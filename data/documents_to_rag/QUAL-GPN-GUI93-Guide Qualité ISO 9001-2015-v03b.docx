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32" w:type="dxa"/>
        <w:tblInd w:w="-214" w:type="dxa"/>
        <w:tblLayout w:type="fixed"/>
        <w:tblCellMar>
          <w:left w:w="70" w:type="dxa"/>
          <w:right w:w="70" w:type="dxa"/>
        </w:tblCellMar>
        <w:tblLook w:val="0000" w:firstRow="0" w:lastRow="0" w:firstColumn="0" w:lastColumn="0" w:noHBand="0" w:noVBand="0"/>
      </w:tblPr>
      <w:tblGrid>
        <w:gridCol w:w="2836"/>
        <w:gridCol w:w="7796"/>
      </w:tblGrid>
      <w:tr w:rsidR="00C539A6" w:rsidRPr="00D12008" w14:paraId="09325DE5" w14:textId="77777777" w:rsidTr="00486535">
        <w:trPr>
          <w:cantSplit/>
          <w:trHeight w:val="897"/>
        </w:trPr>
        <w:tc>
          <w:tcPr>
            <w:tcW w:w="2836" w:type="dxa"/>
          </w:tcPr>
          <w:p w14:paraId="122D6A42" w14:textId="59E22DD7" w:rsidR="00EA0542" w:rsidRPr="004B01F6" w:rsidRDefault="00EA0542" w:rsidP="00AD1D26">
            <w:pPr>
              <w:spacing w:before="0" w:after="0"/>
              <w:rPr>
                <w:lang w:val="en-GB"/>
              </w:rPr>
            </w:pPr>
            <w:r w:rsidRPr="00D12008">
              <w:rPr>
                <w:lang w:val="en-GB"/>
              </w:rPr>
              <w:fldChar w:fldCharType="begin"/>
            </w:r>
            <w:r w:rsidRPr="00D12008">
              <w:rPr>
                <w:lang w:val="en-GB"/>
              </w:rPr>
              <w:instrText xml:space="preserve"> SET client "</w:instrText>
            </w:r>
            <w:r w:rsidR="00E63C3D">
              <w:rPr>
                <w:lang w:val="en-GB"/>
              </w:rPr>
              <w:instrText>Qualité</w:instrText>
            </w:r>
            <w:r w:rsidRPr="00D12008">
              <w:rPr>
                <w:lang w:val="en-GB"/>
              </w:rPr>
              <w:instrText xml:space="preserve">" </w:instrText>
            </w:r>
            <w:r w:rsidRPr="00D12008">
              <w:rPr>
                <w:lang w:val="en-GB"/>
              </w:rPr>
              <w:fldChar w:fldCharType="separate"/>
            </w:r>
            <w:bookmarkStart w:id="0" w:name="client"/>
            <w:r w:rsidR="00022516">
              <w:rPr>
                <w:noProof/>
                <w:lang w:val="en-GB"/>
              </w:rPr>
              <w:t>Qualité</w:t>
            </w:r>
            <w:bookmarkEnd w:id="0"/>
            <w:r w:rsidRPr="00D12008">
              <w:rPr>
                <w:lang w:val="en-GB"/>
              </w:rPr>
              <w:fldChar w:fldCharType="end"/>
            </w:r>
            <w:r w:rsidRPr="004B01F6">
              <w:rPr>
                <w:lang w:val="en-GB"/>
              </w:rPr>
              <w:br/>
            </w:r>
            <w:r w:rsidRPr="00D12008">
              <w:rPr>
                <w:lang w:val="en-GB"/>
              </w:rPr>
              <w:fldChar w:fldCharType="begin"/>
            </w:r>
            <w:r>
              <w:rPr>
                <w:lang w:val="en-GB"/>
              </w:rPr>
              <w:instrText xml:space="preserve"> SET title</w:instrText>
            </w:r>
            <w:r w:rsidRPr="00D12008">
              <w:rPr>
                <w:lang w:val="en-GB"/>
              </w:rPr>
              <w:instrText xml:space="preserve"> "</w:instrText>
            </w:r>
            <w:r>
              <w:rPr>
                <w:lang w:val="en-GB"/>
              </w:rPr>
              <w:instrText xml:space="preserve"> </w:instrText>
            </w:r>
            <w:r w:rsidR="00BB16F6">
              <w:rPr>
                <w:lang w:val="en-GB"/>
              </w:rPr>
              <w:instrText>ISO 9001-2015</w:instrText>
            </w:r>
            <w:r w:rsidRPr="004B01F6">
              <w:rPr>
                <w:lang w:val="en-GB"/>
              </w:rPr>
              <w:instrText xml:space="preserve"> </w:instrText>
            </w:r>
            <w:r w:rsidRPr="00D12008">
              <w:rPr>
                <w:lang w:val="en-GB"/>
              </w:rPr>
              <w:instrText xml:space="preserve">" </w:instrText>
            </w:r>
            <w:r w:rsidRPr="00D12008">
              <w:rPr>
                <w:lang w:val="en-GB"/>
              </w:rPr>
              <w:fldChar w:fldCharType="separate"/>
            </w:r>
            <w:bookmarkStart w:id="1" w:name="titre"/>
            <w:bookmarkStart w:id="2" w:name="title"/>
            <w:r w:rsidR="00022516">
              <w:rPr>
                <w:noProof/>
                <w:lang w:val="en-GB"/>
              </w:rPr>
              <w:t xml:space="preserve"> ISO 9001-2015</w:t>
            </w:r>
            <w:r w:rsidR="00022516" w:rsidRPr="004B01F6">
              <w:rPr>
                <w:noProof/>
                <w:lang w:val="en-GB"/>
              </w:rPr>
              <w:t xml:space="preserve"> </w:t>
            </w:r>
            <w:bookmarkEnd w:id="1"/>
            <w:bookmarkEnd w:id="2"/>
            <w:r w:rsidRPr="00D12008">
              <w:rPr>
                <w:lang w:val="en-GB"/>
              </w:rPr>
              <w:fldChar w:fldCharType="end"/>
            </w:r>
            <w:r>
              <w:rPr>
                <w:lang w:val="en-GB"/>
              </w:rPr>
              <w:br/>
            </w:r>
            <w:r w:rsidRPr="00D12008">
              <w:rPr>
                <w:lang w:val="en-GB"/>
              </w:rPr>
              <w:fldChar w:fldCharType="begin"/>
            </w:r>
            <w:r>
              <w:rPr>
                <w:lang w:val="en-GB"/>
              </w:rPr>
              <w:instrText xml:space="preserve"> SET refcomp</w:instrText>
            </w:r>
            <w:r w:rsidR="00F02062">
              <w:rPr>
                <w:lang w:val="en-GB"/>
              </w:rPr>
              <w:instrText xml:space="preserve"> "</w:instrText>
            </w:r>
            <w:r w:rsidR="007F17AD">
              <w:rPr>
                <w:lang w:val="en-GB"/>
              </w:rPr>
              <w:instrText>QUAL-G</w:instrText>
            </w:r>
            <w:r w:rsidR="00F02062">
              <w:rPr>
                <w:lang w:val="en-GB"/>
              </w:rPr>
              <w:instrText>PN</w:instrText>
            </w:r>
            <w:r w:rsidR="00022516">
              <w:rPr>
                <w:lang w:val="en-GB"/>
              </w:rPr>
              <w:instrText>-GUI93</w:instrText>
            </w:r>
            <w:r w:rsidRPr="00D12008">
              <w:rPr>
                <w:lang w:val="en-GB"/>
              </w:rPr>
              <w:instrText xml:space="preserve">" </w:instrText>
            </w:r>
            <w:r w:rsidRPr="00D12008">
              <w:rPr>
                <w:lang w:val="en-GB"/>
              </w:rPr>
              <w:fldChar w:fldCharType="separate"/>
            </w:r>
            <w:bookmarkStart w:id="3" w:name="company_s"/>
            <w:bookmarkStart w:id="4" w:name="comp_s"/>
            <w:bookmarkStart w:id="5" w:name="refcomp"/>
            <w:r w:rsidR="00022516">
              <w:rPr>
                <w:noProof/>
                <w:lang w:val="en-GB"/>
              </w:rPr>
              <w:t>QUAL-GPN-GUI93</w:t>
            </w:r>
            <w:bookmarkEnd w:id="3"/>
            <w:bookmarkEnd w:id="4"/>
            <w:bookmarkEnd w:id="5"/>
            <w:r w:rsidRPr="00D12008">
              <w:rPr>
                <w:lang w:val="en-GB"/>
              </w:rPr>
              <w:fldChar w:fldCharType="end"/>
            </w:r>
            <w:r>
              <w:rPr>
                <w:lang w:val="en-GB"/>
              </w:rPr>
              <w:br/>
            </w:r>
            <w:r w:rsidRPr="00D12008">
              <w:rPr>
                <w:lang w:val="en-GB"/>
              </w:rPr>
              <w:fldChar w:fldCharType="begin"/>
            </w:r>
            <w:r w:rsidR="002E0165">
              <w:rPr>
                <w:lang w:val="en-GB"/>
              </w:rPr>
              <w:instrText xml:space="preserve"> SET refyear "2021</w:instrText>
            </w:r>
            <w:r w:rsidRPr="00D12008">
              <w:rPr>
                <w:lang w:val="en-GB"/>
              </w:rPr>
              <w:instrText xml:space="preserve">" </w:instrText>
            </w:r>
            <w:r w:rsidRPr="00D12008">
              <w:rPr>
                <w:lang w:val="en-GB"/>
              </w:rPr>
              <w:fldChar w:fldCharType="separate"/>
            </w:r>
            <w:bookmarkStart w:id="6" w:name="refyear"/>
            <w:r w:rsidR="00022516">
              <w:rPr>
                <w:noProof/>
                <w:lang w:val="en-GB"/>
              </w:rPr>
              <w:t>2021</w:t>
            </w:r>
            <w:bookmarkEnd w:id="6"/>
            <w:r w:rsidRPr="00D12008">
              <w:rPr>
                <w:lang w:val="en-GB"/>
              </w:rPr>
              <w:fldChar w:fldCharType="end"/>
            </w:r>
            <w:r>
              <w:rPr>
                <w:lang w:val="en-GB"/>
              </w:rPr>
              <w:br/>
            </w:r>
            <w:r w:rsidRPr="00D12008">
              <w:rPr>
                <w:lang w:val="en-GB"/>
              </w:rPr>
              <w:fldChar w:fldCharType="begin"/>
            </w:r>
            <w:r w:rsidR="00EB1903">
              <w:rPr>
                <w:lang w:val="en-GB"/>
              </w:rPr>
              <w:instrText xml:space="preserve"> SET version "0</w:instrText>
            </w:r>
            <w:ins w:id="7" w:author="Tatyana BUDUEVA" w:date="2021-07-02T14:51:00Z">
              <w:r w:rsidR="00B24447">
                <w:rPr>
                  <w:lang w:val="en-GB"/>
                </w:rPr>
                <w:instrText>3</w:instrText>
              </w:r>
            </w:ins>
            <w:del w:id="8" w:author="Tatyana BUDUEVA" w:date="2021-07-02T14:51:00Z">
              <w:r w:rsidR="00EB1903" w:rsidDel="00B24447">
                <w:rPr>
                  <w:lang w:val="en-GB"/>
                </w:rPr>
                <w:delInstrText>2</w:delInstrText>
              </w:r>
            </w:del>
            <w:r w:rsidR="00EB1903">
              <w:rPr>
                <w:lang w:val="en-GB"/>
              </w:rPr>
              <w:instrText>a</w:instrText>
            </w:r>
            <w:r w:rsidRPr="00D12008">
              <w:rPr>
                <w:lang w:val="en-GB"/>
              </w:rPr>
              <w:instrText xml:space="preserve">" </w:instrText>
            </w:r>
            <w:r w:rsidRPr="00D12008">
              <w:rPr>
                <w:lang w:val="en-GB"/>
              </w:rPr>
              <w:fldChar w:fldCharType="separate"/>
            </w:r>
            <w:bookmarkStart w:id="9" w:name="version"/>
            <w:r w:rsidR="00022516">
              <w:rPr>
                <w:noProof/>
                <w:lang w:val="en-GB"/>
              </w:rPr>
              <w:t>0</w:t>
            </w:r>
            <w:ins w:id="10" w:author="Tatyana BUDUEVA" w:date="2021-07-02T14:51:00Z">
              <w:r w:rsidR="00022516">
                <w:rPr>
                  <w:noProof/>
                  <w:lang w:val="en-GB"/>
                </w:rPr>
                <w:t>3</w:t>
              </w:r>
            </w:ins>
            <w:del w:id="11" w:author="Tatyana BUDUEVA" w:date="2021-07-02T14:51:00Z">
              <w:r w:rsidR="00022516" w:rsidDel="00B24447">
                <w:rPr>
                  <w:noProof/>
                  <w:lang w:val="en-GB"/>
                </w:rPr>
                <w:delText>2</w:delText>
              </w:r>
            </w:del>
            <w:r w:rsidR="00022516">
              <w:rPr>
                <w:noProof/>
                <w:lang w:val="en-GB"/>
              </w:rPr>
              <w:t>a</w:t>
            </w:r>
            <w:bookmarkEnd w:id="9"/>
            <w:r w:rsidRPr="00D12008">
              <w:rPr>
                <w:lang w:val="en-GB"/>
              </w:rPr>
              <w:fldChar w:fldCharType="end"/>
            </w:r>
            <w:r w:rsidRPr="004B01F6">
              <w:rPr>
                <w:lang w:val="en-GB"/>
              </w:rPr>
              <w:br/>
            </w:r>
            <w:r w:rsidRPr="00D12008">
              <w:rPr>
                <w:lang w:val="en-GB"/>
              </w:rPr>
              <w:fldChar w:fldCharType="begin"/>
            </w:r>
            <w:r w:rsidRPr="00D12008">
              <w:rPr>
                <w:lang w:val="en-GB"/>
              </w:rPr>
              <w:instrText xml:space="preserve"> SET type "</w:instrText>
            </w:r>
            <w:r w:rsidR="00E65CE1">
              <w:rPr>
                <w:lang w:val="en-GB"/>
              </w:rPr>
              <w:instrText xml:space="preserve"> </w:instrText>
            </w:r>
            <w:r w:rsidR="0064571E">
              <w:rPr>
                <w:lang w:val="en-GB"/>
              </w:rPr>
              <w:instrText>Guide</w:instrText>
            </w:r>
            <w:r w:rsidR="00E65CE1">
              <w:rPr>
                <w:lang w:val="en-GB"/>
              </w:rPr>
              <w:instrText xml:space="preserve"> Qualité </w:instrText>
            </w:r>
            <w:r w:rsidRPr="00D12008">
              <w:rPr>
                <w:lang w:val="en-GB"/>
              </w:rPr>
              <w:instrText xml:space="preserve">" </w:instrText>
            </w:r>
            <w:r w:rsidRPr="00D12008">
              <w:rPr>
                <w:lang w:val="en-GB"/>
              </w:rPr>
              <w:fldChar w:fldCharType="separate"/>
            </w:r>
            <w:bookmarkStart w:id="12" w:name="type"/>
            <w:r w:rsidR="00022516">
              <w:rPr>
                <w:noProof/>
                <w:lang w:val="en-GB"/>
              </w:rPr>
              <w:t xml:space="preserve"> Guide Qualité </w:t>
            </w:r>
            <w:bookmarkEnd w:id="12"/>
            <w:r w:rsidRPr="00D12008">
              <w:rPr>
                <w:lang w:val="en-GB"/>
              </w:rPr>
              <w:fldChar w:fldCharType="end"/>
            </w:r>
            <w:r w:rsidRPr="004B01F6">
              <w:rPr>
                <w:lang w:val="en-GB"/>
              </w:rPr>
              <w:br/>
            </w:r>
            <w:r w:rsidRPr="00D12008">
              <w:rPr>
                <w:lang w:val="en-GB"/>
              </w:rPr>
              <w:fldChar w:fldCharType="begin"/>
            </w:r>
            <w:r w:rsidRPr="00D12008">
              <w:rPr>
                <w:lang w:val="en-GB"/>
              </w:rPr>
              <w:instrText xml:space="preserve"> SET project "</w:instrText>
            </w:r>
            <w:r w:rsidR="00E65CE1">
              <w:rPr>
                <w:lang w:val="en-GB"/>
              </w:rPr>
              <w:instrText>ISO 9001-2015</w:instrText>
            </w:r>
            <w:r w:rsidRPr="00D12008">
              <w:rPr>
                <w:lang w:val="en-GB"/>
              </w:rPr>
              <w:instrText xml:space="preserve">" </w:instrText>
            </w:r>
            <w:r w:rsidRPr="00D12008">
              <w:rPr>
                <w:lang w:val="en-GB"/>
              </w:rPr>
              <w:fldChar w:fldCharType="separate"/>
            </w:r>
            <w:bookmarkStart w:id="13" w:name="project"/>
            <w:r w:rsidR="00022516">
              <w:rPr>
                <w:noProof/>
                <w:lang w:val="en-GB"/>
              </w:rPr>
              <w:t>ISO 9001-2015</w:t>
            </w:r>
            <w:bookmarkEnd w:id="13"/>
            <w:r w:rsidRPr="00D12008">
              <w:rPr>
                <w:lang w:val="en-GB"/>
              </w:rPr>
              <w:fldChar w:fldCharType="end"/>
            </w:r>
            <w:r w:rsidRPr="004B01F6">
              <w:rPr>
                <w:lang w:val="en-GB"/>
              </w:rPr>
              <w:br/>
            </w:r>
            <w:r w:rsidRPr="00D12008">
              <w:rPr>
                <w:lang w:val="en-GB"/>
              </w:rPr>
              <w:fldChar w:fldCharType="begin"/>
            </w:r>
            <w:r w:rsidRPr="00D12008">
              <w:rPr>
                <w:lang w:val="en-GB"/>
              </w:rPr>
              <w:instrText xml:space="preserve"> SET author "</w:instrText>
            </w:r>
            <w:r w:rsidR="00E65CE1">
              <w:rPr>
                <w:lang w:val="en-GB"/>
              </w:rPr>
              <w:instrText>Tatyana BUDUEVA</w:instrText>
            </w:r>
            <w:r w:rsidRPr="00D12008">
              <w:rPr>
                <w:lang w:val="en-GB"/>
              </w:rPr>
              <w:instrText xml:space="preserve">" </w:instrText>
            </w:r>
            <w:r w:rsidRPr="00D12008">
              <w:rPr>
                <w:lang w:val="en-GB"/>
              </w:rPr>
              <w:fldChar w:fldCharType="separate"/>
            </w:r>
            <w:bookmarkStart w:id="14" w:name="author"/>
            <w:r w:rsidR="00022516">
              <w:rPr>
                <w:noProof/>
                <w:lang w:val="en-GB"/>
              </w:rPr>
              <w:t>Tatyana BUDUEVA</w:t>
            </w:r>
            <w:bookmarkEnd w:id="14"/>
            <w:r w:rsidRPr="00D12008">
              <w:rPr>
                <w:lang w:val="en-GB"/>
              </w:rPr>
              <w:fldChar w:fldCharType="end"/>
            </w:r>
            <w:r w:rsidRPr="004B01F6">
              <w:rPr>
                <w:lang w:val="en-GB"/>
              </w:rPr>
              <w:br/>
            </w:r>
            <w:r w:rsidRPr="00D12008">
              <w:rPr>
                <w:lang w:val="en-GB"/>
              </w:rPr>
              <w:fldChar w:fldCharType="begin"/>
            </w:r>
            <w:r w:rsidRPr="00D12008">
              <w:rPr>
                <w:lang w:val="en-GB"/>
              </w:rPr>
              <w:instrText xml:space="preserve"> SET date "</w:instrText>
            </w:r>
            <w:r w:rsidR="00B24447">
              <w:rPr>
                <w:lang w:val="en-GB"/>
              </w:rPr>
              <w:instrText>02</w:instrText>
            </w:r>
            <w:r w:rsidR="00604925">
              <w:rPr>
                <w:lang w:val="en-GB"/>
              </w:rPr>
              <w:instrText>/0</w:instrText>
            </w:r>
            <w:r w:rsidR="00B24447">
              <w:rPr>
                <w:lang w:val="en-GB"/>
              </w:rPr>
              <w:instrText>7</w:instrText>
            </w:r>
            <w:del w:id="15" w:author="Tatyana BUDUEVA" w:date="2021-02-25T14:28:00Z">
              <w:r w:rsidR="00604925" w:rsidDel="00EB1903">
                <w:rPr>
                  <w:lang w:val="en-GB"/>
                </w:rPr>
                <w:delInstrText>1</w:delInstrText>
              </w:r>
            </w:del>
            <w:r w:rsidR="00604925">
              <w:rPr>
                <w:lang w:val="en-GB"/>
              </w:rPr>
              <w:instrText>/2021</w:instrText>
            </w:r>
            <w:r w:rsidRPr="00D12008">
              <w:rPr>
                <w:lang w:val="en-GB"/>
              </w:rPr>
              <w:instrText xml:space="preserve">" </w:instrText>
            </w:r>
            <w:r w:rsidRPr="00D12008">
              <w:rPr>
                <w:lang w:val="en-GB"/>
              </w:rPr>
              <w:fldChar w:fldCharType="separate"/>
            </w:r>
            <w:bookmarkStart w:id="16" w:name="date"/>
            <w:r w:rsidR="00022516">
              <w:rPr>
                <w:noProof/>
                <w:lang w:val="en-GB"/>
              </w:rPr>
              <w:t>02/07</w:t>
            </w:r>
            <w:del w:id="17" w:author="Tatyana BUDUEVA" w:date="2021-02-25T14:28:00Z">
              <w:r w:rsidR="00022516" w:rsidDel="00EB1903">
                <w:rPr>
                  <w:noProof/>
                  <w:lang w:val="en-GB"/>
                </w:rPr>
                <w:delText>1</w:delText>
              </w:r>
            </w:del>
            <w:r w:rsidR="00022516">
              <w:rPr>
                <w:noProof/>
                <w:lang w:val="en-GB"/>
              </w:rPr>
              <w:t>/2021</w:t>
            </w:r>
            <w:bookmarkEnd w:id="16"/>
            <w:r w:rsidRPr="00D12008">
              <w:rPr>
                <w:lang w:val="en-GB"/>
              </w:rPr>
              <w:fldChar w:fldCharType="end"/>
            </w:r>
            <w:r w:rsidRPr="004B01F6">
              <w:rPr>
                <w:lang w:val="en-GB"/>
              </w:rPr>
              <w:br/>
            </w:r>
            <w:r w:rsidRPr="00D12008">
              <w:rPr>
                <w:lang w:val="en-GB"/>
              </w:rPr>
              <w:fldChar w:fldCharType="begin"/>
            </w:r>
            <w:r w:rsidR="00456EAB">
              <w:rPr>
                <w:lang w:val="en-GB"/>
              </w:rPr>
              <w:instrText xml:space="preserve"> SET company "Pacte Novation</w:instrText>
            </w:r>
            <w:r w:rsidRPr="00D12008">
              <w:rPr>
                <w:lang w:val="en-GB"/>
              </w:rPr>
              <w:instrText xml:space="preserve">" </w:instrText>
            </w:r>
            <w:r w:rsidRPr="00D12008">
              <w:rPr>
                <w:lang w:val="en-GB"/>
              </w:rPr>
              <w:fldChar w:fldCharType="separate"/>
            </w:r>
            <w:bookmarkStart w:id="18" w:name="company"/>
            <w:r w:rsidR="00022516">
              <w:rPr>
                <w:noProof/>
                <w:lang w:val="en-GB"/>
              </w:rPr>
              <w:t>Pacte Novation</w:t>
            </w:r>
            <w:bookmarkEnd w:id="18"/>
            <w:r w:rsidRPr="00D12008">
              <w:rPr>
                <w:lang w:val="en-GB"/>
              </w:rPr>
              <w:fldChar w:fldCharType="end"/>
            </w:r>
            <w:r>
              <w:rPr>
                <w:lang w:val="en-GB"/>
              </w:rPr>
              <w:br/>
            </w:r>
            <w:r w:rsidRPr="004B01F6">
              <w:rPr>
                <w:lang w:val="en-GB"/>
              </w:rPr>
              <w:fldChar w:fldCharType="begin"/>
            </w:r>
            <w:r w:rsidRPr="00091E45">
              <w:rPr>
                <w:lang w:val="en-GB"/>
              </w:rPr>
              <w:instrText xml:space="preserve"> SET </w:instrText>
            </w:r>
            <w:r>
              <w:rPr>
                <w:lang w:val="en-GB"/>
              </w:rPr>
              <w:instrText>nbpages</w:instrText>
            </w:r>
            <w:r w:rsidRPr="00091E45">
              <w:rPr>
                <w:lang w:val="en-GB"/>
              </w:rPr>
              <w:instrText xml:space="preserve"> </w:instrText>
            </w:r>
            <w:r w:rsidRPr="004B01F6">
              <w:rPr>
                <w:lang w:val="en-GB"/>
              </w:rPr>
              <w:fldChar w:fldCharType="begin"/>
            </w:r>
            <w:r w:rsidRPr="004B01F6">
              <w:rPr>
                <w:lang w:val="en-GB"/>
              </w:rPr>
              <w:instrText xml:space="preserve"> = </w:instrText>
            </w:r>
            <w:r w:rsidRPr="004B01F6">
              <w:rPr>
                <w:lang w:val="en-GB"/>
              </w:rPr>
              <w:fldChar w:fldCharType="begin"/>
            </w:r>
            <w:r w:rsidRPr="004B01F6">
              <w:rPr>
                <w:lang w:val="en-GB"/>
              </w:rPr>
              <w:instrText xml:space="preserve"> NUMPAGES </w:instrText>
            </w:r>
            <w:r w:rsidRPr="004B01F6">
              <w:rPr>
                <w:lang w:val="en-GB"/>
              </w:rPr>
              <w:fldChar w:fldCharType="separate"/>
            </w:r>
            <w:r w:rsidR="00022516">
              <w:rPr>
                <w:noProof/>
                <w:lang w:val="en-GB"/>
              </w:rPr>
              <w:instrText>31</w:instrText>
            </w:r>
            <w:r w:rsidRPr="004B01F6">
              <w:rPr>
                <w:lang w:val="en-GB"/>
              </w:rPr>
              <w:fldChar w:fldCharType="end"/>
            </w:r>
            <w:r w:rsidRPr="004B01F6">
              <w:rPr>
                <w:lang w:val="en-GB"/>
              </w:rPr>
              <w:instrText xml:space="preserve"> - </w:instrText>
            </w:r>
            <w:r w:rsidRPr="004B01F6">
              <w:rPr>
                <w:lang w:val="en-GB"/>
              </w:rPr>
              <w:fldChar w:fldCharType="begin"/>
            </w:r>
            <w:r w:rsidRPr="004B01F6">
              <w:rPr>
                <w:lang w:val="en-GB"/>
              </w:rPr>
              <w:instrText>HEADPAGES</w:instrText>
            </w:r>
            <w:r w:rsidRPr="004B01F6">
              <w:rPr>
                <w:lang w:val="en-GB"/>
              </w:rPr>
              <w:fldChar w:fldCharType="separate"/>
            </w:r>
            <w:ins w:id="19" w:author="Tatyana BUDUEVA" w:date="2021-07-02T14:52:00Z">
              <w:r w:rsidR="00022516">
                <w:rPr>
                  <w:b/>
                  <w:noProof/>
                </w:rPr>
                <w:instrText>5</w:instrText>
              </w:r>
            </w:ins>
            <w:r w:rsidRPr="004B01F6">
              <w:rPr>
                <w:lang w:val="en-GB"/>
              </w:rPr>
              <w:fldChar w:fldCharType="end"/>
            </w:r>
            <w:r w:rsidRPr="004B01F6">
              <w:rPr>
                <w:lang w:val="en-GB"/>
              </w:rPr>
              <w:instrText xml:space="preserve"> </w:instrText>
            </w:r>
            <w:r w:rsidRPr="004B01F6">
              <w:rPr>
                <w:lang w:val="en-GB"/>
              </w:rPr>
              <w:fldChar w:fldCharType="separate"/>
            </w:r>
            <w:r w:rsidR="00022516">
              <w:rPr>
                <w:noProof/>
                <w:lang w:val="en-GB"/>
              </w:rPr>
              <w:instrText>26</w:instrText>
            </w:r>
            <w:r w:rsidRPr="004B01F6">
              <w:rPr>
                <w:lang w:val="en-GB"/>
              </w:rPr>
              <w:fldChar w:fldCharType="end"/>
            </w:r>
            <w:r w:rsidRPr="00091E45">
              <w:rPr>
                <w:lang w:val="en-GB"/>
              </w:rPr>
              <w:instrText xml:space="preserve"> </w:instrText>
            </w:r>
            <w:r w:rsidRPr="004B01F6">
              <w:rPr>
                <w:lang w:val="en-GB"/>
              </w:rPr>
              <w:fldChar w:fldCharType="separate"/>
            </w:r>
            <w:bookmarkStart w:id="20" w:name="nbpages"/>
            <w:r w:rsidR="00022516">
              <w:rPr>
                <w:noProof/>
                <w:lang w:val="en-GB"/>
              </w:rPr>
              <w:t>26</w:t>
            </w:r>
            <w:bookmarkEnd w:id="20"/>
            <w:r w:rsidRPr="004B01F6">
              <w:rPr>
                <w:lang w:val="en-GB"/>
              </w:rPr>
              <w:fldChar w:fldCharType="end"/>
            </w:r>
          </w:p>
          <w:p w14:paraId="73522969" w14:textId="2D2C97EA" w:rsidR="00C539A6" w:rsidRDefault="00EA0542" w:rsidP="00EA0542">
            <w:pPr>
              <w:spacing w:before="0" w:after="0"/>
              <w:rPr>
                <w:lang w:val="en-GB"/>
              </w:rPr>
            </w:pPr>
            <w:r w:rsidRPr="004B01F6">
              <w:rPr>
                <w:lang w:val="en-GB"/>
              </w:rPr>
              <w:fldChar w:fldCharType="begin"/>
            </w:r>
            <w:r w:rsidRPr="004B01F6">
              <w:rPr>
                <w:lang w:val="en-GB"/>
              </w:rPr>
              <w:instrText xml:space="preserve"> SET client_s "</w:instrText>
            </w:r>
            <w:r>
              <w:rPr>
                <w:lang w:val="en-GB"/>
              </w:rPr>
              <w:instrText>&lt;Acronyme_</w:instrText>
            </w:r>
            <w:r w:rsidRPr="004B01F6">
              <w:rPr>
                <w:lang w:val="en-GB"/>
              </w:rPr>
              <w:instrText xml:space="preserve">client&gt;"\h </w:instrText>
            </w:r>
            <w:r w:rsidRPr="004B01F6">
              <w:rPr>
                <w:lang w:val="en-GB"/>
              </w:rPr>
              <w:fldChar w:fldCharType="separate"/>
            </w:r>
            <w:bookmarkStart w:id="21" w:name="client_s"/>
            <w:r w:rsidR="00022516">
              <w:rPr>
                <w:noProof/>
                <w:lang w:val="en-GB"/>
              </w:rPr>
              <w:t>&lt;Acronyme_</w:t>
            </w:r>
            <w:r w:rsidR="00022516" w:rsidRPr="004B01F6">
              <w:rPr>
                <w:noProof/>
                <w:lang w:val="en-GB"/>
              </w:rPr>
              <w:t>client&gt;</w:t>
            </w:r>
            <w:bookmarkEnd w:id="21"/>
            <w:r w:rsidRPr="004B01F6">
              <w:rPr>
                <w:lang w:val="en-GB"/>
              </w:rPr>
              <w:fldChar w:fldCharType="end"/>
            </w:r>
            <w:r w:rsidRPr="004B01F6">
              <w:rPr>
                <w:lang w:val="en-GB"/>
              </w:rPr>
              <w:fldChar w:fldCharType="begin"/>
            </w:r>
            <w:r w:rsidRPr="004B01F6">
              <w:rPr>
                <w:lang w:val="en-GB"/>
              </w:rPr>
              <w:instrText xml:space="preserve"> SET project_s "&lt;Acronyme_projet&gt;" </w:instrText>
            </w:r>
            <w:r w:rsidRPr="004B01F6">
              <w:rPr>
                <w:lang w:val="en-GB"/>
              </w:rPr>
              <w:fldChar w:fldCharType="separate"/>
            </w:r>
            <w:bookmarkStart w:id="22" w:name="project_s"/>
            <w:r w:rsidR="00022516" w:rsidRPr="004B01F6">
              <w:rPr>
                <w:noProof/>
                <w:lang w:val="en-GB"/>
              </w:rPr>
              <w:t>&lt;Acronyme_projet&gt;</w:t>
            </w:r>
            <w:bookmarkEnd w:id="22"/>
            <w:r w:rsidRPr="004B01F6">
              <w:rPr>
                <w:lang w:val="en-GB"/>
              </w:rPr>
              <w:fldChar w:fldCharType="end"/>
            </w:r>
            <w:r w:rsidR="00C539A6" w:rsidRPr="00D12008">
              <w:br/>
            </w:r>
          </w:p>
          <w:p w14:paraId="320B8D44" w14:textId="77777777" w:rsidR="0040614F" w:rsidRPr="005A3D22" w:rsidRDefault="0040614F" w:rsidP="00D019CC">
            <w:pPr>
              <w:spacing w:before="0" w:after="200"/>
              <w:ind w:left="1348"/>
              <w:jc w:val="both"/>
            </w:pPr>
          </w:p>
        </w:tc>
        <w:tc>
          <w:tcPr>
            <w:tcW w:w="7796" w:type="dxa"/>
          </w:tcPr>
          <w:p w14:paraId="003747BE" w14:textId="77777777" w:rsidR="00F7181D" w:rsidRPr="009E5C3E" w:rsidRDefault="009C7E7A" w:rsidP="00F7181D">
            <w:pPr>
              <w:tabs>
                <w:tab w:val="left" w:pos="639"/>
                <w:tab w:val="left" w:pos="1271"/>
              </w:tabs>
              <w:spacing w:before="0" w:after="0"/>
              <w:ind w:left="-353" w:right="-637"/>
              <w:jc w:val="right"/>
            </w:pPr>
            <w:r>
              <w:tab/>
            </w:r>
            <w:r>
              <w:tab/>
            </w:r>
            <w:r>
              <w:tab/>
            </w:r>
            <w:r>
              <w:tab/>
            </w:r>
            <w:r w:rsidR="00F7181D" w:rsidRPr="009E5C3E">
              <w:rPr>
                <w:noProof/>
                <w:lang w:eastAsia="fr-FR"/>
              </w:rPr>
              <w:drawing>
                <wp:inline distT="0" distB="0" distL="0" distR="0" wp14:anchorId="5751D497" wp14:editId="79557D45">
                  <wp:extent cx="4399915" cy="1924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1924050"/>
                          </a:xfrm>
                          <a:prstGeom prst="rect">
                            <a:avLst/>
                          </a:prstGeom>
                          <a:noFill/>
                        </pic:spPr>
                      </pic:pic>
                    </a:graphicData>
                  </a:graphic>
                </wp:inline>
              </w:drawing>
            </w:r>
          </w:p>
          <w:p w14:paraId="63C7F5EC" w14:textId="6EF10D4B" w:rsidR="00C539A6" w:rsidRPr="00D12008" w:rsidRDefault="00F7181D" w:rsidP="00F7181D">
            <w:pPr>
              <w:spacing w:before="720"/>
              <w:ind w:right="74"/>
              <w:jc w:val="right"/>
              <w:rPr>
                <w:b/>
              </w:rPr>
            </w:pPr>
            <w:r w:rsidRPr="009E5C3E">
              <w:rPr>
                <w:b/>
                <w:sz w:val="36"/>
                <w:szCs w:val="36"/>
              </w:rPr>
              <w:fldChar w:fldCharType="begin"/>
            </w:r>
            <w:r w:rsidRPr="009E5C3E">
              <w:rPr>
                <w:b/>
                <w:sz w:val="36"/>
                <w:szCs w:val="36"/>
              </w:rPr>
              <w:instrText xml:space="preserve"> REF  client  \* Charformat </w:instrText>
            </w:r>
            <w:r>
              <w:rPr>
                <w:b/>
                <w:sz w:val="36"/>
                <w:szCs w:val="36"/>
              </w:rPr>
              <w:instrText xml:space="preserve"> \* MERGEFORMAT </w:instrText>
            </w:r>
            <w:r w:rsidRPr="009E5C3E">
              <w:rPr>
                <w:b/>
                <w:sz w:val="36"/>
                <w:szCs w:val="36"/>
              </w:rPr>
              <w:fldChar w:fldCharType="separate"/>
            </w:r>
            <w:r w:rsidR="00022516" w:rsidRPr="00022516">
              <w:rPr>
                <w:b/>
                <w:sz w:val="36"/>
                <w:szCs w:val="36"/>
              </w:rPr>
              <w:t>Qualité</w:t>
            </w:r>
            <w:r w:rsidRPr="009E5C3E">
              <w:rPr>
                <w:b/>
                <w:sz w:val="36"/>
                <w:szCs w:val="36"/>
              </w:rPr>
              <w:fldChar w:fldCharType="end"/>
            </w:r>
          </w:p>
        </w:tc>
      </w:tr>
    </w:tbl>
    <w:p w14:paraId="6C48BF0E" w14:textId="26DB2617" w:rsidR="00C539A6" w:rsidRDefault="002D04A5">
      <w:pPr>
        <w:sectPr w:rsidR="00C539A6" w:rsidSect="00091E45">
          <w:footerReference w:type="default" r:id="rId9"/>
          <w:pgSz w:w="11906" w:h="16838"/>
          <w:pgMar w:top="567" w:right="849" w:bottom="1417" w:left="851" w:header="708" w:footer="708" w:gutter="0"/>
          <w:cols w:space="708"/>
          <w:docGrid w:linePitch="360"/>
        </w:sectPr>
      </w:pPr>
      <w:r>
        <w:rPr>
          <w:noProof/>
          <w:lang w:eastAsia="fr-FR"/>
        </w:rPr>
        <mc:AlternateContent>
          <mc:Choice Requires="wps">
            <w:drawing>
              <wp:anchor distT="0" distB="0" distL="114300" distR="114300" simplePos="0" relativeHeight="251662336" behindDoc="0" locked="0" layoutInCell="1" allowOverlap="1" wp14:anchorId="05E2B119" wp14:editId="40511241">
                <wp:simplePos x="0" y="0"/>
                <wp:positionH relativeFrom="page">
                  <wp:posOffset>4230370</wp:posOffset>
                </wp:positionH>
                <wp:positionV relativeFrom="page">
                  <wp:posOffset>7110730</wp:posOffset>
                </wp:positionV>
                <wp:extent cx="2879725" cy="539750"/>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2C611" w14:textId="3A63BF87" w:rsidR="00163526" w:rsidRPr="00AD1D26" w:rsidRDefault="00163526" w:rsidP="007C3BD9">
                            <w:pPr>
                              <w:jc w:val="right"/>
                              <w:rPr>
                                <w:b/>
                                <w:color w:val="FFFFFF" w:themeColor="background1"/>
                                <w:szCs w:val="20"/>
                              </w:rPr>
                            </w:pPr>
                            <w:r w:rsidRPr="00EA0542">
                              <w:rPr>
                                <w:b/>
                                <w:color w:val="FFFFFF" w:themeColor="background1"/>
                                <w:szCs w:val="20"/>
                              </w:rPr>
                              <w:fldChar w:fldCharType="begin"/>
                            </w:r>
                            <w:r w:rsidRPr="00EA0542">
                              <w:rPr>
                                <w:b/>
                                <w:color w:val="FFFFFF" w:themeColor="background1"/>
                                <w:szCs w:val="20"/>
                              </w:rPr>
                              <w:instrText xml:space="preserve"> REF  company  \* MERGEFORMAT </w:instrText>
                            </w:r>
                            <w:r w:rsidRPr="00EA0542">
                              <w:rPr>
                                <w:b/>
                                <w:color w:val="FFFFFF" w:themeColor="background1"/>
                                <w:szCs w:val="20"/>
                              </w:rPr>
                              <w:fldChar w:fldCharType="separate"/>
                            </w:r>
                            <w:r w:rsidR="00022516" w:rsidRPr="00022516">
                              <w:rPr>
                                <w:b/>
                                <w:color w:val="FFFFFF" w:themeColor="background1"/>
                                <w:szCs w:val="20"/>
                              </w:rPr>
                              <w:t>Pacte Novation</w:t>
                            </w:r>
                            <w:r w:rsidRPr="00EA0542">
                              <w:rPr>
                                <w:b/>
                                <w:color w:val="FFFFFF" w:themeColor="background1"/>
                                <w:szCs w:val="20"/>
                              </w:rPr>
                              <w:fldChar w:fldCharType="end"/>
                            </w:r>
                          </w:p>
                          <w:p w14:paraId="12F56C85" w14:textId="77777777" w:rsidR="00163526" w:rsidRPr="00AD1D26" w:rsidRDefault="00E02FDF" w:rsidP="007C3BD9">
                            <w:pPr>
                              <w:jc w:val="right"/>
                              <w:rPr>
                                <w:color w:val="FFFFFF" w:themeColor="background1"/>
                              </w:rPr>
                            </w:pPr>
                            <w:hyperlink r:id="rId10" w:history="1">
                              <w:r w:rsidR="00163526" w:rsidRPr="00AD1D26">
                                <w:rPr>
                                  <w:color w:val="FFFFFF" w:themeColor="background1"/>
                                </w:rPr>
                                <w:t>http://www.pactenovation.fr</w:t>
                              </w:r>
                            </w:hyperlink>
                          </w:p>
                          <w:p w14:paraId="6C50E4FC" w14:textId="77777777" w:rsidR="00163526" w:rsidRPr="00AD1D26" w:rsidRDefault="00163526" w:rsidP="007C3BD9">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2B119" id="_x0000_t202" coordsize="21600,21600" o:spt="202" path="m,l,21600r21600,l21600,xe">
                <v:stroke joinstyle="miter"/>
                <v:path gradientshapeok="t" o:connecttype="rect"/>
              </v:shapetype>
              <v:shape id="Text Box 16" o:spid="_x0000_s1026" type="#_x0000_t202" style="position:absolute;margin-left:333.1pt;margin-top:559.9pt;width:226.75pt;height: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" filled="f" stroked="f">
                <v:textbox>
                  <w:txbxContent>
                    <w:p w14:paraId="6B82C611" w14:textId="3A63BF87" w:rsidR="00163526" w:rsidRPr="00AD1D26" w:rsidRDefault="00163526" w:rsidP="007C3BD9">
                      <w:pPr>
                        <w:jc w:val="right"/>
                        <w:rPr>
                          <w:b/>
                          <w:color w:val="FFFFFF" w:themeColor="background1"/>
                          <w:szCs w:val="20"/>
                        </w:rPr>
                      </w:pPr>
                      <w:r w:rsidRPr="00EA0542">
                        <w:rPr>
                          <w:b/>
                          <w:color w:val="FFFFFF" w:themeColor="background1"/>
                          <w:szCs w:val="20"/>
                        </w:rPr>
                        <w:fldChar w:fldCharType="begin"/>
                      </w:r>
                      <w:r w:rsidRPr="00EA0542">
                        <w:rPr>
                          <w:b/>
                          <w:color w:val="FFFFFF" w:themeColor="background1"/>
                          <w:szCs w:val="20"/>
                        </w:rPr>
                        <w:instrText xml:space="preserve"> REF  company  \* MERGEFORMAT </w:instrText>
                      </w:r>
                      <w:r w:rsidRPr="00EA0542">
                        <w:rPr>
                          <w:b/>
                          <w:color w:val="FFFFFF" w:themeColor="background1"/>
                          <w:szCs w:val="20"/>
                        </w:rPr>
                        <w:fldChar w:fldCharType="separate"/>
                      </w:r>
                      <w:r w:rsidR="00022516" w:rsidRPr="00022516">
                        <w:rPr>
                          <w:b/>
                          <w:color w:val="FFFFFF" w:themeColor="background1"/>
                          <w:szCs w:val="20"/>
                        </w:rPr>
                        <w:t>Pacte Novation</w:t>
                      </w:r>
                      <w:r w:rsidRPr="00EA0542">
                        <w:rPr>
                          <w:b/>
                          <w:color w:val="FFFFFF" w:themeColor="background1"/>
                          <w:szCs w:val="20"/>
                        </w:rPr>
                        <w:fldChar w:fldCharType="end"/>
                      </w:r>
                    </w:p>
                    <w:p w14:paraId="12F56C85" w14:textId="77777777" w:rsidR="00163526" w:rsidRPr="00AD1D26" w:rsidRDefault="00022516" w:rsidP="007C3BD9">
                      <w:pPr>
                        <w:jc w:val="right"/>
                        <w:rPr>
                          <w:color w:val="FFFFFF" w:themeColor="background1"/>
                        </w:rPr>
                      </w:pPr>
                      <w:hyperlink r:id="rId11" w:history="1">
                        <w:r w:rsidR="00163526" w:rsidRPr="00AD1D26">
                          <w:rPr>
                            <w:color w:val="FFFFFF" w:themeColor="background1"/>
                          </w:rPr>
                          <w:t>http://www.pactenovation.fr</w:t>
                        </w:r>
                      </w:hyperlink>
                    </w:p>
                    <w:p w14:paraId="6C50E4FC" w14:textId="77777777" w:rsidR="00163526" w:rsidRPr="00AD1D26" w:rsidRDefault="00163526" w:rsidP="007C3BD9">
                      <w:pPr>
                        <w:jc w:val="right"/>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1" layoutInCell="1" allowOverlap="1" wp14:anchorId="6D3E50C6" wp14:editId="0AAD9C11">
                <wp:simplePos x="0" y="0"/>
                <wp:positionH relativeFrom="page">
                  <wp:posOffset>521970</wp:posOffset>
                </wp:positionH>
                <wp:positionV relativeFrom="page">
                  <wp:posOffset>7920990</wp:posOffset>
                </wp:positionV>
                <wp:extent cx="6534150" cy="1620520"/>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62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7"/>
                              <w:gridCol w:w="2210"/>
                              <w:gridCol w:w="2897"/>
                              <w:gridCol w:w="1404"/>
                              <w:gridCol w:w="1860"/>
                            </w:tblGrid>
                            <w:tr w:rsidR="00163526" w:rsidRPr="00D12008" w14:paraId="56D239DB" w14:textId="77777777" w:rsidTr="00B24447">
                              <w:tc>
                                <w:tcPr>
                                  <w:tcW w:w="814" w:type="pct"/>
                                  <w:tcBorders>
                                    <w:top w:val="nil"/>
                                    <w:left w:val="nil"/>
                                  </w:tcBorders>
                                  <w:vAlign w:val="center"/>
                                </w:tcPr>
                                <w:p w14:paraId="60EE45EA" w14:textId="77777777" w:rsidR="00163526" w:rsidRPr="00D12008" w:rsidRDefault="00163526" w:rsidP="00D12008">
                                  <w:pPr>
                                    <w:spacing w:line="240" w:lineRule="auto"/>
                                    <w:jc w:val="center"/>
                                  </w:pPr>
                                </w:p>
                              </w:tc>
                              <w:tc>
                                <w:tcPr>
                                  <w:tcW w:w="1105" w:type="pct"/>
                                  <w:vAlign w:val="center"/>
                                </w:tcPr>
                                <w:p w14:paraId="2FFCFBD9" w14:textId="77777777" w:rsidR="00163526" w:rsidRPr="00D12008" w:rsidRDefault="00163526" w:rsidP="00D12008">
                                  <w:pPr>
                                    <w:spacing w:line="240" w:lineRule="auto"/>
                                    <w:jc w:val="center"/>
                                    <w:rPr>
                                      <w:b/>
                                    </w:rPr>
                                  </w:pPr>
                                  <w:r w:rsidRPr="00D12008">
                                    <w:rPr>
                                      <w:b/>
                                    </w:rPr>
                                    <w:t>Nom</w:t>
                                  </w:r>
                                </w:p>
                              </w:tc>
                              <w:tc>
                                <w:tcPr>
                                  <w:tcW w:w="1449" w:type="pct"/>
                                  <w:vAlign w:val="center"/>
                                </w:tcPr>
                                <w:p w14:paraId="17568582" w14:textId="77777777" w:rsidR="00163526" w:rsidRPr="00D12008" w:rsidRDefault="00163526" w:rsidP="00D12008">
                                  <w:pPr>
                                    <w:spacing w:line="240" w:lineRule="auto"/>
                                    <w:jc w:val="center"/>
                                    <w:rPr>
                                      <w:b/>
                                    </w:rPr>
                                  </w:pPr>
                                  <w:r w:rsidRPr="00D12008">
                                    <w:rPr>
                                      <w:b/>
                                    </w:rPr>
                                    <w:t>Fonction</w:t>
                                  </w:r>
                                </w:p>
                              </w:tc>
                              <w:tc>
                                <w:tcPr>
                                  <w:tcW w:w="702" w:type="pct"/>
                                  <w:vAlign w:val="center"/>
                                </w:tcPr>
                                <w:p w14:paraId="6D4C7F40" w14:textId="77777777" w:rsidR="00163526" w:rsidRPr="00D12008" w:rsidRDefault="00163526" w:rsidP="00D12008">
                                  <w:pPr>
                                    <w:spacing w:line="240" w:lineRule="auto"/>
                                    <w:jc w:val="center"/>
                                    <w:rPr>
                                      <w:b/>
                                    </w:rPr>
                                  </w:pPr>
                                  <w:r w:rsidRPr="00D12008">
                                    <w:rPr>
                                      <w:b/>
                                    </w:rPr>
                                    <w:t>Date</w:t>
                                  </w:r>
                                </w:p>
                              </w:tc>
                              <w:tc>
                                <w:tcPr>
                                  <w:tcW w:w="930" w:type="pct"/>
                                  <w:vAlign w:val="center"/>
                                </w:tcPr>
                                <w:p w14:paraId="2ABAAED7" w14:textId="77777777" w:rsidR="00163526" w:rsidRPr="00D12008" w:rsidRDefault="00163526" w:rsidP="00D12008">
                                  <w:pPr>
                                    <w:spacing w:line="240" w:lineRule="auto"/>
                                    <w:jc w:val="center"/>
                                    <w:rPr>
                                      <w:b/>
                                    </w:rPr>
                                  </w:pPr>
                                  <w:r w:rsidRPr="00D12008">
                                    <w:rPr>
                                      <w:b/>
                                    </w:rPr>
                                    <w:t>Visa</w:t>
                                  </w:r>
                                </w:p>
                              </w:tc>
                            </w:tr>
                            <w:tr w:rsidR="00163526" w:rsidRPr="00D12008" w14:paraId="564D91D7" w14:textId="77777777" w:rsidTr="00B24447">
                              <w:trPr>
                                <w:trHeight w:val="454"/>
                              </w:trPr>
                              <w:tc>
                                <w:tcPr>
                                  <w:tcW w:w="814" w:type="pct"/>
                                  <w:vAlign w:val="center"/>
                                </w:tcPr>
                                <w:p w14:paraId="5A0278E6" w14:textId="77777777" w:rsidR="00163526" w:rsidRPr="00D12008" w:rsidRDefault="00163526" w:rsidP="00D12008">
                                  <w:pPr>
                                    <w:spacing w:line="240" w:lineRule="auto"/>
                                    <w:jc w:val="center"/>
                                    <w:rPr>
                                      <w:b/>
                                    </w:rPr>
                                  </w:pPr>
                                  <w:r w:rsidRPr="00D12008">
                                    <w:rPr>
                                      <w:b/>
                                    </w:rPr>
                                    <w:t>Auteur</w:t>
                                  </w:r>
                                </w:p>
                              </w:tc>
                              <w:tc>
                                <w:tcPr>
                                  <w:tcW w:w="1105" w:type="pct"/>
                                  <w:vAlign w:val="center"/>
                                </w:tcPr>
                                <w:p w14:paraId="2BE4F070" w14:textId="0178DFCB" w:rsidR="00163526" w:rsidRPr="00D12008" w:rsidRDefault="007C51E1" w:rsidP="00470411">
                                  <w:pPr>
                                    <w:spacing w:line="240" w:lineRule="auto"/>
                                    <w:jc w:val="center"/>
                                  </w:pPr>
                                  <w:fldSimple w:instr=" REF  author  \* MERGEFORMAT ">
                                    <w:r w:rsidR="00022516" w:rsidRPr="00022516">
                                      <w:rPr>
                                        <w:rFonts w:eastAsia="Times New Roman" w:cs="Times New Roman"/>
                                        <w:noProof/>
                                        <w:szCs w:val="24"/>
                                        <w:lang w:eastAsia="fr-FR"/>
                                      </w:rPr>
                                      <w:t>Tatyana BUDUEVA</w:t>
                                    </w:r>
                                  </w:fldSimple>
                                </w:p>
                              </w:tc>
                              <w:tc>
                                <w:tcPr>
                                  <w:tcW w:w="1449" w:type="pct"/>
                                  <w:vAlign w:val="center"/>
                                </w:tcPr>
                                <w:p w14:paraId="08E8CD36" w14:textId="77777777" w:rsidR="00163526" w:rsidRPr="00D12008" w:rsidRDefault="00163526" w:rsidP="00F0783C">
                                  <w:pPr>
                                    <w:spacing w:line="240" w:lineRule="auto"/>
                                    <w:jc w:val="center"/>
                                  </w:pPr>
                                  <w:r>
                                    <w:t>Responsable Qualité</w:t>
                                  </w:r>
                                </w:p>
                              </w:tc>
                              <w:tc>
                                <w:tcPr>
                                  <w:tcW w:w="702" w:type="pct"/>
                                  <w:vAlign w:val="center"/>
                                </w:tcPr>
                                <w:p w14:paraId="66153FE5" w14:textId="29D4C4C0" w:rsidR="00163526" w:rsidRPr="00D12008" w:rsidRDefault="00B24447" w:rsidP="00006DE5">
                                  <w:pPr>
                                    <w:spacing w:line="240" w:lineRule="auto"/>
                                    <w:jc w:val="center"/>
                                  </w:pPr>
                                  <w:r>
                                    <w:t>02/07/2021</w:t>
                                  </w:r>
                                </w:p>
                              </w:tc>
                              <w:tc>
                                <w:tcPr>
                                  <w:tcW w:w="930" w:type="pct"/>
                                  <w:vAlign w:val="center"/>
                                </w:tcPr>
                                <w:p w14:paraId="584125A2" w14:textId="77777777" w:rsidR="00163526" w:rsidRPr="00D12008" w:rsidRDefault="00163526" w:rsidP="00D12008">
                                  <w:pPr>
                                    <w:spacing w:line="240" w:lineRule="auto"/>
                                    <w:jc w:val="center"/>
                                  </w:pPr>
                                </w:p>
                              </w:tc>
                            </w:tr>
                            <w:tr w:rsidR="00B24447" w:rsidRPr="00D12008" w14:paraId="5630E31E" w14:textId="77777777" w:rsidTr="00B24447">
                              <w:trPr>
                                <w:trHeight w:val="454"/>
                              </w:trPr>
                              <w:tc>
                                <w:tcPr>
                                  <w:tcW w:w="814" w:type="pct"/>
                                  <w:vAlign w:val="center"/>
                                </w:tcPr>
                                <w:p w14:paraId="78E0C4B6" w14:textId="77777777" w:rsidR="00B24447" w:rsidRPr="00D12008" w:rsidRDefault="00B24447" w:rsidP="00B24447">
                                  <w:pPr>
                                    <w:spacing w:line="240" w:lineRule="auto"/>
                                    <w:jc w:val="center"/>
                                    <w:rPr>
                                      <w:b/>
                                    </w:rPr>
                                  </w:pPr>
                                  <w:r w:rsidRPr="00D12008">
                                    <w:rPr>
                                      <w:b/>
                                    </w:rPr>
                                    <w:t>Vérification</w:t>
                                  </w:r>
                                </w:p>
                              </w:tc>
                              <w:tc>
                                <w:tcPr>
                                  <w:tcW w:w="1105" w:type="pct"/>
                                  <w:vAlign w:val="center"/>
                                </w:tcPr>
                                <w:p w14:paraId="61E771A0" w14:textId="77777777" w:rsidR="00B24447" w:rsidRDefault="00B24447" w:rsidP="00B24447">
                                  <w:pPr>
                                    <w:jc w:val="center"/>
                                  </w:pPr>
                                  <w:r>
                                    <w:t xml:space="preserve">Pierre DUBOSCQ </w:t>
                                  </w:r>
                                </w:p>
                              </w:tc>
                              <w:tc>
                                <w:tcPr>
                                  <w:tcW w:w="1449" w:type="pct"/>
                                  <w:vAlign w:val="center"/>
                                </w:tcPr>
                                <w:p w14:paraId="06FEFC8B" w14:textId="77777777" w:rsidR="00B24447" w:rsidRDefault="00B24447" w:rsidP="00B24447">
                                  <w:pPr>
                                    <w:jc w:val="center"/>
                                  </w:pPr>
                                  <w:r>
                                    <w:t>Directeur Technique</w:t>
                                  </w:r>
                                </w:p>
                              </w:tc>
                              <w:tc>
                                <w:tcPr>
                                  <w:tcW w:w="702" w:type="pct"/>
                                </w:tcPr>
                                <w:p w14:paraId="7F2B05CF" w14:textId="727B15A7" w:rsidR="00B24447" w:rsidRDefault="00B24447" w:rsidP="00B24447">
                                  <w:pPr>
                                    <w:spacing w:line="240" w:lineRule="auto"/>
                                    <w:jc w:val="center"/>
                                  </w:pPr>
                                  <w:r w:rsidRPr="00FC65BA">
                                    <w:t>02/07/2021</w:t>
                                  </w:r>
                                </w:p>
                              </w:tc>
                              <w:tc>
                                <w:tcPr>
                                  <w:tcW w:w="930" w:type="pct"/>
                                  <w:vAlign w:val="center"/>
                                </w:tcPr>
                                <w:p w14:paraId="308AC193" w14:textId="77777777" w:rsidR="00B24447" w:rsidRPr="00D12008" w:rsidRDefault="00B24447" w:rsidP="00B24447">
                                  <w:pPr>
                                    <w:spacing w:line="240" w:lineRule="auto"/>
                                    <w:jc w:val="center"/>
                                  </w:pPr>
                                </w:p>
                              </w:tc>
                            </w:tr>
                            <w:tr w:rsidR="00B24447" w:rsidRPr="00D12008" w14:paraId="580C8463" w14:textId="77777777" w:rsidTr="00B24447">
                              <w:trPr>
                                <w:trHeight w:val="454"/>
                              </w:trPr>
                              <w:tc>
                                <w:tcPr>
                                  <w:tcW w:w="814" w:type="pct"/>
                                  <w:vAlign w:val="center"/>
                                </w:tcPr>
                                <w:p w14:paraId="2C85D103" w14:textId="77777777" w:rsidR="00B24447" w:rsidRPr="00D12008" w:rsidRDefault="00B24447" w:rsidP="00B24447">
                                  <w:pPr>
                                    <w:spacing w:line="240" w:lineRule="auto"/>
                                    <w:jc w:val="center"/>
                                    <w:rPr>
                                      <w:b/>
                                    </w:rPr>
                                  </w:pPr>
                                  <w:r w:rsidRPr="00D12008">
                                    <w:rPr>
                                      <w:b/>
                                    </w:rPr>
                                    <w:t>Approbation</w:t>
                                  </w:r>
                                </w:p>
                              </w:tc>
                              <w:tc>
                                <w:tcPr>
                                  <w:tcW w:w="1105" w:type="pct"/>
                                  <w:vAlign w:val="center"/>
                                </w:tcPr>
                                <w:p w14:paraId="24B03523" w14:textId="77777777" w:rsidR="00B24447" w:rsidRPr="00D12008" w:rsidRDefault="00B24447" w:rsidP="00B24447">
                                  <w:pPr>
                                    <w:spacing w:line="240" w:lineRule="auto"/>
                                    <w:jc w:val="center"/>
                                  </w:pPr>
                                  <w:r>
                                    <w:t>Lionel LE FRANCOIS</w:t>
                                  </w:r>
                                </w:p>
                              </w:tc>
                              <w:tc>
                                <w:tcPr>
                                  <w:tcW w:w="1449" w:type="pct"/>
                                  <w:vAlign w:val="center"/>
                                </w:tcPr>
                                <w:p w14:paraId="16F3396A" w14:textId="77777777" w:rsidR="00B24447" w:rsidRPr="00D12008" w:rsidRDefault="00B24447" w:rsidP="00B24447">
                                  <w:pPr>
                                    <w:spacing w:line="240" w:lineRule="auto"/>
                                    <w:jc w:val="center"/>
                                  </w:pPr>
                                  <w:r>
                                    <w:t>Directeur Commercial</w:t>
                                  </w:r>
                                </w:p>
                              </w:tc>
                              <w:tc>
                                <w:tcPr>
                                  <w:tcW w:w="702" w:type="pct"/>
                                </w:tcPr>
                                <w:p w14:paraId="0BEE45BE" w14:textId="07ADF748" w:rsidR="00B24447" w:rsidRDefault="00B24447" w:rsidP="00B24447">
                                  <w:pPr>
                                    <w:spacing w:line="240" w:lineRule="auto"/>
                                    <w:jc w:val="center"/>
                                  </w:pPr>
                                  <w:r w:rsidRPr="00FC65BA">
                                    <w:t>02/07/2021</w:t>
                                  </w:r>
                                </w:p>
                              </w:tc>
                              <w:tc>
                                <w:tcPr>
                                  <w:tcW w:w="930" w:type="pct"/>
                                  <w:vAlign w:val="center"/>
                                </w:tcPr>
                                <w:p w14:paraId="4EF64045" w14:textId="77777777" w:rsidR="00B24447" w:rsidRPr="00D12008" w:rsidRDefault="00B24447" w:rsidP="00B24447">
                                  <w:pPr>
                                    <w:spacing w:line="240" w:lineRule="auto"/>
                                    <w:jc w:val="center"/>
                                  </w:pPr>
                                </w:p>
                              </w:tc>
                            </w:tr>
                            <w:tr w:rsidR="00B24447" w:rsidRPr="00D12008" w14:paraId="5BF47127" w14:textId="77777777" w:rsidTr="00B24447">
                              <w:trPr>
                                <w:trHeight w:val="454"/>
                              </w:trPr>
                              <w:tc>
                                <w:tcPr>
                                  <w:tcW w:w="814" w:type="pct"/>
                                  <w:vAlign w:val="center"/>
                                </w:tcPr>
                                <w:p w14:paraId="733FA453" w14:textId="77777777" w:rsidR="00B24447" w:rsidRPr="00D12008" w:rsidRDefault="00B24447" w:rsidP="00B24447">
                                  <w:pPr>
                                    <w:spacing w:line="240" w:lineRule="auto"/>
                                    <w:jc w:val="center"/>
                                    <w:rPr>
                                      <w:b/>
                                    </w:rPr>
                                  </w:pPr>
                                  <w:r w:rsidRPr="00D12008">
                                    <w:rPr>
                                      <w:b/>
                                    </w:rPr>
                                    <w:t>Autorisation</w:t>
                                  </w:r>
                                </w:p>
                              </w:tc>
                              <w:tc>
                                <w:tcPr>
                                  <w:tcW w:w="1105" w:type="pct"/>
                                  <w:vAlign w:val="center"/>
                                </w:tcPr>
                                <w:p w14:paraId="6B90069A" w14:textId="77777777" w:rsidR="00B24447" w:rsidRDefault="00B24447" w:rsidP="00B24447">
                                  <w:pPr>
                                    <w:jc w:val="center"/>
                                  </w:pPr>
                                  <w:r>
                                    <w:t>Christian TORA</w:t>
                                  </w:r>
                                </w:p>
                              </w:tc>
                              <w:tc>
                                <w:tcPr>
                                  <w:tcW w:w="1449" w:type="pct"/>
                                  <w:vAlign w:val="center"/>
                                </w:tcPr>
                                <w:p w14:paraId="0F5A24EE" w14:textId="77777777" w:rsidR="00B24447" w:rsidRDefault="00B24447" w:rsidP="00B24447">
                                  <w:pPr>
                                    <w:jc w:val="center"/>
                                  </w:pPr>
                                  <w:r>
                                    <w:t xml:space="preserve">Président </w:t>
                                  </w:r>
                                </w:p>
                              </w:tc>
                              <w:tc>
                                <w:tcPr>
                                  <w:tcW w:w="702" w:type="pct"/>
                                </w:tcPr>
                                <w:p w14:paraId="10476FFE" w14:textId="2F896C63" w:rsidR="00B24447" w:rsidRDefault="00B24447" w:rsidP="00B24447">
                                  <w:pPr>
                                    <w:spacing w:line="240" w:lineRule="auto"/>
                                    <w:jc w:val="center"/>
                                  </w:pPr>
                                  <w:r w:rsidRPr="00FC65BA">
                                    <w:t>02/07/2021</w:t>
                                  </w:r>
                                </w:p>
                              </w:tc>
                              <w:tc>
                                <w:tcPr>
                                  <w:tcW w:w="930" w:type="pct"/>
                                  <w:vAlign w:val="center"/>
                                </w:tcPr>
                                <w:p w14:paraId="1FA01939" w14:textId="77777777" w:rsidR="00B24447" w:rsidRPr="00D12008" w:rsidRDefault="00B24447" w:rsidP="00B24447">
                                  <w:pPr>
                                    <w:spacing w:line="240" w:lineRule="auto"/>
                                    <w:jc w:val="center"/>
                                  </w:pPr>
                                </w:p>
                              </w:tc>
                            </w:tr>
                          </w:tbl>
                          <w:p w14:paraId="4BA5D004" w14:textId="77777777" w:rsidR="00163526" w:rsidRDefault="001635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E50C6" id="_x0000_t202" coordsize="21600,21600" o:spt="202" path="m,l,21600r21600,l21600,xe">
                <v:stroke joinstyle="miter"/>
                <v:path gradientshapeok="t" o:connecttype="rect"/>
              </v:shapetype>
              <v:shape id="Text Box 15" o:spid="_x0000_s1027" type="#_x0000_t202" style="position:absolute;margin-left:41.1pt;margin-top:623.7pt;width:514.5pt;height:12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" stroked="f">
                <v:textbox>
                  <w:txbxContent>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7"/>
                        <w:gridCol w:w="2210"/>
                        <w:gridCol w:w="2897"/>
                        <w:gridCol w:w="1404"/>
                        <w:gridCol w:w="1860"/>
                      </w:tblGrid>
                      <w:tr w:rsidR="00163526" w:rsidRPr="00D12008" w14:paraId="56D239DB" w14:textId="77777777" w:rsidTr="00B24447">
                        <w:tc>
                          <w:tcPr>
                            <w:tcW w:w="814" w:type="pct"/>
                            <w:tcBorders>
                              <w:top w:val="nil"/>
                              <w:left w:val="nil"/>
                            </w:tcBorders>
                            <w:vAlign w:val="center"/>
                          </w:tcPr>
                          <w:p w14:paraId="60EE45EA" w14:textId="77777777" w:rsidR="00163526" w:rsidRPr="00D12008" w:rsidRDefault="00163526" w:rsidP="00D12008">
                            <w:pPr>
                              <w:spacing w:line="240" w:lineRule="auto"/>
                              <w:jc w:val="center"/>
                            </w:pPr>
                          </w:p>
                        </w:tc>
                        <w:tc>
                          <w:tcPr>
                            <w:tcW w:w="1105" w:type="pct"/>
                            <w:vAlign w:val="center"/>
                          </w:tcPr>
                          <w:p w14:paraId="2FFCFBD9" w14:textId="77777777" w:rsidR="00163526" w:rsidRPr="00D12008" w:rsidRDefault="00163526" w:rsidP="00D12008">
                            <w:pPr>
                              <w:spacing w:line="240" w:lineRule="auto"/>
                              <w:jc w:val="center"/>
                              <w:rPr>
                                <w:b/>
                              </w:rPr>
                            </w:pPr>
                            <w:r w:rsidRPr="00D12008">
                              <w:rPr>
                                <w:b/>
                              </w:rPr>
                              <w:t>Nom</w:t>
                            </w:r>
                          </w:p>
                        </w:tc>
                        <w:tc>
                          <w:tcPr>
                            <w:tcW w:w="1449" w:type="pct"/>
                            <w:vAlign w:val="center"/>
                          </w:tcPr>
                          <w:p w14:paraId="17568582" w14:textId="77777777" w:rsidR="00163526" w:rsidRPr="00D12008" w:rsidRDefault="00163526" w:rsidP="00D12008">
                            <w:pPr>
                              <w:spacing w:line="240" w:lineRule="auto"/>
                              <w:jc w:val="center"/>
                              <w:rPr>
                                <w:b/>
                              </w:rPr>
                            </w:pPr>
                            <w:r w:rsidRPr="00D12008">
                              <w:rPr>
                                <w:b/>
                              </w:rPr>
                              <w:t>Fonction</w:t>
                            </w:r>
                          </w:p>
                        </w:tc>
                        <w:tc>
                          <w:tcPr>
                            <w:tcW w:w="702" w:type="pct"/>
                            <w:vAlign w:val="center"/>
                          </w:tcPr>
                          <w:p w14:paraId="6D4C7F40" w14:textId="77777777" w:rsidR="00163526" w:rsidRPr="00D12008" w:rsidRDefault="00163526" w:rsidP="00D12008">
                            <w:pPr>
                              <w:spacing w:line="240" w:lineRule="auto"/>
                              <w:jc w:val="center"/>
                              <w:rPr>
                                <w:b/>
                              </w:rPr>
                            </w:pPr>
                            <w:r w:rsidRPr="00D12008">
                              <w:rPr>
                                <w:b/>
                              </w:rPr>
                              <w:t>Date</w:t>
                            </w:r>
                          </w:p>
                        </w:tc>
                        <w:tc>
                          <w:tcPr>
                            <w:tcW w:w="930" w:type="pct"/>
                            <w:vAlign w:val="center"/>
                          </w:tcPr>
                          <w:p w14:paraId="2ABAAED7" w14:textId="77777777" w:rsidR="00163526" w:rsidRPr="00D12008" w:rsidRDefault="00163526" w:rsidP="00D12008">
                            <w:pPr>
                              <w:spacing w:line="240" w:lineRule="auto"/>
                              <w:jc w:val="center"/>
                              <w:rPr>
                                <w:b/>
                              </w:rPr>
                            </w:pPr>
                            <w:r w:rsidRPr="00D12008">
                              <w:rPr>
                                <w:b/>
                              </w:rPr>
                              <w:t>Visa</w:t>
                            </w:r>
                          </w:p>
                        </w:tc>
                      </w:tr>
                      <w:tr w:rsidR="00163526" w:rsidRPr="00D12008" w14:paraId="564D91D7" w14:textId="77777777" w:rsidTr="00B24447">
                        <w:trPr>
                          <w:trHeight w:val="454"/>
                        </w:trPr>
                        <w:tc>
                          <w:tcPr>
                            <w:tcW w:w="814" w:type="pct"/>
                            <w:vAlign w:val="center"/>
                          </w:tcPr>
                          <w:p w14:paraId="5A0278E6" w14:textId="77777777" w:rsidR="00163526" w:rsidRPr="00D12008" w:rsidRDefault="00163526" w:rsidP="00D12008">
                            <w:pPr>
                              <w:spacing w:line="240" w:lineRule="auto"/>
                              <w:jc w:val="center"/>
                              <w:rPr>
                                <w:b/>
                              </w:rPr>
                            </w:pPr>
                            <w:r w:rsidRPr="00D12008">
                              <w:rPr>
                                <w:b/>
                              </w:rPr>
                              <w:t>Auteur</w:t>
                            </w:r>
                          </w:p>
                        </w:tc>
                        <w:tc>
                          <w:tcPr>
                            <w:tcW w:w="1105" w:type="pct"/>
                            <w:vAlign w:val="center"/>
                          </w:tcPr>
                          <w:p w14:paraId="2BE4F070" w14:textId="0178DFCB" w:rsidR="00163526" w:rsidRPr="00D12008" w:rsidRDefault="007C51E1" w:rsidP="00470411">
                            <w:pPr>
                              <w:spacing w:line="240" w:lineRule="auto"/>
                              <w:jc w:val="center"/>
                            </w:pPr>
                            <w:fldSimple w:instr=" REF  author  \* MERGEFORMAT ">
                              <w:r w:rsidR="00022516" w:rsidRPr="00022516">
                                <w:rPr>
                                  <w:rFonts w:eastAsia="Times New Roman" w:cs="Times New Roman"/>
                                  <w:noProof/>
                                  <w:szCs w:val="24"/>
                                  <w:lang w:eastAsia="fr-FR"/>
                                </w:rPr>
                                <w:t>Tatyana BUDUEVA</w:t>
                              </w:r>
                            </w:fldSimple>
                          </w:p>
                        </w:tc>
                        <w:tc>
                          <w:tcPr>
                            <w:tcW w:w="1449" w:type="pct"/>
                            <w:vAlign w:val="center"/>
                          </w:tcPr>
                          <w:p w14:paraId="08E8CD36" w14:textId="77777777" w:rsidR="00163526" w:rsidRPr="00D12008" w:rsidRDefault="00163526" w:rsidP="00F0783C">
                            <w:pPr>
                              <w:spacing w:line="240" w:lineRule="auto"/>
                              <w:jc w:val="center"/>
                            </w:pPr>
                            <w:r>
                              <w:t>Responsable Qualité</w:t>
                            </w:r>
                          </w:p>
                        </w:tc>
                        <w:tc>
                          <w:tcPr>
                            <w:tcW w:w="702" w:type="pct"/>
                            <w:vAlign w:val="center"/>
                          </w:tcPr>
                          <w:p w14:paraId="66153FE5" w14:textId="29D4C4C0" w:rsidR="00163526" w:rsidRPr="00D12008" w:rsidRDefault="00B24447" w:rsidP="00006DE5">
                            <w:pPr>
                              <w:spacing w:line="240" w:lineRule="auto"/>
                              <w:jc w:val="center"/>
                            </w:pPr>
                            <w:r>
                              <w:t>02/07/2021</w:t>
                            </w:r>
                          </w:p>
                        </w:tc>
                        <w:tc>
                          <w:tcPr>
                            <w:tcW w:w="930" w:type="pct"/>
                            <w:vAlign w:val="center"/>
                          </w:tcPr>
                          <w:p w14:paraId="584125A2" w14:textId="77777777" w:rsidR="00163526" w:rsidRPr="00D12008" w:rsidRDefault="00163526" w:rsidP="00D12008">
                            <w:pPr>
                              <w:spacing w:line="240" w:lineRule="auto"/>
                              <w:jc w:val="center"/>
                            </w:pPr>
                          </w:p>
                        </w:tc>
                      </w:tr>
                      <w:tr w:rsidR="00B24447" w:rsidRPr="00D12008" w14:paraId="5630E31E" w14:textId="77777777" w:rsidTr="00B24447">
                        <w:trPr>
                          <w:trHeight w:val="454"/>
                        </w:trPr>
                        <w:tc>
                          <w:tcPr>
                            <w:tcW w:w="814" w:type="pct"/>
                            <w:vAlign w:val="center"/>
                          </w:tcPr>
                          <w:p w14:paraId="78E0C4B6" w14:textId="77777777" w:rsidR="00B24447" w:rsidRPr="00D12008" w:rsidRDefault="00B24447" w:rsidP="00B24447">
                            <w:pPr>
                              <w:spacing w:line="240" w:lineRule="auto"/>
                              <w:jc w:val="center"/>
                              <w:rPr>
                                <w:b/>
                              </w:rPr>
                            </w:pPr>
                            <w:r w:rsidRPr="00D12008">
                              <w:rPr>
                                <w:b/>
                              </w:rPr>
                              <w:t>Vérification</w:t>
                            </w:r>
                          </w:p>
                        </w:tc>
                        <w:tc>
                          <w:tcPr>
                            <w:tcW w:w="1105" w:type="pct"/>
                            <w:vAlign w:val="center"/>
                          </w:tcPr>
                          <w:p w14:paraId="61E771A0" w14:textId="77777777" w:rsidR="00B24447" w:rsidRDefault="00B24447" w:rsidP="00B24447">
                            <w:pPr>
                              <w:jc w:val="center"/>
                            </w:pPr>
                            <w:r>
                              <w:t xml:space="preserve">Pierre DUBOSCQ </w:t>
                            </w:r>
                          </w:p>
                        </w:tc>
                        <w:tc>
                          <w:tcPr>
                            <w:tcW w:w="1449" w:type="pct"/>
                            <w:vAlign w:val="center"/>
                          </w:tcPr>
                          <w:p w14:paraId="06FEFC8B" w14:textId="77777777" w:rsidR="00B24447" w:rsidRDefault="00B24447" w:rsidP="00B24447">
                            <w:pPr>
                              <w:jc w:val="center"/>
                            </w:pPr>
                            <w:r>
                              <w:t>Directeur Technique</w:t>
                            </w:r>
                          </w:p>
                        </w:tc>
                        <w:tc>
                          <w:tcPr>
                            <w:tcW w:w="702" w:type="pct"/>
                          </w:tcPr>
                          <w:p w14:paraId="7F2B05CF" w14:textId="727B15A7" w:rsidR="00B24447" w:rsidRDefault="00B24447" w:rsidP="00B24447">
                            <w:pPr>
                              <w:spacing w:line="240" w:lineRule="auto"/>
                              <w:jc w:val="center"/>
                            </w:pPr>
                            <w:r w:rsidRPr="00FC65BA">
                              <w:t>02/07/2021</w:t>
                            </w:r>
                          </w:p>
                        </w:tc>
                        <w:tc>
                          <w:tcPr>
                            <w:tcW w:w="930" w:type="pct"/>
                            <w:vAlign w:val="center"/>
                          </w:tcPr>
                          <w:p w14:paraId="308AC193" w14:textId="77777777" w:rsidR="00B24447" w:rsidRPr="00D12008" w:rsidRDefault="00B24447" w:rsidP="00B24447">
                            <w:pPr>
                              <w:spacing w:line="240" w:lineRule="auto"/>
                              <w:jc w:val="center"/>
                            </w:pPr>
                          </w:p>
                        </w:tc>
                      </w:tr>
                      <w:tr w:rsidR="00B24447" w:rsidRPr="00D12008" w14:paraId="580C8463" w14:textId="77777777" w:rsidTr="00B24447">
                        <w:trPr>
                          <w:trHeight w:val="454"/>
                        </w:trPr>
                        <w:tc>
                          <w:tcPr>
                            <w:tcW w:w="814" w:type="pct"/>
                            <w:vAlign w:val="center"/>
                          </w:tcPr>
                          <w:p w14:paraId="2C85D103" w14:textId="77777777" w:rsidR="00B24447" w:rsidRPr="00D12008" w:rsidRDefault="00B24447" w:rsidP="00B24447">
                            <w:pPr>
                              <w:spacing w:line="240" w:lineRule="auto"/>
                              <w:jc w:val="center"/>
                              <w:rPr>
                                <w:b/>
                              </w:rPr>
                            </w:pPr>
                            <w:r w:rsidRPr="00D12008">
                              <w:rPr>
                                <w:b/>
                              </w:rPr>
                              <w:t>Approbation</w:t>
                            </w:r>
                          </w:p>
                        </w:tc>
                        <w:tc>
                          <w:tcPr>
                            <w:tcW w:w="1105" w:type="pct"/>
                            <w:vAlign w:val="center"/>
                          </w:tcPr>
                          <w:p w14:paraId="24B03523" w14:textId="77777777" w:rsidR="00B24447" w:rsidRPr="00D12008" w:rsidRDefault="00B24447" w:rsidP="00B24447">
                            <w:pPr>
                              <w:spacing w:line="240" w:lineRule="auto"/>
                              <w:jc w:val="center"/>
                            </w:pPr>
                            <w:r>
                              <w:t>Lionel LE FRANCOIS</w:t>
                            </w:r>
                          </w:p>
                        </w:tc>
                        <w:tc>
                          <w:tcPr>
                            <w:tcW w:w="1449" w:type="pct"/>
                            <w:vAlign w:val="center"/>
                          </w:tcPr>
                          <w:p w14:paraId="16F3396A" w14:textId="77777777" w:rsidR="00B24447" w:rsidRPr="00D12008" w:rsidRDefault="00B24447" w:rsidP="00B24447">
                            <w:pPr>
                              <w:spacing w:line="240" w:lineRule="auto"/>
                              <w:jc w:val="center"/>
                            </w:pPr>
                            <w:r>
                              <w:t>Directeur Commercial</w:t>
                            </w:r>
                          </w:p>
                        </w:tc>
                        <w:tc>
                          <w:tcPr>
                            <w:tcW w:w="702" w:type="pct"/>
                          </w:tcPr>
                          <w:p w14:paraId="0BEE45BE" w14:textId="07ADF748" w:rsidR="00B24447" w:rsidRDefault="00B24447" w:rsidP="00B24447">
                            <w:pPr>
                              <w:spacing w:line="240" w:lineRule="auto"/>
                              <w:jc w:val="center"/>
                            </w:pPr>
                            <w:r w:rsidRPr="00FC65BA">
                              <w:t>02/07/2021</w:t>
                            </w:r>
                          </w:p>
                        </w:tc>
                        <w:tc>
                          <w:tcPr>
                            <w:tcW w:w="930" w:type="pct"/>
                            <w:vAlign w:val="center"/>
                          </w:tcPr>
                          <w:p w14:paraId="4EF64045" w14:textId="77777777" w:rsidR="00B24447" w:rsidRPr="00D12008" w:rsidRDefault="00B24447" w:rsidP="00B24447">
                            <w:pPr>
                              <w:spacing w:line="240" w:lineRule="auto"/>
                              <w:jc w:val="center"/>
                            </w:pPr>
                          </w:p>
                        </w:tc>
                      </w:tr>
                      <w:tr w:rsidR="00B24447" w:rsidRPr="00D12008" w14:paraId="5BF47127" w14:textId="77777777" w:rsidTr="00B24447">
                        <w:trPr>
                          <w:trHeight w:val="454"/>
                        </w:trPr>
                        <w:tc>
                          <w:tcPr>
                            <w:tcW w:w="814" w:type="pct"/>
                            <w:vAlign w:val="center"/>
                          </w:tcPr>
                          <w:p w14:paraId="733FA453" w14:textId="77777777" w:rsidR="00B24447" w:rsidRPr="00D12008" w:rsidRDefault="00B24447" w:rsidP="00B24447">
                            <w:pPr>
                              <w:spacing w:line="240" w:lineRule="auto"/>
                              <w:jc w:val="center"/>
                              <w:rPr>
                                <w:b/>
                              </w:rPr>
                            </w:pPr>
                            <w:r w:rsidRPr="00D12008">
                              <w:rPr>
                                <w:b/>
                              </w:rPr>
                              <w:t>Autorisation</w:t>
                            </w:r>
                          </w:p>
                        </w:tc>
                        <w:tc>
                          <w:tcPr>
                            <w:tcW w:w="1105" w:type="pct"/>
                            <w:vAlign w:val="center"/>
                          </w:tcPr>
                          <w:p w14:paraId="6B90069A" w14:textId="77777777" w:rsidR="00B24447" w:rsidRDefault="00B24447" w:rsidP="00B24447">
                            <w:pPr>
                              <w:jc w:val="center"/>
                            </w:pPr>
                            <w:r>
                              <w:t>Christian TORA</w:t>
                            </w:r>
                          </w:p>
                        </w:tc>
                        <w:tc>
                          <w:tcPr>
                            <w:tcW w:w="1449" w:type="pct"/>
                            <w:vAlign w:val="center"/>
                          </w:tcPr>
                          <w:p w14:paraId="0F5A24EE" w14:textId="77777777" w:rsidR="00B24447" w:rsidRDefault="00B24447" w:rsidP="00B24447">
                            <w:pPr>
                              <w:jc w:val="center"/>
                            </w:pPr>
                            <w:r>
                              <w:t xml:space="preserve">Président </w:t>
                            </w:r>
                          </w:p>
                        </w:tc>
                        <w:tc>
                          <w:tcPr>
                            <w:tcW w:w="702" w:type="pct"/>
                          </w:tcPr>
                          <w:p w14:paraId="10476FFE" w14:textId="2F896C63" w:rsidR="00B24447" w:rsidRDefault="00B24447" w:rsidP="00B24447">
                            <w:pPr>
                              <w:spacing w:line="240" w:lineRule="auto"/>
                              <w:jc w:val="center"/>
                            </w:pPr>
                            <w:r w:rsidRPr="00FC65BA">
                              <w:t>02/07/2021</w:t>
                            </w:r>
                          </w:p>
                        </w:tc>
                        <w:tc>
                          <w:tcPr>
                            <w:tcW w:w="930" w:type="pct"/>
                            <w:vAlign w:val="center"/>
                          </w:tcPr>
                          <w:p w14:paraId="1FA01939" w14:textId="77777777" w:rsidR="00B24447" w:rsidRPr="00D12008" w:rsidRDefault="00B24447" w:rsidP="00B24447">
                            <w:pPr>
                              <w:spacing w:line="240" w:lineRule="auto"/>
                              <w:jc w:val="center"/>
                            </w:pPr>
                          </w:p>
                        </w:tc>
                      </w:tr>
                    </w:tbl>
                    <w:p w14:paraId="4BA5D004" w14:textId="77777777" w:rsidR="00163526" w:rsidRDefault="00163526"/>
                  </w:txbxContent>
                </v:textbox>
                <w10:wrap anchorx="page" anchory="page"/>
                <w10:anchorlock/>
              </v:shape>
            </w:pict>
          </mc:Fallback>
        </mc:AlternateContent>
      </w:r>
      <w:r>
        <w:rPr>
          <w:noProof/>
          <w:lang w:eastAsia="fr-FR"/>
        </w:rPr>
        <mc:AlternateContent>
          <mc:Choice Requires="wps">
            <w:drawing>
              <wp:anchor distT="0" distB="0" distL="114300" distR="114300" simplePos="0" relativeHeight="251658240" behindDoc="0" locked="1" layoutInCell="1" allowOverlap="1" wp14:anchorId="4148ED73" wp14:editId="25CA343D">
                <wp:simplePos x="0" y="0"/>
                <wp:positionH relativeFrom="page">
                  <wp:posOffset>0</wp:posOffset>
                </wp:positionH>
                <wp:positionV relativeFrom="page">
                  <wp:posOffset>5404485</wp:posOffset>
                </wp:positionV>
                <wp:extent cx="7560310" cy="2286000"/>
                <wp:effectExtent l="0" t="0" r="254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286000"/>
                        </a:xfrm>
                        <a:prstGeom prst="rect">
                          <a:avLst/>
                        </a:prstGeom>
                        <a:solidFill>
                          <a:srgbClr val="29336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9E49F" w14:textId="2F908B40" w:rsidR="00163526" w:rsidRDefault="00163526" w:rsidP="00AD1D26">
                            <w:pPr>
                              <w:spacing w:before="720" w:after="120"/>
                              <w:ind w:left="567" w:right="567"/>
                              <w:contextualSpacing/>
                              <w:jc w:val="center"/>
                              <w:rPr>
                                <w:b/>
                                <w:sz w:val="40"/>
                                <w:szCs w:val="40"/>
                              </w:rPr>
                            </w:pPr>
                            <w:r>
                              <w:rPr>
                                <w:b/>
                                <w:sz w:val="40"/>
                                <w:szCs w:val="40"/>
                              </w:rPr>
                              <w:fldChar w:fldCharType="begin"/>
                            </w:r>
                            <w:r>
                              <w:rPr>
                                <w:b/>
                                <w:sz w:val="40"/>
                                <w:szCs w:val="40"/>
                              </w:rPr>
                              <w:instrText xml:space="preserve"> REF \* CHARFORMAT project  \* MERGEFORMAT </w:instrText>
                            </w:r>
                            <w:r>
                              <w:rPr>
                                <w:b/>
                                <w:sz w:val="40"/>
                                <w:szCs w:val="40"/>
                              </w:rPr>
                              <w:fldChar w:fldCharType="separate"/>
                            </w:r>
                            <w:r w:rsidR="00022516" w:rsidRPr="00022516">
                              <w:rPr>
                                <w:b/>
                                <w:sz w:val="40"/>
                                <w:szCs w:val="40"/>
                              </w:rPr>
                              <w:t>ISO 9001-2015</w:t>
                            </w:r>
                            <w:r>
                              <w:rPr>
                                <w:b/>
                                <w:sz w:val="40"/>
                                <w:szCs w:val="40"/>
                              </w:rPr>
                              <w:fldChar w:fldCharType="end"/>
                            </w:r>
                          </w:p>
                          <w:p w14:paraId="40F4A4AB" w14:textId="059B2C5D" w:rsidR="00163526" w:rsidRPr="00D47C99" w:rsidRDefault="00163526" w:rsidP="00AD1D26">
                            <w:pPr>
                              <w:spacing w:before="720" w:after="120"/>
                              <w:ind w:left="567" w:right="567"/>
                              <w:contextualSpacing/>
                              <w:jc w:val="center"/>
                              <w:rPr>
                                <w:b/>
                                <w:sz w:val="40"/>
                                <w:szCs w:val="40"/>
                              </w:rPr>
                            </w:pPr>
                            <w:r w:rsidRPr="00D47C99">
                              <w:rPr>
                                <w:b/>
                                <w:sz w:val="40"/>
                                <w:szCs w:val="40"/>
                              </w:rPr>
                              <w:fldChar w:fldCharType="begin"/>
                            </w:r>
                            <w:r w:rsidRPr="00D47C99">
                              <w:rPr>
                                <w:b/>
                                <w:sz w:val="40"/>
                                <w:szCs w:val="40"/>
                              </w:rPr>
                              <w:instrText xml:space="preserve"> REF type \* </w:instrText>
                            </w:r>
                            <w:r>
                              <w:rPr>
                                <w:b/>
                                <w:sz w:val="40"/>
                                <w:szCs w:val="40"/>
                              </w:rPr>
                              <w:instrText>CHAR</w:instrText>
                            </w:r>
                            <w:r w:rsidRPr="00D47C99">
                              <w:rPr>
                                <w:b/>
                                <w:sz w:val="40"/>
                                <w:szCs w:val="40"/>
                              </w:rPr>
                              <w:instrText xml:space="preserve">FORMAT </w:instrText>
                            </w:r>
                            <w:r w:rsidRPr="00D47C99">
                              <w:rPr>
                                <w:b/>
                                <w:sz w:val="40"/>
                                <w:szCs w:val="40"/>
                              </w:rPr>
                              <w:fldChar w:fldCharType="separate"/>
                            </w:r>
                            <w:r w:rsidR="00022516" w:rsidRPr="00022516">
                              <w:rPr>
                                <w:b/>
                                <w:sz w:val="40"/>
                                <w:szCs w:val="40"/>
                              </w:rPr>
                              <w:t xml:space="preserve"> Guide Qualité </w:t>
                            </w:r>
                            <w:r w:rsidRPr="00D47C99">
                              <w:rPr>
                                <w:b/>
                                <w:sz w:val="40"/>
                                <w:szCs w:val="40"/>
                              </w:rPr>
                              <w:fldChar w:fldCharType="end"/>
                            </w:r>
                          </w:p>
                          <w:p w14:paraId="045E062C" w14:textId="77777777" w:rsidR="00163526" w:rsidRPr="00F306C8" w:rsidRDefault="00163526" w:rsidP="00F306C8">
                            <w:pPr>
                              <w:spacing w:before="720" w:after="120"/>
                              <w:ind w:left="567" w:right="567"/>
                              <w:jc w:val="center"/>
                              <w:rPr>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8ED73" id="Text Box 14" o:spid="_x0000_s1028" type="#_x0000_t202" style="position:absolute;margin-left:0;margin-top:425.55pt;width:595.3pt;height:18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" fillcolor="#293361" stroked="f">
                <v:textbox>
                  <w:txbxContent>
                    <w:p w14:paraId="6DE9E49F" w14:textId="2F908B40" w:rsidR="00163526" w:rsidRDefault="00163526" w:rsidP="00AD1D26">
                      <w:pPr>
                        <w:spacing w:before="720" w:after="120"/>
                        <w:ind w:left="567" w:right="567"/>
                        <w:contextualSpacing/>
                        <w:jc w:val="center"/>
                        <w:rPr>
                          <w:b/>
                          <w:sz w:val="40"/>
                          <w:szCs w:val="40"/>
                        </w:rPr>
                      </w:pPr>
                      <w:r>
                        <w:rPr>
                          <w:b/>
                          <w:sz w:val="40"/>
                          <w:szCs w:val="40"/>
                        </w:rPr>
                        <w:fldChar w:fldCharType="begin"/>
                      </w:r>
                      <w:r>
                        <w:rPr>
                          <w:b/>
                          <w:sz w:val="40"/>
                          <w:szCs w:val="40"/>
                        </w:rPr>
                        <w:instrText xml:space="preserve"> REF \* CHARFORMAT project  \* MERGEFORMAT </w:instrText>
                      </w:r>
                      <w:r>
                        <w:rPr>
                          <w:b/>
                          <w:sz w:val="40"/>
                          <w:szCs w:val="40"/>
                        </w:rPr>
                        <w:fldChar w:fldCharType="separate"/>
                      </w:r>
                      <w:r w:rsidR="00022516" w:rsidRPr="00022516">
                        <w:rPr>
                          <w:b/>
                          <w:sz w:val="40"/>
                          <w:szCs w:val="40"/>
                        </w:rPr>
                        <w:t>ISO 9001-2015</w:t>
                      </w:r>
                      <w:r>
                        <w:rPr>
                          <w:b/>
                          <w:sz w:val="40"/>
                          <w:szCs w:val="40"/>
                        </w:rPr>
                        <w:fldChar w:fldCharType="end"/>
                      </w:r>
                    </w:p>
                    <w:p w14:paraId="40F4A4AB" w14:textId="059B2C5D" w:rsidR="00163526" w:rsidRPr="00D47C99" w:rsidRDefault="00163526" w:rsidP="00AD1D26">
                      <w:pPr>
                        <w:spacing w:before="720" w:after="120"/>
                        <w:ind w:left="567" w:right="567"/>
                        <w:contextualSpacing/>
                        <w:jc w:val="center"/>
                        <w:rPr>
                          <w:b/>
                          <w:sz w:val="40"/>
                          <w:szCs w:val="40"/>
                        </w:rPr>
                      </w:pPr>
                      <w:r w:rsidRPr="00D47C99">
                        <w:rPr>
                          <w:b/>
                          <w:sz w:val="40"/>
                          <w:szCs w:val="40"/>
                        </w:rPr>
                        <w:fldChar w:fldCharType="begin"/>
                      </w:r>
                      <w:r w:rsidRPr="00D47C99">
                        <w:rPr>
                          <w:b/>
                          <w:sz w:val="40"/>
                          <w:szCs w:val="40"/>
                        </w:rPr>
                        <w:instrText xml:space="preserve"> REF type \* </w:instrText>
                      </w:r>
                      <w:r>
                        <w:rPr>
                          <w:b/>
                          <w:sz w:val="40"/>
                          <w:szCs w:val="40"/>
                        </w:rPr>
                        <w:instrText>CHAR</w:instrText>
                      </w:r>
                      <w:r w:rsidRPr="00D47C99">
                        <w:rPr>
                          <w:b/>
                          <w:sz w:val="40"/>
                          <w:szCs w:val="40"/>
                        </w:rPr>
                        <w:instrText xml:space="preserve">FORMAT </w:instrText>
                      </w:r>
                      <w:r w:rsidRPr="00D47C99">
                        <w:rPr>
                          <w:b/>
                          <w:sz w:val="40"/>
                          <w:szCs w:val="40"/>
                        </w:rPr>
                        <w:fldChar w:fldCharType="separate"/>
                      </w:r>
                      <w:r w:rsidR="00022516" w:rsidRPr="00022516">
                        <w:rPr>
                          <w:b/>
                          <w:sz w:val="40"/>
                          <w:szCs w:val="40"/>
                        </w:rPr>
                        <w:t xml:space="preserve"> Guide Qualité </w:t>
                      </w:r>
                      <w:r w:rsidRPr="00D47C99">
                        <w:rPr>
                          <w:b/>
                          <w:sz w:val="40"/>
                          <w:szCs w:val="40"/>
                        </w:rPr>
                        <w:fldChar w:fldCharType="end"/>
                      </w:r>
                    </w:p>
                    <w:p w14:paraId="045E062C" w14:textId="77777777" w:rsidR="00163526" w:rsidRPr="00F306C8" w:rsidRDefault="00163526" w:rsidP="00F306C8">
                      <w:pPr>
                        <w:spacing w:before="720" w:after="120"/>
                        <w:ind w:left="567" w:right="567"/>
                        <w:jc w:val="center"/>
                        <w:rPr>
                          <w:b/>
                          <w:sz w:val="40"/>
                          <w:szCs w:val="40"/>
                        </w:rPr>
                      </w:pPr>
                    </w:p>
                  </w:txbxContent>
                </v:textbox>
                <w10:wrap anchorx="page" anchory="page"/>
                <w10:anchorlock/>
              </v:shape>
            </w:pict>
          </mc:Fallback>
        </mc:AlternateContent>
      </w:r>
      <w:r>
        <w:rPr>
          <w:noProof/>
          <w:lang w:eastAsia="fr-FR"/>
        </w:rPr>
        <mc:AlternateContent>
          <mc:Choice Requires="wps">
            <w:drawing>
              <wp:anchor distT="0" distB="0" distL="114300" distR="114300" simplePos="0" relativeHeight="251656192" behindDoc="0" locked="1" layoutInCell="1" allowOverlap="1" wp14:anchorId="5942CB5F" wp14:editId="1CE19C0E">
                <wp:simplePos x="0" y="0"/>
                <wp:positionH relativeFrom="page">
                  <wp:posOffset>0</wp:posOffset>
                </wp:positionH>
                <wp:positionV relativeFrom="page">
                  <wp:posOffset>4791075</wp:posOffset>
                </wp:positionV>
                <wp:extent cx="7560310" cy="895350"/>
                <wp:effectExtent l="0" t="0" r="254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895350"/>
                        </a:xfrm>
                        <a:prstGeom prst="rect">
                          <a:avLst/>
                        </a:prstGeom>
                        <a:solidFill>
                          <a:srgbClr val="ADC93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B1C65" w14:textId="44E07E8E" w:rsidR="00163526" w:rsidRPr="007F17AD" w:rsidRDefault="00163526" w:rsidP="00EA0542">
                            <w:pPr>
                              <w:spacing w:after="0"/>
                              <w:ind w:right="695"/>
                              <w:jc w:val="right"/>
                              <w:rPr>
                                <w:b/>
                                <w:szCs w:val="20"/>
                              </w:rPr>
                            </w:pPr>
                            <w:r w:rsidRPr="007F17AD">
                              <w:rPr>
                                <w:b/>
                                <w:szCs w:val="20"/>
                                <w:lang w:val="en-GB"/>
                              </w:rPr>
                              <w:fldChar w:fldCharType="begin"/>
                            </w:r>
                            <w:r w:rsidRPr="007F17AD">
                              <w:rPr>
                                <w:b/>
                                <w:szCs w:val="20"/>
                              </w:rPr>
                              <w:instrText xml:space="preserve"> REF refcomp \* CHARFORMAT </w:instrText>
                            </w:r>
                            <w:r w:rsidRPr="007F17AD">
                              <w:rPr>
                                <w:b/>
                                <w:szCs w:val="20"/>
                                <w:lang w:val="en-GB"/>
                              </w:rPr>
                              <w:fldChar w:fldCharType="separate"/>
                            </w:r>
                            <w:r w:rsidR="00022516" w:rsidRPr="00022516">
                              <w:rPr>
                                <w:b/>
                                <w:szCs w:val="20"/>
                              </w:rPr>
                              <w:t>QUAL-GPN-GUI93</w:t>
                            </w:r>
                            <w:r w:rsidRPr="007F17AD">
                              <w:rPr>
                                <w:b/>
                                <w:szCs w:val="20"/>
                                <w:lang w:val="en-GB"/>
                              </w:rPr>
                              <w:fldChar w:fldCharType="end"/>
                            </w:r>
                            <w:r w:rsidRPr="007F17AD">
                              <w:rPr>
                                <w:b/>
                                <w:szCs w:val="20"/>
                              </w:rPr>
                              <w:t>-</w:t>
                            </w:r>
                            <w:r w:rsidRPr="007F17AD">
                              <w:rPr>
                                <w:b/>
                                <w:szCs w:val="20"/>
                                <w:lang w:val="en-GB"/>
                              </w:rPr>
                              <w:fldChar w:fldCharType="begin"/>
                            </w:r>
                            <w:r w:rsidRPr="007F17AD">
                              <w:rPr>
                                <w:b/>
                                <w:szCs w:val="20"/>
                              </w:rPr>
                              <w:instrText xml:space="preserve"> REF refyear \* CHARFORMAT </w:instrText>
                            </w:r>
                            <w:r w:rsidRPr="007F17AD">
                              <w:rPr>
                                <w:b/>
                                <w:szCs w:val="20"/>
                                <w:lang w:val="en-GB"/>
                              </w:rPr>
                              <w:fldChar w:fldCharType="separate"/>
                            </w:r>
                            <w:r w:rsidR="00022516" w:rsidRPr="00022516">
                              <w:rPr>
                                <w:b/>
                                <w:szCs w:val="20"/>
                              </w:rPr>
                              <w:t>2021</w:t>
                            </w:r>
                            <w:r w:rsidRPr="007F17AD">
                              <w:rPr>
                                <w:b/>
                                <w:szCs w:val="20"/>
                                <w:lang w:val="en-GB"/>
                              </w:rPr>
                              <w:fldChar w:fldCharType="end"/>
                            </w:r>
                            <w:r w:rsidRPr="007F17AD">
                              <w:rPr>
                                <w:b/>
                                <w:szCs w:val="20"/>
                              </w:rPr>
                              <w:t>-v</w:t>
                            </w:r>
                            <w:r w:rsidRPr="007F17AD">
                              <w:rPr>
                                <w:b/>
                                <w:szCs w:val="20"/>
                                <w:lang w:val="en-GB"/>
                              </w:rPr>
                              <w:fldChar w:fldCharType="begin"/>
                            </w:r>
                            <w:r w:rsidRPr="007F17AD">
                              <w:rPr>
                                <w:b/>
                                <w:szCs w:val="20"/>
                              </w:rPr>
                              <w:instrText xml:space="preserve"> REF  version  \* CHARFORMAT </w:instrText>
                            </w:r>
                            <w:r w:rsidRPr="007F17AD">
                              <w:rPr>
                                <w:b/>
                                <w:szCs w:val="20"/>
                                <w:lang w:val="en-GB"/>
                              </w:rPr>
                              <w:fldChar w:fldCharType="separate"/>
                            </w:r>
                            <w:r w:rsidR="00022516" w:rsidRPr="00022516">
                              <w:rPr>
                                <w:b/>
                                <w:szCs w:val="20"/>
                              </w:rPr>
                              <w:t>0</w:t>
                            </w:r>
                            <w:ins w:id="23" w:author="Tatyana BUDUEVA" w:date="2021-07-02T14:51:00Z">
                              <w:r w:rsidR="00022516" w:rsidRPr="00022516">
                                <w:rPr>
                                  <w:b/>
                                  <w:szCs w:val="20"/>
                                </w:rPr>
                                <w:t>3</w:t>
                              </w:r>
                            </w:ins>
                            <w:r w:rsidR="00022516" w:rsidRPr="00022516">
                              <w:rPr>
                                <w:b/>
                                <w:szCs w:val="20"/>
                              </w:rPr>
                              <w:t>a</w:t>
                            </w:r>
                            <w:r w:rsidRPr="007F17AD">
                              <w:rPr>
                                <w:b/>
                                <w:szCs w:val="20"/>
                                <w:lang w:val="en-GB"/>
                              </w:rPr>
                              <w:fldChar w:fldCharType="end"/>
                            </w:r>
                          </w:p>
                          <w:p w14:paraId="19AD1C52" w14:textId="6817AF74" w:rsidR="00163526" w:rsidRPr="007F17AD" w:rsidRDefault="00163526" w:rsidP="003A3A4F">
                            <w:pPr>
                              <w:spacing w:after="0"/>
                              <w:ind w:right="695"/>
                              <w:jc w:val="right"/>
                              <w:rPr>
                                <w:b/>
                                <w:szCs w:val="20"/>
                              </w:rPr>
                            </w:pPr>
                            <w:r w:rsidRPr="007F17AD">
                              <w:rPr>
                                <w:b/>
                              </w:rPr>
                              <w:fldChar w:fldCharType="begin"/>
                            </w:r>
                            <w:r w:rsidRPr="007F17AD">
                              <w:rPr>
                                <w:b/>
                              </w:rPr>
                              <w:instrText xml:space="preserve"> REF date \* CHARFORMAT  \* MERGEFORMAT </w:instrText>
                            </w:r>
                            <w:r w:rsidRPr="007F17AD">
                              <w:rPr>
                                <w:b/>
                              </w:rPr>
                              <w:fldChar w:fldCharType="separate"/>
                            </w:r>
                            <w:r w:rsidR="00022516" w:rsidRPr="00022516">
                              <w:rPr>
                                <w:b/>
                              </w:rPr>
                              <w:t>02/07/2021</w:t>
                            </w:r>
                            <w:r w:rsidRPr="007F17AD">
                              <w:rPr>
                                <w:b/>
                                <w:szCs w:val="20"/>
                                <w:lang w:val="en-G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2CB5F" id="Text Box 13" o:spid="_x0000_s1029" type="#_x0000_t202" style="position:absolute;margin-left:0;margin-top:377.25pt;width:595.3pt;height:7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" fillcolor="#adc936" stroked="f">
                <v:textbox>
                  <w:txbxContent>
                    <w:p w14:paraId="1FEB1C65" w14:textId="44E07E8E" w:rsidR="00163526" w:rsidRPr="007F17AD" w:rsidRDefault="00163526" w:rsidP="00EA0542">
                      <w:pPr>
                        <w:spacing w:after="0"/>
                        <w:ind w:right="695"/>
                        <w:jc w:val="right"/>
                        <w:rPr>
                          <w:b/>
                          <w:szCs w:val="20"/>
                        </w:rPr>
                      </w:pPr>
                      <w:r w:rsidRPr="007F17AD">
                        <w:rPr>
                          <w:b/>
                          <w:szCs w:val="20"/>
                          <w:lang w:val="en-GB"/>
                        </w:rPr>
                        <w:fldChar w:fldCharType="begin"/>
                      </w:r>
                      <w:r w:rsidRPr="007F17AD">
                        <w:rPr>
                          <w:b/>
                          <w:szCs w:val="20"/>
                        </w:rPr>
                        <w:instrText xml:space="preserve"> REF refcomp \* CHARFORMAT </w:instrText>
                      </w:r>
                      <w:r w:rsidRPr="007F17AD">
                        <w:rPr>
                          <w:b/>
                          <w:szCs w:val="20"/>
                          <w:lang w:val="en-GB"/>
                        </w:rPr>
                        <w:fldChar w:fldCharType="separate"/>
                      </w:r>
                      <w:r w:rsidR="00022516" w:rsidRPr="00022516">
                        <w:rPr>
                          <w:b/>
                          <w:szCs w:val="20"/>
                        </w:rPr>
                        <w:t>QUAL-GPN-GUI93</w:t>
                      </w:r>
                      <w:r w:rsidRPr="007F17AD">
                        <w:rPr>
                          <w:b/>
                          <w:szCs w:val="20"/>
                          <w:lang w:val="en-GB"/>
                        </w:rPr>
                        <w:fldChar w:fldCharType="end"/>
                      </w:r>
                      <w:r w:rsidRPr="007F17AD">
                        <w:rPr>
                          <w:b/>
                          <w:szCs w:val="20"/>
                        </w:rPr>
                        <w:t>-</w:t>
                      </w:r>
                      <w:r w:rsidRPr="007F17AD">
                        <w:rPr>
                          <w:b/>
                          <w:szCs w:val="20"/>
                          <w:lang w:val="en-GB"/>
                        </w:rPr>
                        <w:fldChar w:fldCharType="begin"/>
                      </w:r>
                      <w:r w:rsidRPr="007F17AD">
                        <w:rPr>
                          <w:b/>
                          <w:szCs w:val="20"/>
                        </w:rPr>
                        <w:instrText xml:space="preserve"> REF refyear \* CHARFORMAT </w:instrText>
                      </w:r>
                      <w:r w:rsidRPr="007F17AD">
                        <w:rPr>
                          <w:b/>
                          <w:szCs w:val="20"/>
                          <w:lang w:val="en-GB"/>
                        </w:rPr>
                        <w:fldChar w:fldCharType="separate"/>
                      </w:r>
                      <w:r w:rsidR="00022516" w:rsidRPr="00022516">
                        <w:rPr>
                          <w:b/>
                          <w:szCs w:val="20"/>
                        </w:rPr>
                        <w:t>2021</w:t>
                      </w:r>
                      <w:r w:rsidRPr="007F17AD">
                        <w:rPr>
                          <w:b/>
                          <w:szCs w:val="20"/>
                          <w:lang w:val="en-GB"/>
                        </w:rPr>
                        <w:fldChar w:fldCharType="end"/>
                      </w:r>
                      <w:r w:rsidRPr="007F17AD">
                        <w:rPr>
                          <w:b/>
                          <w:szCs w:val="20"/>
                        </w:rPr>
                        <w:t>-v</w:t>
                      </w:r>
                      <w:r w:rsidRPr="007F17AD">
                        <w:rPr>
                          <w:b/>
                          <w:szCs w:val="20"/>
                          <w:lang w:val="en-GB"/>
                        </w:rPr>
                        <w:fldChar w:fldCharType="begin"/>
                      </w:r>
                      <w:r w:rsidRPr="007F17AD">
                        <w:rPr>
                          <w:b/>
                          <w:szCs w:val="20"/>
                        </w:rPr>
                        <w:instrText xml:space="preserve"> REF  version  \* CHARFORMAT </w:instrText>
                      </w:r>
                      <w:r w:rsidRPr="007F17AD">
                        <w:rPr>
                          <w:b/>
                          <w:szCs w:val="20"/>
                          <w:lang w:val="en-GB"/>
                        </w:rPr>
                        <w:fldChar w:fldCharType="separate"/>
                      </w:r>
                      <w:r w:rsidR="00022516" w:rsidRPr="00022516">
                        <w:rPr>
                          <w:b/>
                          <w:szCs w:val="20"/>
                        </w:rPr>
                        <w:t>0</w:t>
                      </w:r>
                      <w:ins w:id="25" w:author="Tatyana BUDUEVA" w:date="2021-07-02T14:51:00Z">
                        <w:r w:rsidR="00022516" w:rsidRPr="00022516">
                          <w:rPr>
                            <w:b/>
                            <w:szCs w:val="20"/>
                          </w:rPr>
                          <w:t>3</w:t>
                        </w:r>
                      </w:ins>
                      <w:r w:rsidR="00022516" w:rsidRPr="00022516">
                        <w:rPr>
                          <w:b/>
                          <w:szCs w:val="20"/>
                        </w:rPr>
                        <w:t>a</w:t>
                      </w:r>
                      <w:r w:rsidRPr="007F17AD">
                        <w:rPr>
                          <w:b/>
                          <w:szCs w:val="20"/>
                          <w:lang w:val="en-GB"/>
                        </w:rPr>
                        <w:fldChar w:fldCharType="end"/>
                      </w:r>
                    </w:p>
                    <w:p w14:paraId="19AD1C52" w14:textId="6817AF74" w:rsidR="00163526" w:rsidRPr="007F17AD" w:rsidRDefault="00163526" w:rsidP="003A3A4F">
                      <w:pPr>
                        <w:spacing w:after="0"/>
                        <w:ind w:right="695"/>
                        <w:jc w:val="right"/>
                        <w:rPr>
                          <w:b/>
                          <w:szCs w:val="20"/>
                        </w:rPr>
                      </w:pPr>
                      <w:r w:rsidRPr="007F17AD">
                        <w:rPr>
                          <w:b/>
                        </w:rPr>
                        <w:fldChar w:fldCharType="begin"/>
                      </w:r>
                      <w:r w:rsidRPr="007F17AD">
                        <w:rPr>
                          <w:b/>
                        </w:rPr>
                        <w:instrText xml:space="preserve"> REF date \* CHARFORMAT  \* MERGEFORMAT </w:instrText>
                      </w:r>
                      <w:r w:rsidRPr="007F17AD">
                        <w:rPr>
                          <w:b/>
                        </w:rPr>
                        <w:fldChar w:fldCharType="separate"/>
                      </w:r>
                      <w:r w:rsidR="00022516" w:rsidRPr="00022516">
                        <w:rPr>
                          <w:b/>
                        </w:rPr>
                        <w:t>02/07/2021</w:t>
                      </w:r>
                      <w:r w:rsidRPr="007F17AD">
                        <w:rPr>
                          <w:b/>
                          <w:szCs w:val="20"/>
                          <w:lang w:val="en-GB"/>
                        </w:rPr>
                        <w:fldChar w:fldCharType="end"/>
                      </w:r>
                    </w:p>
                  </w:txbxContent>
                </v:textbox>
                <w10:wrap anchorx="page" anchory="page"/>
                <w10:anchorlock/>
              </v:shape>
            </w:pict>
          </mc:Fallback>
        </mc:AlternateContent>
      </w:r>
      <w:r>
        <w:rPr>
          <w:noProof/>
          <w:lang w:eastAsia="fr-FR"/>
        </w:rPr>
        <mc:AlternateContent>
          <mc:Choice Requires="wps">
            <w:drawing>
              <wp:anchor distT="0" distB="0" distL="114300" distR="114300" simplePos="0" relativeHeight="251654144" behindDoc="0" locked="1" layoutInCell="1" allowOverlap="1" wp14:anchorId="532113E5" wp14:editId="37050871">
                <wp:simplePos x="0" y="0"/>
                <wp:positionH relativeFrom="page">
                  <wp:posOffset>0</wp:posOffset>
                </wp:positionH>
                <wp:positionV relativeFrom="page">
                  <wp:posOffset>9721215</wp:posOffset>
                </wp:positionV>
                <wp:extent cx="7560310" cy="720090"/>
                <wp:effectExtent l="0" t="0" r="2540" b="381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720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85B7B" w14:textId="0A484C42" w:rsidR="00163526" w:rsidRPr="00DB258D" w:rsidRDefault="00163526" w:rsidP="007E313F">
                            <w:pPr>
                              <w:pStyle w:val="Pieddepage"/>
                              <w:jc w:val="center"/>
                              <w:rPr>
                                <w:rFonts w:cs="Arial"/>
                                <w:sz w:val="14"/>
                                <w:szCs w:val="14"/>
                              </w:rPr>
                            </w:pPr>
                            <w:r>
                              <w:rPr>
                                <w:noProof/>
                                <w:sz w:val="14"/>
                                <w:szCs w:val="14"/>
                              </w:rPr>
                              <w:fldChar w:fldCharType="begin"/>
                            </w:r>
                            <w:r w:rsidRPr="005257BC">
                              <w:rPr>
                                <w:noProof/>
                                <w:sz w:val="14"/>
                                <w:szCs w:val="14"/>
                              </w:rPr>
                              <w:instrText xml:space="preserve"> REF  company  \* MERGEFORMAT </w:instrText>
                            </w:r>
                            <w:r>
                              <w:rPr>
                                <w:noProof/>
                                <w:sz w:val="14"/>
                                <w:szCs w:val="14"/>
                              </w:rPr>
                              <w:fldChar w:fldCharType="separate"/>
                            </w:r>
                            <w:r w:rsidR="00022516" w:rsidRPr="00022516">
                              <w:rPr>
                                <w:noProof/>
                                <w:sz w:val="14"/>
                                <w:szCs w:val="14"/>
                              </w:rPr>
                              <w:t>Pacte Novation</w:t>
                            </w:r>
                            <w:r>
                              <w:rPr>
                                <w:noProof/>
                                <w:sz w:val="14"/>
                                <w:szCs w:val="14"/>
                              </w:rPr>
                              <w:fldChar w:fldCharType="end"/>
                            </w:r>
                            <w:r>
                              <w:rPr>
                                <w:sz w:val="14"/>
                                <w:szCs w:val="14"/>
                              </w:rPr>
                              <w:t xml:space="preserve"> </w:t>
                            </w:r>
                            <w:r w:rsidRPr="00091E45">
                              <w:rPr>
                                <w:sz w:val="14"/>
                                <w:szCs w:val="14"/>
                              </w:rPr>
                              <w:t xml:space="preserve">- </w:t>
                            </w:r>
                            <w:r w:rsidRPr="00DB258D">
                              <w:rPr>
                                <w:rFonts w:cs="Arial"/>
                                <w:sz w:val="14"/>
                                <w:szCs w:val="14"/>
                              </w:rPr>
                              <w:t>Siège social : 2, Rue du Docteur Lombard 92441 Issy-les-Moulineaux Cedex - Fran</w:t>
                            </w:r>
                            <w:smartTag w:uri="urn:schemas-microsoft-com:office:smarttags" w:element="PersonName">
                              <w:r w:rsidRPr="00DB258D">
                                <w:rPr>
                                  <w:rFonts w:cs="Arial"/>
                                  <w:sz w:val="14"/>
                                  <w:szCs w:val="14"/>
                                </w:rPr>
                                <w:t>ce</w:t>
                              </w:r>
                            </w:smartTag>
                          </w:p>
                          <w:p w14:paraId="4CBA3534" w14:textId="77777777" w:rsidR="00163526" w:rsidRPr="00DB258D" w:rsidRDefault="00163526" w:rsidP="007E313F">
                            <w:pPr>
                              <w:pStyle w:val="Pieddepage"/>
                              <w:jc w:val="center"/>
                              <w:rPr>
                                <w:rFonts w:cs="Arial"/>
                                <w:sz w:val="14"/>
                                <w:szCs w:val="14"/>
                              </w:rPr>
                            </w:pPr>
                            <w:r w:rsidRPr="00DB258D">
                              <w:rPr>
                                <w:rFonts w:cs="Arial"/>
                                <w:sz w:val="14"/>
                                <w:szCs w:val="14"/>
                              </w:rPr>
                              <w:t xml:space="preserve">Tél. : 01 45 29 06 06  </w:t>
                            </w:r>
                            <w:r w:rsidRPr="00DB258D">
                              <w:rPr>
                                <w:rFonts w:cs="Arial"/>
                                <w:sz w:val="10"/>
                                <w:szCs w:val="10"/>
                              </w:rPr>
                              <w:sym w:font="Wingdings" w:char="F06C"/>
                            </w:r>
                            <w:r w:rsidRPr="00DB258D">
                              <w:rPr>
                                <w:rFonts w:cs="Arial"/>
                                <w:sz w:val="14"/>
                                <w:szCs w:val="14"/>
                              </w:rPr>
                              <w:t xml:space="preserve">  Fax : 01 45 29 25 00  </w:t>
                            </w:r>
                            <w:r w:rsidRPr="00DB258D">
                              <w:rPr>
                                <w:rFonts w:cs="Arial"/>
                                <w:sz w:val="10"/>
                                <w:szCs w:val="10"/>
                              </w:rPr>
                              <w:sym w:font="Wingdings" w:char="F06C"/>
                            </w:r>
                            <w:r w:rsidRPr="00DB258D">
                              <w:rPr>
                                <w:rFonts w:cs="Arial"/>
                                <w:sz w:val="14"/>
                                <w:szCs w:val="14"/>
                              </w:rPr>
                              <w:t xml:space="preserve">  Email:  </w:t>
                            </w:r>
                            <w:hyperlink r:id="rId12" w:history="1">
                              <w:r w:rsidRPr="00BD43BF">
                                <w:rPr>
                                  <w:rStyle w:val="Lienhypertexte"/>
                                  <w:rFonts w:cs="Arial"/>
                                  <w:sz w:val="14"/>
                                  <w:szCs w:val="14"/>
                                </w:rPr>
                                <w:t>pn@pactenovation.fr</w:t>
                              </w:r>
                            </w:hyperlink>
                            <w:r w:rsidRPr="00DB258D">
                              <w:rPr>
                                <w:rFonts w:cs="Arial"/>
                                <w:sz w:val="14"/>
                                <w:szCs w:val="14"/>
                              </w:rPr>
                              <w:t xml:space="preserve">  </w:t>
                            </w:r>
                            <w:r w:rsidRPr="00DB258D">
                              <w:rPr>
                                <w:rFonts w:cs="Arial"/>
                                <w:sz w:val="10"/>
                                <w:szCs w:val="10"/>
                              </w:rPr>
                              <w:sym w:font="Wingdings" w:char="F06C"/>
                            </w:r>
                            <w:r w:rsidRPr="00DB258D">
                              <w:rPr>
                                <w:rFonts w:cs="Arial"/>
                                <w:sz w:val="14"/>
                                <w:szCs w:val="14"/>
                              </w:rPr>
                              <w:t xml:space="preserve">   </w:t>
                            </w:r>
                            <w:hyperlink r:id="rId13" w:history="1">
                              <w:r w:rsidRPr="00BD43BF">
                                <w:rPr>
                                  <w:rStyle w:val="Lienhypertexte"/>
                                  <w:rFonts w:cs="Arial"/>
                                  <w:sz w:val="14"/>
                                  <w:szCs w:val="14"/>
                                </w:rPr>
                                <w:t>http://www.pactenovation.fr/</w:t>
                              </w:r>
                            </w:hyperlink>
                          </w:p>
                          <w:p w14:paraId="1E97FC96" w14:textId="77777777" w:rsidR="00163526" w:rsidRPr="00091E45" w:rsidRDefault="00163526" w:rsidP="007E313F">
                            <w:pPr>
                              <w:spacing w:before="20" w:after="0"/>
                              <w:jc w:val="center"/>
                              <w:rPr>
                                <w:sz w:val="14"/>
                                <w:szCs w:val="14"/>
                              </w:rPr>
                            </w:pPr>
                            <w:r w:rsidRPr="00091E45">
                              <w:rPr>
                                <w:sz w:val="14"/>
                                <w:szCs w:val="14"/>
                              </w:rPr>
                              <w:t xml:space="preserve">SA au capital de </w:t>
                            </w:r>
                            <w:r>
                              <w:rPr>
                                <w:sz w:val="14"/>
                                <w:szCs w:val="14"/>
                              </w:rPr>
                              <w:t>512</w:t>
                            </w:r>
                            <w:r w:rsidRPr="00091E45">
                              <w:rPr>
                                <w:sz w:val="14"/>
                                <w:szCs w:val="14"/>
                              </w:rPr>
                              <w:t xml:space="preserve"> 000 €   RCS NANTERRE B</w:t>
                            </w:r>
                            <w:r>
                              <w:rPr>
                                <w:sz w:val="14"/>
                                <w:szCs w:val="14"/>
                              </w:rPr>
                              <w:t xml:space="preserve"> 394 491 252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113E5" id="Text Box 12" o:spid="_x0000_s1030" type="#_x0000_t202" style="position:absolute;margin-left:0;margin-top:765.45pt;width:595.3pt;height:56.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" stroked="f">
                <v:textbox>
                  <w:txbxContent>
                    <w:p w14:paraId="04585B7B" w14:textId="0A484C42" w:rsidR="00163526" w:rsidRPr="00DB258D" w:rsidRDefault="00163526" w:rsidP="007E313F">
                      <w:pPr>
                        <w:pStyle w:val="Pieddepage"/>
                        <w:jc w:val="center"/>
                        <w:rPr>
                          <w:rFonts w:cs="Arial"/>
                          <w:sz w:val="14"/>
                          <w:szCs w:val="14"/>
                        </w:rPr>
                      </w:pPr>
                      <w:r>
                        <w:rPr>
                          <w:noProof/>
                          <w:sz w:val="14"/>
                          <w:szCs w:val="14"/>
                        </w:rPr>
                        <w:fldChar w:fldCharType="begin"/>
                      </w:r>
                      <w:r w:rsidRPr="005257BC">
                        <w:rPr>
                          <w:noProof/>
                          <w:sz w:val="14"/>
                          <w:szCs w:val="14"/>
                        </w:rPr>
                        <w:instrText xml:space="preserve"> REF  company  \* MERGEFORMAT </w:instrText>
                      </w:r>
                      <w:r>
                        <w:rPr>
                          <w:noProof/>
                          <w:sz w:val="14"/>
                          <w:szCs w:val="14"/>
                        </w:rPr>
                        <w:fldChar w:fldCharType="separate"/>
                      </w:r>
                      <w:r w:rsidR="00022516" w:rsidRPr="00022516">
                        <w:rPr>
                          <w:noProof/>
                          <w:sz w:val="14"/>
                          <w:szCs w:val="14"/>
                        </w:rPr>
                        <w:t>Pacte Novation</w:t>
                      </w:r>
                      <w:r>
                        <w:rPr>
                          <w:noProof/>
                          <w:sz w:val="14"/>
                          <w:szCs w:val="14"/>
                        </w:rPr>
                        <w:fldChar w:fldCharType="end"/>
                      </w:r>
                      <w:r>
                        <w:rPr>
                          <w:sz w:val="14"/>
                          <w:szCs w:val="14"/>
                        </w:rPr>
                        <w:t xml:space="preserve"> </w:t>
                      </w:r>
                      <w:r w:rsidRPr="00091E45">
                        <w:rPr>
                          <w:sz w:val="14"/>
                          <w:szCs w:val="14"/>
                        </w:rPr>
                        <w:t xml:space="preserve">- </w:t>
                      </w:r>
                      <w:r w:rsidRPr="00DB258D">
                        <w:rPr>
                          <w:rFonts w:cs="Arial"/>
                          <w:sz w:val="14"/>
                          <w:szCs w:val="14"/>
                        </w:rPr>
                        <w:t>Siège social : 2, Rue du Docteur Lombard 92441 Issy-les-Moulineaux Cedex - Fran</w:t>
                      </w:r>
                      <w:smartTag w:uri="urn:schemas-microsoft-com:office:smarttags" w:element="PersonName">
                        <w:r w:rsidRPr="00DB258D">
                          <w:rPr>
                            <w:rFonts w:cs="Arial"/>
                            <w:sz w:val="14"/>
                            <w:szCs w:val="14"/>
                          </w:rPr>
                          <w:t>ce</w:t>
                        </w:r>
                      </w:smartTag>
                    </w:p>
                    <w:p w14:paraId="4CBA3534" w14:textId="77777777" w:rsidR="00163526" w:rsidRPr="00DB258D" w:rsidRDefault="00163526" w:rsidP="007E313F">
                      <w:pPr>
                        <w:pStyle w:val="Pieddepage"/>
                        <w:jc w:val="center"/>
                        <w:rPr>
                          <w:rFonts w:cs="Arial"/>
                          <w:sz w:val="14"/>
                          <w:szCs w:val="14"/>
                        </w:rPr>
                      </w:pPr>
                      <w:r w:rsidRPr="00DB258D">
                        <w:rPr>
                          <w:rFonts w:cs="Arial"/>
                          <w:sz w:val="14"/>
                          <w:szCs w:val="14"/>
                        </w:rPr>
                        <w:t xml:space="preserve">Tél. : 01 45 29 06 06  </w:t>
                      </w:r>
                      <w:r w:rsidRPr="00DB258D">
                        <w:rPr>
                          <w:rFonts w:cs="Arial"/>
                          <w:sz w:val="10"/>
                          <w:szCs w:val="10"/>
                        </w:rPr>
                        <w:sym w:font="Wingdings" w:char="F06C"/>
                      </w:r>
                      <w:r w:rsidRPr="00DB258D">
                        <w:rPr>
                          <w:rFonts w:cs="Arial"/>
                          <w:sz w:val="14"/>
                          <w:szCs w:val="14"/>
                        </w:rPr>
                        <w:t xml:space="preserve">  Fax : 01 45 29 25 00  </w:t>
                      </w:r>
                      <w:r w:rsidRPr="00DB258D">
                        <w:rPr>
                          <w:rFonts w:cs="Arial"/>
                          <w:sz w:val="10"/>
                          <w:szCs w:val="10"/>
                        </w:rPr>
                        <w:sym w:font="Wingdings" w:char="F06C"/>
                      </w:r>
                      <w:r w:rsidRPr="00DB258D">
                        <w:rPr>
                          <w:rFonts w:cs="Arial"/>
                          <w:sz w:val="14"/>
                          <w:szCs w:val="14"/>
                        </w:rPr>
                        <w:t xml:space="preserve">  Email:  </w:t>
                      </w:r>
                      <w:hyperlink r:id="rId14" w:history="1">
                        <w:r w:rsidRPr="00BD43BF">
                          <w:rPr>
                            <w:rStyle w:val="Lienhypertexte"/>
                            <w:rFonts w:cs="Arial"/>
                            <w:sz w:val="14"/>
                            <w:szCs w:val="14"/>
                          </w:rPr>
                          <w:t>pn@pactenovation.fr</w:t>
                        </w:r>
                      </w:hyperlink>
                      <w:r w:rsidRPr="00DB258D">
                        <w:rPr>
                          <w:rFonts w:cs="Arial"/>
                          <w:sz w:val="14"/>
                          <w:szCs w:val="14"/>
                        </w:rPr>
                        <w:t xml:space="preserve">  </w:t>
                      </w:r>
                      <w:r w:rsidRPr="00DB258D">
                        <w:rPr>
                          <w:rFonts w:cs="Arial"/>
                          <w:sz w:val="10"/>
                          <w:szCs w:val="10"/>
                        </w:rPr>
                        <w:sym w:font="Wingdings" w:char="F06C"/>
                      </w:r>
                      <w:r w:rsidRPr="00DB258D">
                        <w:rPr>
                          <w:rFonts w:cs="Arial"/>
                          <w:sz w:val="14"/>
                          <w:szCs w:val="14"/>
                        </w:rPr>
                        <w:t xml:space="preserve">   </w:t>
                      </w:r>
                      <w:hyperlink r:id="rId15" w:history="1">
                        <w:r w:rsidRPr="00BD43BF">
                          <w:rPr>
                            <w:rStyle w:val="Lienhypertexte"/>
                            <w:rFonts w:cs="Arial"/>
                            <w:sz w:val="14"/>
                            <w:szCs w:val="14"/>
                          </w:rPr>
                          <w:t>http://www.pactenovation.fr/</w:t>
                        </w:r>
                      </w:hyperlink>
                    </w:p>
                    <w:p w14:paraId="1E97FC96" w14:textId="77777777" w:rsidR="00163526" w:rsidRPr="00091E45" w:rsidRDefault="00163526" w:rsidP="007E313F">
                      <w:pPr>
                        <w:spacing w:before="20" w:after="0"/>
                        <w:jc w:val="center"/>
                        <w:rPr>
                          <w:sz w:val="14"/>
                          <w:szCs w:val="14"/>
                        </w:rPr>
                      </w:pPr>
                      <w:r w:rsidRPr="00091E45">
                        <w:rPr>
                          <w:sz w:val="14"/>
                          <w:szCs w:val="14"/>
                        </w:rPr>
                        <w:t xml:space="preserve">SA au capital de </w:t>
                      </w:r>
                      <w:r>
                        <w:rPr>
                          <w:sz w:val="14"/>
                          <w:szCs w:val="14"/>
                        </w:rPr>
                        <w:t>512</w:t>
                      </w:r>
                      <w:r w:rsidRPr="00091E45">
                        <w:rPr>
                          <w:sz w:val="14"/>
                          <w:szCs w:val="14"/>
                        </w:rPr>
                        <w:t xml:space="preserve"> 000 €   RCS NANTERRE B</w:t>
                      </w:r>
                      <w:r>
                        <w:rPr>
                          <w:sz w:val="14"/>
                          <w:szCs w:val="14"/>
                        </w:rPr>
                        <w:t xml:space="preserve"> 394 491 252</w:t>
                      </w:r>
                    </w:p>
                  </w:txbxContent>
                </v:textbox>
                <w10:wrap anchorx="page" anchory="page"/>
                <w10:anchorlock/>
              </v:shape>
            </w:pict>
          </mc:Fallback>
        </mc:AlternateContent>
      </w:r>
      <w:r w:rsidR="00C539A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4"/>
        <w:gridCol w:w="1513"/>
        <w:gridCol w:w="5027"/>
        <w:gridCol w:w="2014"/>
        <w:tblGridChange w:id="24">
          <w:tblGrid>
            <w:gridCol w:w="1074"/>
            <w:gridCol w:w="1513"/>
            <w:gridCol w:w="5027"/>
            <w:gridCol w:w="2014"/>
          </w:tblGrid>
        </w:tblGridChange>
      </w:tblGrid>
      <w:tr w:rsidR="00C539A6" w:rsidRPr="00D12008" w14:paraId="64C79E87" w14:textId="77777777" w:rsidTr="002D229D">
        <w:tc>
          <w:tcPr>
            <w:tcW w:w="9628" w:type="dxa"/>
            <w:gridSpan w:val="4"/>
            <w:vAlign w:val="center"/>
          </w:tcPr>
          <w:p w14:paraId="3DD66403" w14:textId="77777777" w:rsidR="00C539A6" w:rsidRPr="00D12008" w:rsidRDefault="00C539A6" w:rsidP="00D12008">
            <w:pPr>
              <w:spacing w:line="240" w:lineRule="auto"/>
              <w:jc w:val="center"/>
              <w:rPr>
                <w:b/>
                <w:sz w:val="36"/>
                <w:szCs w:val="36"/>
              </w:rPr>
            </w:pPr>
            <w:r w:rsidRPr="00D12008">
              <w:rPr>
                <w:b/>
                <w:sz w:val="36"/>
                <w:szCs w:val="36"/>
              </w:rPr>
              <w:lastRenderedPageBreak/>
              <w:t>SUIVI DU DOCUMENT</w:t>
            </w:r>
          </w:p>
        </w:tc>
      </w:tr>
      <w:tr w:rsidR="00C539A6" w:rsidRPr="00D12008" w14:paraId="4726613D" w14:textId="77777777" w:rsidTr="002D229D">
        <w:tc>
          <w:tcPr>
            <w:tcW w:w="9628" w:type="dxa"/>
            <w:gridSpan w:val="4"/>
            <w:tcBorders>
              <w:left w:val="nil"/>
              <w:right w:val="nil"/>
            </w:tcBorders>
            <w:vAlign w:val="center"/>
          </w:tcPr>
          <w:p w14:paraId="5919A045" w14:textId="77777777" w:rsidR="00C539A6" w:rsidRPr="00D12008" w:rsidRDefault="00C539A6" w:rsidP="00D12008">
            <w:pPr>
              <w:spacing w:line="240" w:lineRule="auto"/>
              <w:jc w:val="center"/>
            </w:pPr>
          </w:p>
        </w:tc>
      </w:tr>
      <w:tr w:rsidR="00C539A6" w:rsidRPr="00D12008" w14:paraId="6C043563" w14:textId="77777777" w:rsidTr="002D229D">
        <w:tc>
          <w:tcPr>
            <w:tcW w:w="1074" w:type="dxa"/>
            <w:vAlign w:val="center"/>
          </w:tcPr>
          <w:p w14:paraId="266D49C3" w14:textId="77777777" w:rsidR="00C539A6" w:rsidRPr="00D12008" w:rsidRDefault="00C539A6" w:rsidP="00D12008">
            <w:pPr>
              <w:spacing w:line="240" w:lineRule="auto"/>
              <w:jc w:val="center"/>
              <w:rPr>
                <w:b/>
              </w:rPr>
            </w:pPr>
            <w:r w:rsidRPr="00D12008">
              <w:rPr>
                <w:b/>
              </w:rPr>
              <w:t>INDICE</w:t>
            </w:r>
          </w:p>
        </w:tc>
        <w:tc>
          <w:tcPr>
            <w:tcW w:w="1513" w:type="dxa"/>
            <w:vAlign w:val="center"/>
          </w:tcPr>
          <w:p w14:paraId="49B38732" w14:textId="77777777" w:rsidR="00C539A6" w:rsidRPr="00D12008" w:rsidRDefault="00C539A6" w:rsidP="00D12008">
            <w:pPr>
              <w:spacing w:line="240" w:lineRule="auto"/>
              <w:jc w:val="center"/>
              <w:rPr>
                <w:b/>
              </w:rPr>
            </w:pPr>
            <w:r w:rsidRPr="00D12008">
              <w:rPr>
                <w:b/>
              </w:rPr>
              <w:t>DATE</w:t>
            </w:r>
          </w:p>
        </w:tc>
        <w:tc>
          <w:tcPr>
            <w:tcW w:w="5027" w:type="dxa"/>
            <w:vAlign w:val="center"/>
          </w:tcPr>
          <w:p w14:paraId="07565C57" w14:textId="77777777" w:rsidR="00C539A6" w:rsidRPr="00D12008" w:rsidRDefault="00C539A6" w:rsidP="00D12008">
            <w:pPr>
              <w:spacing w:line="240" w:lineRule="auto"/>
              <w:jc w:val="center"/>
              <w:rPr>
                <w:b/>
              </w:rPr>
            </w:pPr>
            <w:r w:rsidRPr="00D12008">
              <w:rPr>
                <w:b/>
              </w:rPr>
              <w:t>MODIFICATIONS</w:t>
            </w:r>
          </w:p>
        </w:tc>
        <w:tc>
          <w:tcPr>
            <w:tcW w:w="2014" w:type="dxa"/>
            <w:vAlign w:val="center"/>
          </w:tcPr>
          <w:p w14:paraId="17211A8C" w14:textId="77777777" w:rsidR="00C539A6" w:rsidRPr="00D12008" w:rsidRDefault="00C539A6" w:rsidP="00D12008">
            <w:pPr>
              <w:spacing w:line="240" w:lineRule="auto"/>
              <w:jc w:val="center"/>
              <w:rPr>
                <w:b/>
              </w:rPr>
            </w:pPr>
            <w:r w:rsidRPr="00D12008">
              <w:rPr>
                <w:b/>
              </w:rPr>
              <w:t>NOM</w:t>
            </w:r>
          </w:p>
        </w:tc>
      </w:tr>
      <w:tr w:rsidR="00C539A6" w:rsidRPr="00D12008" w14:paraId="1F333794" w14:textId="77777777" w:rsidTr="002D229D">
        <w:tc>
          <w:tcPr>
            <w:tcW w:w="1074" w:type="dxa"/>
            <w:vAlign w:val="center"/>
          </w:tcPr>
          <w:p w14:paraId="78811092" w14:textId="77777777" w:rsidR="00C539A6" w:rsidRPr="00D12008" w:rsidRDefault="00C539A6" w:rsidP="00D12008">
            <w:pPr>
              <w:spacing w:line="240" w:lineRule="auto"/>
              <w:jc w:val="center"/>
            </w:pPr>
            <w:r w:rsidRPr="00D12008">
              <w:t>01a</w:t>
            </w:r>
          </w:p>
        </w:tc>
        <w:tc>
          <w:tcPr>
            <w:tcW w:w="1513" w:type="dxa"/>
            <w:vAlign w:val="center"/>
          </w:tcPr>
          <w:p w14:paraId="0A65A9C1" w14:textId="16F1BCFA" w:rsidR="00C539A6" w:rsidRPr="00D12008" w:rsidRDefault="00890D9E" w:rsidP="00D12008">
            <w:pPr>
              <w:spacing w:line="240" w:lineRule="auto"/>
              <w:jc w:val="center"/>
            </w:pPr>
            <w:r>
              <w:t>28</w:t>
            </w:r>
            <w:r w:rsidR="00764B04">
              <w:t>/12/2020</w:t>
            </w:r>
          </w:p>
        </w:tc>
        <w:tc>
          <w:tcPr>
            <w:tcW w:w="5027" w:type="dxa"/>
            <w:vAlign w:val="center"/>
          </w:tcPr>
          <w:p w14:paraId="792DF633" w14:textId="77777777" w:rsidR="00C539A6" w:rsidRPr="00505D7E" w:rsidRDefault="00C539A6" w:rsidP="00D12008">
            <w:pPr>
              <w:spacing w:line="240" w:lineRule="auto"/>
            </w:pPr>
            <w:r w:rsidRPr="00505D7E">
              <w:t>Création du document.</w:t>
            </w:r>
          </w:p>
        </w:tc>
        <w:tc>
          <w:tcPr>
            <w:tcW w:w="2014" w:type="dxa"/>
            <w:vAlign w:val="center"/>
          </w:tcPr>
          <w:p w14:paraId="734AFF5B" w14:textId="77777777" w:rsidR="00C539A6" w:rsidRPr="00505D7E" w:rsidRDefault="00E63C3D" w:rsidP="00D12008">
            <w:pPr>
              <w:spacing w:line="240" w:lineRule="auto"/>
              <w:jc w:val="center"/>
            </w:pPr>
            <w:r w:rsidRPr="00505D7E">
              <w:t>Tatyana BUDUEVA</w:t>
            </w:r>
          </w:p>
        </w:tc>
      </w:tr>
      <w:tr w:rsidR="00C539A6" w:rsidRPr="00D12008" w14:paraId="444FB2AF" w14:textId="77777777" w:rsidTr="002D229D">
        <w:tc>
          <w:tcPr>
            <w:tcW w:w="1074" w:type="dxa"/>
            <w:vAlign w:val="center"/>
          </w:tcPr>
          <w:p w14:paraId="0AE7E370" w14:textId="1B8FDEED" w:rsidR="00C539A6" w:rsidRPr="00D12008" w:rsidRDefault="00F90064" w:rsidP="00D12008">
            <w:pPr>
              <w:spacing w:line="240" w:lineRule="auto"/>
              <w:jc w:val="center"/>
            </w:pPr>
            <w:r>
              <w:t>01</w:t>
            </w:r>
          </w:p>
        </w:tc>
        <w:tc>
          <w:tcPr>
            <w:tcW w:w="1513" w:type="dxa"/>
            <w:vAlign w:val="center"/>
          </w:tcPr>
          <w:p w14:paraId="7D0CFBC7" w14:textId="523160C3" w:rsidR="00C539A6" w:rsidRPr="00D12008" w:rsidRDefault="00F90064" w:rsidP="00D12008">
            <w:pPr>
              <w:spacing w:line="240" w:lineRule="auto"/>
              <w:jc w:val="center"/>
            </w:pPr>
            <w:r>
              <w:t>25/01/2021</w:t>
            </w:r>
          </w:p>
        </w:tc>
        <w:tc>
          <w:tcPr>
            <w:tcW w:w="5027" w:type="dxa"/>
            <w:vAlign w:val="center"/>
          </w:tcPr>
          <w:p w14:paraId="7623F50E" w14:textId="07145AF1" w:rsidR="00BC1FEC" w:rsidRPr="00D12008" w:rsidRDefault="00F90064" w:rsidP="00D75A71">
            <w:pPr>
              <w:spacing w:line="240" w:lineRule="auto"/>
            </w:pPr>
            <w:r>
              <w:t>Version finale</w:t>
            </w:r>
          </w:p>
        </w:tc>
        <w:tc>
          <w:tcPr>
            <w:tcW w:w="2014" w:type="dxa"/>
            <w:vAlign w:val="center"/>
          </w:tcPr>
          <w:p w14:paraId="5C7D0C5A" w14:textId="3C6FCE1A" w:rsidR="00C539A6" w:rsidRPr="00D12008" w:rsidRDefault="00F90064" w:rsidP="00D75A71">
            <w:pPr>
              <w:spacing w:line="240" w:lineRule="auto"/>
              <w:jc w:val="center"/>
            </w:pPr>
            <w:r w:rsidRPr="00505D7E">
              <w:t>Tatyana BUDUEVA</w:t>
            </w:r>
          </w:p>
        </w:tc>
      </w:tr>
      <w:tr w:rsidR="002D229D" w:rsidRPr="00D12008" w14:paraId="552B5FA6" w14:textId="77777777" w:rsidTr="002D229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Change w:id="25" w:author="Tatyana BUDUEVA" w:date="2021-02-25T14:28: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blPrExChange>
        </w:tblPrEx>
        <w:tc>
          <w:tcPr>
            <w:tcW w:w="1074" w:type="dxa"/>
            <w:vAlign w:val="center"/>
            <w:tcPrChange w:id="26" w:author="Tatyana BUDUEVA" w:date="2021-02-25T14:28:00Z">
              <w:tcPr>
                <w:tcW w:w="1082" w:type="dxa"/>
                <w:vAlign w:val="center"/>
              </w:tcPr>
            </w:tcPrChange>
          </w:tcPr>
          <w:p w14:paraId="4086C32F" w14:textId="56CB59FA" w:rsidR="002D229D" w:rsidRPr="00D12008" w:rsidRDefault="002D229D" w:rsidP="002D229D">
            <w:pPr>
              <w:spacing w:line="240" w:lineRule="auto"/>
              <w:jc w:val="center"/>
            </w:pPr>
            <w:ins w:id="27" w:author="Tatyana BUDUEVA" w:date="2021-02-25T14:28:00Z">
              <w:r>
                <w:t>02a</w:t>
              </w:r>
            </w:ins>
          </w:p>
        </w:tc>
        <w:tc>
          <w:tcPr>
            <w:tcW w:w="1513" w:type="dxa"/>
            <w:vAlign w:val="center"/>
            <w:tcPrChange w:id="28" w:author="Tatyana BUDUEVA" w:date="2021-02-25T14:28:00Z">
              <w:tcPr>
                <w:tcW w:w="1528" w:type="dxa"/>
                <w:vAlign w:val="center"/>
              </w:tcPr>
            </w:tcPrChange>
          </w:tcPr>
          <w:p w14:paraId="0CFAB33A" w14:textId="7A8035C9" w:rsidR="002D229D" w:rsidRPr="00D12008" w:rsidRDefault="002D229D" w:rsidP="002D229D">
            <w:pPr>
              <w:spacing w:line="240" w:lineRule="auto"/>
              <w:jc w:val="center"/>
            </w:pPr>
            <w:ins w:id="29" w:author="Tatyana BUDUEVA" w:date="2021-02-25T14:28:00Z">
              <w:r>
                <w:t>25/02/2021</w:t>
              </w:r>
            </w:ins>
          </w:p>
        </w:tc>
        <w:tc>
          <w:tcPr>
            <w:tcW w:w="5027" w:type="dxa"/>
            <w:vAlign w:val="center"/>
            <w:tcPrChange w:id="30" w:author="Tatyana BUDUEVA" w:date="2021-02-25T14:28:00Z">
              <w:tcPr>
                <w:tcW w:w="5188" w:type="dxa"/>
                <w:vAlign w:val="center"/>
              </w:tcPr>
            </w:tcPrChange>
          </w:tcPr>
          <w:p w14:paraId="08BA60AF" w14:textId="1DA2C010" w:rsidR="002D229D" w:rsidRPr="00D12008" w:rsidRDefault="002D229D" w:rsidP="002D229D">
            <w:pPr>
              <w:spacing w:line="240" w:lineRule="auto"/>
            </w:pPr>
            <w:ins w:id="31" w:author="Tatyana BUDUEVA" w:date="2021-02-25T14:28:00Z">
              <w:r>
                <w:t>§10 mis à jour</w:t>
              </w:r>
            </w:ins>
          </w:p>
        </w:tc>
        <w:tc>
          <w:tcPr>
            <w:tcW w:w="2014" w:type="dxa"/>
            <w:tcPrChange w:id="32" w:author="Tatyana BUDUEVA" w:date="2021-02-25T14:28:00Z">
              <w:tcPr>
                <w:tcW w:w="2056" w:type="dxa"/>
                <w:vAlign w:val="center"/>
              </w:tcPr>
            </w:tcPrChange>
          </w:tcPr>
          <w:p w14:paraId="711BDE48" w14:textId="17A70A25" w:rsidR="002D229D" w:rsidRDefault="002D229D" w:rsidP="002D229D">
            <w:pPr>
              <w:spacing w:line="240" w:lineRule="auto"/>
              <w:jc w:val="center"/>
            </w:pPr>
            <w:ins w:id="33" w:author="Tatyana BUDUEVA" w:date="2021-02-25T14:28:00Z">
              <w:r w:rsidRPr="006A5295">
                <w:t>Tatyana BUDUEVA</w:t>
              </w:r>
            </w:ins>
          </w:p>
        </w:tc>
      </w:tr>
      <w:tr w:rsidR="002D229D" w:rsidRPr="00D12008" w14:paraId="231715F9" w14:textId="77777777" w:rsidTr="002D229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Change w:id="34" w:author="Tatyana BUDUEVA" w:date="2021-02-25T14:28: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blPrExChange>
        </w:tblPrEx>
        <w:tc>
          <w:tcPr>
            <w:tcW w:w="1074" w:type="dxa"/>
            <w:vAlign w:val="center"/>
            <w:tcPrChange w:id="35" w:author="Tatyana BUDUEVA" w:date="2021-02-25T14:28:00Z">
              <w:tcPr>
                <w:tcW w:w="1082" w:type="dxa"/>
                <w:vAlign w:val="center"/>
              </w:tcPr>
            </w:tcPrChange>
          </w:tcPr>
          <w:p w14:paraId="7C0147EE" w14:textId="343264D2" w:rsidR="002D229D" w:rsidRDefault="002D229D" w:rsidP="002D229D">
            <w:pPr>
              <w:spacing w:line="240" w:lineRule="auto"/>
              <w:jc w:val="center"/>
            </w:pPr>
            <w:ins w:id="36" w:author="Tatyana BUDUEVA" w:date="2021-02-25T14:28:00Z">
              <w:r>
                <w:t>02</w:t>
              </w:r>
            </w:ins>
          </w:p>
        </w:tc>
        <w:tc>
          <w:tcPr>
            <w:tcW w:w="1513" w:type="dxa"/>
            <w:vAlign w:val="center"/>
            <w:tcPrChange w:id="37" w:author="Tatyana BUDUEVA" w:date="2021-02-25T14:28:00Z">
              <w:tcPr>
                <w:tcW w:w="1528" w:type="dxa"/>
                <w:vAlign w:val="center"/>
              </w:tcPr>
            </w:tcPrChange>
          </w:tcPr>
          <w:p w14:paraId="5831737D" w14:textId="09DE08BC" w:rsidR="002D229D" w:rsidRDefault="002D229D" w:rsidP="002D229D">
            <w:pPr>
              <w:spacing w:line="240" w:lineRule="auto"/>
              <w:jc w:val="center"/>
            </w:pPr>
            <w:ins w:id="38" w:author="Tatyana BUDUEVA" w:date="2021-02-25T14:28:00Z">
              <w:r>
                <w:t>25/02/0221</w:t>
              </w:r>
            </w:ins>
          </w:p>
        </w:tc>
        <w:tc>
          <w:tcPr>
            <w:tcW w:w="5027" w:type="dxa"/>
            <w:vAlign w:val="center"/>
            <w:tcPrChange w:id="39" w:author="Tatyana BUDUEVA" w:date="2021-02-25T14:28:00Z">
              <w:tcPr>
                <w:tcW w:w="5188" w:type="dxa"/>
                <w:vAlign w:val="center"/>
              </w:tcPr>
            </w:tcPrChange>
          </w:tcPr>
          <w:p w14:paraId="7C287054" w14:textId="131C497A" w:rsidR="002D229D" w:rsidRDefault="002D229D" w:rsidP="002D229D">
            <w:pPr>
              <w:spacing w:line="240" w:lineRule="auto"/>
            </w:pPr>
            <w:ins w:id="40" w:author="Tatyana BUDUEVA" w:date="2021-02-25T14:28:00Z">
              <w:r>
                <w:t>Version finale</w:t>
              </w:r>
            </w:ins>
          </w:p>
        </w:tc>
        <w:tc>
          <w:tcPr>
            <w:tcW w:w="2014" w:type="dxa"/>
            <w:tcPrChange w:id="41" w:author="Tatyana BUDUEVA" w:date="2021-02-25T14:28:00Z">
              <w:tcPr>
                <w:tcW w:w="2056" w:type="dxa"/>
                <w:vAlign w:val="center"/>
              </w:tcPr>
            </w:tcPrChange>
          </w:tcPr>
          <w:p w14:paraId="366A3243" w14:textId="7E3CDB5E" w:rsidR="002D229D" w:rsidRDefault="002D229D" w:rsidP="002D229D">
            <w:pPr>
              <w:spacing w:line="240" w:lineRule="auto"/>
              <w:jc w:val="center"/>
            </w:pPr>
            <w:ins w:id="42" w:author="Tatyana BUDUEVA" w:date="2021-02-25T14:28:00Z">
              <w:r w:rsidRPr="006A5295">
                <w:t>Tatyana BUDUEVA</w:t>
              </w:r>
            </w:ins>
          </w:p>
        </w:tc>
      </w:tr>
      <w:tr w:rsidR="00D75A71" w:rsidRPr="00D12008" w14:paraId="02ED0BDD" w14:textId="77777777" w:rsidTr="002D229D">
        <w:tc>
          <w:tcPr>
            <w:tcW w:w="1074" w:type="dxa"/>
            <w:vAlign w:val="center"/>
          </w:tcPr>
          <w:p w14:paraId="47B2BEEF" w14:textId="4665C595" w:rsidR="00D75A71" w:rsidRDefault="00F3360C" w:rsidP="00D12008">
            <w:pPr>
              <w:spacing w:line="240" w:lineRule="auto"/>
              <w:jc w:val="center"/>
            </w:pPr>
            <w:r>
              <w:t>03</w:t>
            </w:r>
          </w:p>
        </w:tc>
        <w:tc>
          <w:tcPr>
            <w:tcW w:w="1513" w:type="dxa"/>
            <w:vAlign w:val="center"/>
          </w:tcPr>
          <w:p w14:paraId="1F7EDEC8" w14:textId="77777777" w:rsidR="00D75A71" w:rsidRDefault="00F3360C" w:rsidP="00D12008">
            <w:pPr>
              <w:spacing w:line="240" w:lineRule="auto"/>
              <w:jc w:val="center"/>
            </w:pPr>
            <w:r>
              <w:t>19/05/2021</w:t>
            </w:r>
          </w:p>
          <w:p w14:paraId="2F53A99F" w14:textId="15A9B655" w:rsidR="00E15963" w:rsidRDefault="00E15963" w:rsidP="00D12008">
            <w:pPr>
              <w:spacing w:line="240" w:lineRule="auto"/>
              <w:jc w:val="center"/>
            </w:pPr>
            <w:r>
              <w:t>02/07/2021</w:t>
            </w:r>
          </w:p>
        </w:tc>
        <w:tc>
          <w:tcPr>
            <w:tcW w:w="5027" w:type="dxa"/>
            <w:vAlign w:val="center"/>
          </w:tcPr>
          <w:p w14:paraId="379F0796" w14:textId="69E73FF0" w:rsidR="00D75A71" w:rsidRDefault="00F3360C" w:rsidP="00F3360C">
            <w:pPr>
              <w:spacing w:line="240" w:lineRule="auto"/>
            </w:pPr>
            <w:r>
              <w:t xml:space="preserve">Mis à jour suite aux remarques de l’auditeur Bureau Veritas </w:t>
            </w:r>
          </w:p>
        </w:tc>
        <w:tc>
          <w:tcPr>
            <w:tcW w:w="2014" w:type="dxa"/>
            <w:vAlign w:val="center"/>
          </w:tcPr>
          <w:p w14:paraId="6AF2E2A0" w14:textId="5E47AE31" w:rsidR="00D75A71" w:rsidRDefault="00F3360C" w:rsidP="00D12008">
            <w:pPr>
              <w:spacing w:line="240" w:lineRule="auto"/>
              <w:jc w:val="center"/>
            </w:pPr>
            <w:ins w:id="43" w:author="Tatyana BUDUEVA" w:date="2021-02-25T14:28:00Z">
              <w:r w:rsidRPr="006A5295">
                <w:t>Tatyana BUDUEVA</w:t>
              </w:r>
            </w:ins>
          </w:p>
        </w:tc>
      </w:tr>
      <w:tr w:rsidR="00D75A71" w:rsidRPr="00D12008" w14:paraId="296C9984" w14:textId="77777777" w:rsidTr="002D229D">
        <w:tc>
          <w:tcPr>
            <w:tcW w:w="1074" w:type="dxa"/>
            <w:vAlign w:val="center"/>
          </w:tcPr>
          <w:p w14:paraId="5AECDAF3" w14:textId="77777777" w:rsidR="00D75A71" w:rsidRDefault="00D75A71" w:rsidP="00D12008">
            <w:pPr>
              <w:spacing w:line="240" w:lineRule="auto"/>
              <w:jc w:val="center"/>
            </w:pPr>
          </w:p>
        </w:tc>
        <w:tc>
          <w:tcPr>
            <w:tcW w:w="1513" w:type="dxa"/>
            <w:vAlign w:val="center"/>
          </w:tcPr>
          <w:p w14:paraId="4B9888ED" w14:textId="77777777" w:rsidR="00D75A71" w:rsidRDefault="00D75A71" w:rsidP="00D12008">
            <w:pPr>
              <w:spacing w:line="240" w:lineRule="auto"/>
              <w:jc w:val="center"/>
            </w:pPr>
          </w:p>
        </w:tc>
        <w:tc>
          <w:tcPr>
            <w:tcW w:w="5027" w:type="dxa"/>
            <w:vAlign w:val="center"/>
          </w:tcPr>
          <w:p w14:paraId="35C9C51D" w14:textId="77777777" w:rsidR="00D75A71" w:rsidRDefault="00D75A71" w:rsidP="00EA06C7">
            <w:pPr>
              <w:spacing w:line="240" w:lineRule="auto"/>
            </w:pPr>
          </w:p>
        </w:tc>
        <w:tc>
          <w:tcPr>
            <w:tcW w:w="2014" w:type="dxa"/>
            <w:vAlign w:val="center"/>
          </w:tcPr>
          <w:p w14:paraId="189BBB49" w14:textId="77777777" w:rsidR="00D75A71" w:rsidRDefault="00D75A71" w:rsidP="00D12008">
            <w:pPr>
              <w:spacing w:line="240" w:lineRule="auto"/>
              <w:jc w:val="center"/>
            </w:pPr>
          </w:p>
        </w:tc>
      </w:tr>
    </w:tbl>
    <w:p w14:paraId="464A270F" w14:textId="77777777" w:rsidR="00C539A6" w:rsidRDefault="00C539A6"/>
    <w:p w14:paraId="25C93694" w14:textId="77777777" w:rsidR="00C539A6" w:rsidRDefault="00C539A6">
      <w:pPr>
        <w:spacing w:before="0" w:after="200"/>
      </w:pPr>
      <w:r>
        <w:br w:type="page"/>
      </w:r>
    </w:p>
    <w:p w14:paraId="333F9439" w14:textId="77777777" w:rsidR="00C539A6" w:rsidRDefault="00C539A6" w:rsidP="00CB53FF">
      <w:pPr>
        <w:spacing w:before="600" w:after="600"/>
        <w:jc w:val="center"/>
        <w:rPr>
          <w:b/>
          <w:sz w:val="36"/>
          <w:szCs w:val="36"/>
        </w:rPr>
      </w:pPr>
    </w:p>
    <w:p w14:paraId="29261AFC" w14:textId="77777777" w:rsidR="00C539A6" w:rsidRDefault="00C539A6" w:rsidP="00CB53FF">
      <w:pPr>
        <w:spacing w:before="600" w:after="600"/>
        <w:jc w:val="center"/>
        <w:rPr>
          <w:b/>
          <w:sz w:val="36"/>
          <w:szCs w:val="36"/>
        </w:rPr>
      </w:pPr>
      <w:r w:rsidRPr="001D5035">
        <w:rPr>
          <w:b/>
          <w:sz w:val="36"/>
          <w:szCs w:val="36"/>
        </w:rPr>
        <w:t>Table des Matières</w:t>
      </w:r>
    </w:p>
    <w:p w14:paraId="55A49B5D" w14:textId="14F2E17E" w:rsidR="00060B69" w:rsidRDefault="00554D2E">
      <w:pPr>
        <w:pStyle w:val="TM1"/>
        <w:rPr>
          <w:rFonts w:asciiTheme="minorHAnsi" w:eastAsiaTheme="minorEastAsia" w:hAnsiTheme="minorHAnsi"/>
          <w:noProof/>
          <w:lang w:eastAsia="fr-FR"/>
        </w:rPr>
      </w:pPr>
      <w:r>
        <w:rPr>
          <w:b/>
          <w:sz w:val="36"/>
          <w:szCs w:val="36"/>
        </w:rPr>
        <w:fldChar w:fldCharType="begin"/>
      </w:r>
      <w:r w:rsidR="00C539A6">
        <w:rPr>
          <w:b/>
          <w:sz w:val="36"/>
          <w:szCs w:val="36"/>
        </w:rPr>
        <w:instrText xml:space="preserve"> TOC \o "1-3" \h \z \u \n "1-1" </w:instrText>
      </w:r>
      <w:r>
        <w:rPr>
          <w:b/>
          <w:sz w:val="36"/>
          <w:szCs w:val="36"/>
        </w:rPr>
        <w:fldChar w:fldCharType="separate"/>
      </w:r>
      <w:hyperlink w:anchor="_Toc62736607" w:history="1">
        <w:r w:rsidR="00060B69" w:rsidRPr="00AB13A1">
          <w:rPr>
            <w:rStyle w:val="Lienhypertexte"/>
            <w:noProof/>
          </w:rPr>
          <w:t>Chapitre 1</w:t>
        </w:r>
        <w:r w:rsidR="00060B69">
          <w:rPr>
            <w:rFonts w:asciiTheme="minorHAnsi" w:eastAsiaTheme="minorEastAsia" w:hAnsiTheme="minorHAnsi"/>
            <w:noProof/>
            <w:lang w:eastAsia="fr-FR"/>
          </w:rPr>
          <w:tab/>
        </w:r>
        <w:r w:rsidR="00060B69" w:rsidRPr="00AB13A1">
          <w:rPr>
            <w:rStyle w:val="Lienhypertexte"/>
            <w:noProof/>
          </w:rPr>
          <w:t>Mode d’emploi</w:t>
        </w:r>
      </w:hyperlink>
    </w:p>
    <w:p w14:paraId="26E914F4" w14:textId="39877808" w:rsidR="00060B69" w:rsidRDefault="00E02FDF">
      <w:pPr>
        <w:pStyle w:val="TM2"/>
        <w:rPr>
          <w:rFonts w:asciiTheme="minorHAnsi" w:eastAsiaTheme="minorEastAsia" w:hAnsiTheme="minorHAnsi"/>
          <w:noProof/>
          <w:sz w:val="22"/>
          <w:lang w:eastAsia="fr-FR"/>
        </w:rPr>
      </w:pPr>
      <w:hyperlink w:anchor="_Toc62736608" w:history="1">
        <w:r w:rsidR="00060B69" w:rsidRPr="00AB13A1">
          <w:rPr>
            <w:rStyle w:val="Lienhypertexte"/>
            <w:noProof/>
          </w:rPr>
          <w:t>1.1</w:t>
        </w:r>
        <w:r w:rsidR="00060B69">
          <w:rPr>
            <w:rFonts w:asciiTheme="minorHAnsi" w:eastAsiaTheme="minorEastAsia" w:hAnsiTheme="minorHAnsi"/>
            <w:noProof/>
            <w:sz w:val="22"/>
            <w:lang w:eastAsia="fr-FR"/>
          </w:rPr>
          <w:tab/>
        </w:r>
        <w:r w:rsidR="00060B69" w:rsidRPr="00AB13A1">
          <w:rPr>
            <w:rStyle w:val="Lienhypertexte"/>
            <w:noProof/>
          </w:rPr>
          <w:t>Règles</w:t>
        </w:r>
        <w:r w:rsidR="00060B69">
          <w:rPr>
            <w:noProof/>
            <w:webHidden/>
          </w:rPr>
          <w:tab/>
        </w:r>
        <w:r w:rsidR="00060B69">
          <w:rPr>
            <w:noProof/>
            <w:webHidden/>
          </w:rPr>
          <w:fldChar w:fldCharType="begin"/>
        </w:r>
        <w:r w:rsidR="00060B69">
          <w:rPr>
            <w:noProof/>
            <w:webHidden/>
          </w:rPr>
          <w:instrText xml:space="preserve"> PAGEREF _Toc62736608 \h </w:instrText>
        </w:r>
        <w:r w:rsidR="00060B69">
          <w:rPr>
            <w:noProof/>
            <w:webHidden/>
          </w:rPr>
        </w:r>
        <w:r w:rsidR="00060B69">
          <w:rPr>
            <w:noProof/>
            <w:webHidden/>
          </w:rPr>
          <w:fldChar w:fldCharType="separate"/>
        </w:r>
        <w:r w:rsidR="00022516">
          <w:rPr>
            <w:noProof/>
            <w:webHidden/>
          </w:rPr>
          <w:t>6</w:t>
        </w:r>
        <w:r w:rsidR="00060B69">
          <w:rPr>
            <w:noProof/>
            <w:webHidden/>
          </w:rPr>
          <w:fldChar w:fldCharType="end"/>
        </w:r>
      </w:hyperlink>
    </w:p>
    <w:p w14:paraId="56D5AA22" w14:textId="3A5A7812" w:rsidR="00060B69" w:rsidRDefault="00E02FDF">
      <w:pPr>
        <w:pStyle w:val="TM2"/>
        <w:rPr>
          <w:rFonts w:asciiTheme="minorHAnsi" w:eastAsiaTheme="minorEastAsia" w:hAnsiTheme="minorHAnsi"/>
          <w:noProof/>
          <w:sz w:val="22"/>
          <w:lang w:eastAsia="fr-FR"/>
        </w:rPr>
      </w:pPr>
      <w:hyperlink w:anchor="_Toc62736609" w:history="1">
        <w:r w:rsidR="00060B69" w:rsidRPr="00AB13A1">
          <w:rPr>
            <w:rStyle w:val="Lienhypertexte"/>
            <w:noProof/>
          </w:rPr>
          <w:t>1.2</w:t>
        </w:r>
        <w:r w:rsidR="00060B69">
          <w:rPr>
            <w:rFonts w:asciiTheme="minorHAnsi" w:eastAsiaTheme="minorEastAsia" w:hAnsiTheme="minorHAnsi"/>
            <w:noProof/>
            <w:sz w:val="22"/>
            <w:lang w:eastAsia="fr-FR"/>
          </w:rPr>
          <w:tab/>
        </w:r>
        <w:r w:rsidR="00060B69" w:rsidRPr="00AB13A1">
          <w:rPr>
            <w:rStyle w:val="Lienhypertexte"/>
            <w:noProof/>
          </w:rPr>
          <w:t>Documents applicables</w:t>
        </w:r>
        <w:r w:rsidR="00060B69">
          <w:rPr>
            <w:noProof/>
            <w:webHidden/>
          </w:rPr>
          <w:tab/>
        </w:r>
        <w:r w:rsidR="00060B69">
          <w:rPr>
            <w:noProof/>
            <w:webHidden/>
          </w:rPr>
          <w:fldChar w:fldCharType="begin"/>
        </w:r>
        <w:r w:rsidR="00060B69">
          <w:rPr>
            <w:noProof/>
            <w:webHidden/>
          </w:rPr>
          <w:instrText xml:space="preserve"> PAGEREF _Toc62736609 \h </w:instrText>
        </w:r>
        <w:r w:rsidR="00060B69">
          <w:rPr>
            <w:noProof/>
            <w:webHidden/>
          </w:rPr>
        </w:r>
        <w:r w:rsidR="00060B69">
          <w:rPr>
            <w:noProof/>
            <w:webHidden/>
          </w:rPr>
          <w:fldChar w:fldCharType="separate"/>
        </w:r>
        <w:r w:rsidR="00022516">
          <w:rPr>
            <w:noProof/>
            <w:webHidden/>
          </w:rPr>
          <w:t>6</w:t>
        </w:r>
        <w:r w:rsidR="00060B69">
          <w:rPr>
            <w:noProof/>
            <w:webHidden/>
          </w:rPr>
          <w:fldChar w:fldCharType="end"/>
        </w:r>
      </w:hyperlink>
    </w:p>
    <w:p w14:paraId="5DECBDDB" w14:textId="59AF8A33" w:rsidR="00060B69" w:rsidRDefault="00E02FDF">
      <w:pPr>
        <w:pStyle w:val="TM1"/>
        <w:rPr>
          <w:rFonts w:asciiTheme="minorHAnsi" w:eastAsiaTheme="minorEastAsia" w:hAnsiTheme="minorHAnsi"/>
          <w:noProof/>
          <w:lang w:eastAsia="fr-FR"/>
        </w:rPr>
      </w:pPr>
      <w:hyperlink w:anchor="_Toc62736610" w:history="1">
        <w:r w:rsidR="00060B69" w:rsidRPr="00AB13A1">
          <w:rPr>
            <w:rStyle w:val="Lienhypertexte"/>
            <w:noProof/>
          </w:rPr>
          <w:t>Chapitre 2</w:t>
        </w:r>
        <w:r w:rsidR="00060B69">
          <w:rPr>
            <w:rFonts w:asciiTheme="minorHAnsi" w:eastAsiaTheme="minorEastAsia" w:hAnsiTheme="minorHAnsi"/>
            <w:noProof/>
            <w:lang w:eastAsia="fr-FR"/>
          </w:rPr>
          <w:tab/>
        </w:r>
        <w:r w:rsidR="00060B69" w:rsidRPr="00AB13A1">
          <w:rPr>
            <w:rStyle w:val="Lienhypertexte"/>
            <w:noProof/>
          </w:rPr>
          <w:t>Abréviations</w:t>
        </w:r>
      </w:hyperlink>
    </w:p>
    <w:p w14:paraId="5E3C5CCA" w14:textId="75CDC9A1" w:rsidR="00060B69" w:rsidRDefault="00E02FDF">
      <w:pPr>
        <w:pStyle w:val="TM1"/>
        <w:rPr>
          <w:rFonts w:asciiTheme="minorHAnsi" w:eastAsiaTheme="minorEastAsia" w:hAnsiTheme="minorHAnsi"/>
          <w:noProof/>
          <w:lang w:eastAsia="fr-FR"/>
        </w:rPr>
      </w:pPr>
      <w:hyperlink w:anchor="_Toc62736611" w:history="1">
        <w:r w:rsidR="00060B69" w:rsidRPr="00AB13A1">
          <w:rPr>
            <w:rStyle w:val="Lienhypertexte"/>
            <w:noProof/>
          </w:rPr>
          <w:t>Chapitre 3</w:t>
        </w:r>
        <w:r w:rsidR="00060B69">
          <w:rPr>
            <w:rFonts w:asciiTheme="minorHAnsi" w:eastAsiaTheme="minorEastAsia" w:hAnsiTheme="minorHAnsi"/>
            <w:noProof/>
            <w:lang w:eastAsia="fr-FR"/>
          </w:rPr>
          <w:tab/>
        </w:r>
        <w:r w:rsidR="00060B69" w:rsidRPr="00AB13A1">
          <w:rPr>
            <w:rStyle w:val="Lienhypertexte"/>
            <w:noProof/>
          </w:rPr>
          <w:t>Glossaire</w:t>
        </w:r>
      </w:hyperlink>
    </w:p>
    <w:p w14:paraId="4CC0903E" w14:textId="5A706AAC" w:rsidR="00060B69" w:rsidRDefault="00E02FDF">
      <w:pPr>
        <w:pStyle w:val="TM1"/>
        <w:rPr>
          <w:rFonts w:asciiTheme="minorHAnsi" w:eastAsiaTheme="minorEastAsia" w:hAnsiTheme="minorHAnsi"/>
          <w:noProof/>
          <w:lang w:eastAsia="fr-FR"/>
        </w:rPr>
      </w:pPr>
      <w:hyperlink w:anchor="_Toc62736612" w:history="1">
        <w:r w:rsidR="00060B69" w:rsidRPr="00AB13A1">
          <w:rPr>
            <w:rStyle w:val="Lienhypertexte"/>
            <w:noProof/>
          </w:rPr>
          <w:t>Chapitre 4</w:t>
        </w:r>
        <w:r w:rsidR="00060B69">
          <w:rPr>
            <w:rFonts w:asciiTheme="minorHAnsi" w:eastAsiaTheme="minorEastAsia" w:hAnsiTheme="minorHAnsi"/>
            <w:noProof/>
            <w:lang w:eastAsia="fr-FR"/>
          </w:rPr>
          <w:tab/>
        </w:r>
        <w:r w:rsidR="00060B69" w:rsidRPr="00AB13A1">
          <w:rPr>
            <w:rStyle w:val="Lienhypertexte"/>
            <w:noProof/>
          </w:rPr>
          <w:t>Contexte de l’organisme</w:t>
        </w:r>
      </w:hyperlink>
    </w:p>
    <w:p w14:paraId="126A72B8" w14:textId="60E49D86" w:rsidR="00060B69" w:rsidRDefault="00E02FDF">
      <w:pPr>
        <w:pStyle w:val="TM2"/>
        <w:rPr>
          <w:rFonts w:asciiTheme="minorHAnsi" w:eastAsiaTheme="minorEastAsia" w:hAnsiTheme="minorHAnsi"/>
          <w:noProof/>
          <w:sz w:val="22"/>
          <w:lang w:eastAsia="fr-FR"/>
        </w:rPr>
      </w:pPr>
      <w:hyperlink w:anchor="_Toc62736613" w:history="1">
        <w:r w:rsidR="00060B69" w:rsidRPr="00AB13A1">
          <w:rPr>
            <w:rStyle w:val="Lienhypertexte"/>
            <w:noProof/>
          </w:rPr>
          <w:t>4.1</w:t>
        </w:r>
        <w:r w:rsidR="00060B69">
          <w:rPr>
            <w:rFonts w:asciiTheme="minorHAnsi" w:eastAsiaTheme="minorEastAsia" w:hAnsiTheme="minorHAnsi"/>
            <w:noProof/>
            <w:sz w:val="22"/>
            <w:lang w:eastAsia="fr-FR"/>
          </w:rPr>
          <w:tab/>
        </w:r>
        <w:r w:rsidR="00060B69" w:rsidRPr="00AB13A1">
          <w:rPr>
            <w:rStyle w:val="Lienhypertexte"/>
            <w:noProof/>
          </w:rPr>
          <w:t>Compréhension de l’organisme et de son contexte</w:t>
        </w:r>
        <w:r w:rsidR="00060B69">
          <w:rPr>
            <w:noProof/>
            <w:webHidden/>
          </w:rPr>
          <w:tab/>
        </w:r>
        <w:r w:rsidR="00060B69">
          <w:rPr>
            <w:noProof/>
            <w:webHidden/>
          </w:rPr>
          <w:fldChar w:fldCharType="begin"/>
        </w:r>
        <w:r w:rsidR="00060B69">
          <w:rPr>
            <w:noProof/>
            <w:webHidden/>
          </w:rPr>
          <w:instrText xml:space="preserve"> PAGEREF _Toc62736613 \h </w:instrText>
        </w:r>
        <w:r w:rsidR="00060B69">
          <w:rPr>
            <w:noProof/>
            <w:webHidden/>
          </w:rPr>
        </w:r>
        <w:r w:rsidR="00060B69">
          <w:rPr>
            <w:noProof/>
            <w:webHidden/>
          </w:rPr>
          <w:fldChar w:fldCharType="separate"/>
        </w:r>
        <w:r w:rsidR="00022516">
          <w:rPr>
            <w:noProof/>
            <w:webHidden/>
          </w:rPr>
          <w:t>10</w:t>
        </w:r>
        <w:r w:rsidR="00060B69">
          <w:rPr>
            <w:noProof/>
            <w:webHidden/>
          </w:rPr>
          <w:fldChar w:fldCharType="end"/>
        </w:r>
      </w:hyperlink>
    </w:p>
    <w:p w14:paraId="18BFA84E" w14:textId="588E5295" w:rsidR="00060B69" w:rsidRDefault="00E02FDF">
      <w:pPr>
        <w:pStyle w:val="TM2"/>
        <w:rPr>
          <w:rFonts w:asciiTheme="minorHAnsi" w:eastAsiaTheme="minorEastAsia" w:hAnsiTheme="minorHAnsi"/>
          <w:noProof/>
          <w:sz w:val="22"/>
          <w:lang w:eastAsia="fr-FR"/>
        </w:rPr>
      </w:pPr>
      <w:hyperlink w:anchor="_Toc62736614" w:history="1">
        <w:r w:rsidR="00060B69" w:rsidRPr="00AB13A1">
          <w:rPr>
            <w:rStyle w:val="Lienhypertexte"/>
            <w:noProof/>
          </w:rPr>
          <w:t>4.2</w:t>
        </w:r>
        <w:r w:rsidR="00060B69">
          <w:rPr>
            <w:rFonts w:asciiTheme="minorHAnsi" w:eastAsiaTheme="minorEastAsia" w:hAnsiTheme="minorHAnsi"/>
            <w:noProof/>
            <w:sz w:val="22"/>
            <w:lang w:eastAsia="fr-FR"/>
          </w:rPr>
          <w:tab/>
        </w:r>
        <w:r w:rsidR="00060B69" w:rsidRPr="00AB13A1">
          <w:rPr>
            <w:rStyle w:val="Lienhypertexte"/>
            <w:noProof/>
          </w:rPr>
          <w:t>Compréhension des besoins et des attentes des parties intéressées</w:t>
        </w:r>
        <w:r w:rsidR="00060B69">
          <w:rPr>
            <w:noProof/>
            <w:webHidden/>
          </w:rPr>
          <w:tab/>
        </w:r>
        <w:r w:rsidR="00060B69">
          <w:rPr>
            <w:noProof/>
            <w:webHidden/>
          </w:rPr>
          <w:fldChar w:fldCharType="begin"/>
        </w:r>
        <w:r w:rsidR="00060B69">
          <w:rPr>
            <w:noProof/>
            <w:webHidden/>
          </w:rPr>
          <w:instrText xml:space="preserve"> PAGEREF _Toc62736614 \h </w:instrText>
        </w:r>
        <w:r w:rsidR="00060B69">
          <w:rPr>
            <w:noProof/>
            <w:webHidden/>
          </w:rPr>
        </w:r>
        <w:r w:rsidR="00060B69">
          <w:rPr>
            <w:noProof/>
            <w:webHidden/>
          </w:rPr>
          <w:fldChar w:fldCharType="separate"/>
        </w:r>
        <w:r w:rsidR="00022516">
          <w:rPr>
            <w:noProof/>
            <w:webHidden/>
          </w:rPr>
          <w:t>10</w:t>
        </w:r>
        <w:r w:rsidR="00060B69">
          <w:rPr>
            <w:noProof/>
            <w:webHidden/>
          </w:rPr>
          <w:fldChar w:fldCharType="end"/>
        </w:r>
      </w:hyperlink>
    </w:p>
    <w:p w14:paraId="0BA8794D" w14:textId="77F85660" w:rsidR="00060B69" w:rsidRDefault="00E02FDF">
      <w:pPr>
        <w:pStyle w:val="TM2"/>
        <w:rPr>
          <w:rFonts w:asciiTheme="minorHAnsi" w:eastAsiaTheme="minorEastAsia" w:hAnsiTheme="minorHAnsi"/>
          <w:noProof/>
          <w:sz w:val="22"/>
          <w:lang w:eastAsia="fr-FR"/>
        </w:rPr>
      </w:pPr>
      <w:hyperlink w:anchor="_Toc62736615" w:history="1">
        <w:r w:rsidR="00060B69" w:rsidRPr="00AB13A1">
          <w:rPr>
            <w:rStyle w:val="Lienhypertexte"/>
            <w:noProof/>
          </w:rPr>
          <w:t>4.3</w:t>
        </w:r>
        <w:r w:rsidR="00060B69">
          <w:rPr>
            <w:rFonts w:asciiTheme="minorHAnsi" w:eastAsiaTheme="minorEastAsia" w:hAnsiTheme="minorHAnsi"/>
            <w:noProof/>
            <w:sz w:val="22"/>
            <w:lang w:eastAsia="fr-FR"/>
          </w:rPr>
          <w:tab/>
        </w:r>
        <w:r w:rsidR="00060B69" w:rsidRPr="00AB13A1">
          <w:rPr>
            <w:rStyle w:val="Lienhypertexte"/>
            <w:noProof/>
          </w:rPr>
          <w:t>Le domaine d’application du SMQ</w:t>
        </w:r>
        <w:r w:rsidR="00060B69">
          <w:rPr>
            <w:noProof/>
            <w:webHidden/>
          </w:rPr>
          <w:tab/>
        </w:r>
        <w:r w:rsidR="00060B69">
          <w:rPr>
            <w:noProof/>
            <w:webHidden/>
          </w:rPr>
          <w:fldChar w:fldCharType="begin"/>
        </w:r>
        <w:r w:rsidR="00060B69">
          <w:rPr>
            <w:noProof/>
            <w:webHidden/>
          </w:rPr>
          <w:instrText xml:space="preserve"> PAGEREF _Toc62736615 \h </w:instrText>
        </w:r>
        <w:r w:rsidR="00060B69">
          <w:rPr>
            <w:noProof/>
            <w:webHidden/>
          </w:rPr>
        </w:r>
        <w:r w:rsidR="00060B69">
          <w:rPr>
            <w:noProof/>
            <w:webHidden/>
          </w:rPr>
          <w:fldChar w:fldCharType="separate"/>
        </w:r>
        <w:r w:rsidR="00022516">
          <w:rPr>
            <w:noProof/>
            <w:webHidden/>
          </w:rPr>
          <w:t>10</w:t>
        </w:r>
        <w:r w:rsidR="00060B69">
          <w:rPr>
            <w:noProof/>
            <w:webHidden/>
          </w:rPr>
          <w:fldChar w:fldCharType="end"/>
        </w:r>
      </w:hyperlink>
    </w:p>
    <w:p w14:paraId="594244F4" w14:textId="3642C40E" w:rsidR="00060B69" w:rsidRDefault="00E02FDF">
      <w:pPr>
        <w:pStyle w:val="TM2"/>
        <w:rPr>
          <w:rFonts w:asciiTheme="minorHAnsi" w:eastAsiaTheme="minorEastAsia" w:hAnsiTheme="minorHAnsi"/>
          <w:noProof/>
          <w:sz w:val="22"/>
          <w:lang w:eastAsia="fr-FR"/>
        </w:rPr>
      </w:pPr>
      <w:hyperlink w:anchor="_Toc62736616" w:history="1">
        <w:r w:rsidR="00060B69" w:rsidRPr="00AB13A1">
          <w:rPr>
            <w:rStyle w:val="Lienhypertexte"/>
            <w:noProof/>
          </w:rPr>
          <w:t>4.4</w:t>
        </w:r>
        <w:r w:rsidR="00060B69">
          <w:rPr>
            <w:rFonts w:asciiTheme="minorHAnsi" w:eastAsiaTheme="minorEastAsia" w:hAnsiTheme="minorHAnsi"/>
            <w:noProof/>
            <w:sz w:val="22"/>
            <w:lang w:eastAsia="fr-FR"/>
          </w:rPr>
          <w:tab/>
        </w:r>
        <w:r w:rsidR="00060B69" w:rsidRPr="00AB13A1">
          <w:rPr>
            <w:rStyle w:val="Lienhypertexte"/>
            <w:noProof/>
          </w:rPr>
          <w:t>SMQ et ses processus</w:t>
        </w:r>
        <w:r w:rsidR="00060B69">
          <w:rPr>
            <w:noProof/>
            <w:webHidden/>
          </w:rPr>
          <w:tab/>
        </w:r>
        <w:r w:rsidR="00060B69">
          <w:rPr>
            <w:noProof/>
            <w:webHidden/>
          </w:rPr>
          <w:fldChar w:fldCharType="begin"/>
        </w:r>
        <w:r w:rsidR="00060B69">
          <w:rPr>
            <w:noProof/>
            <w:webHidden/>
          </w:rPr>
          <w:instrText xml:space="preserve"> PAGEREF _Toc62736616 \h </w:instrText>
        </w:r>
        <w:r w:rsidR="00060B69">
          <w:rPr>
            <w:noProof/>
            <w:webHidden/>
          </w:rPr>
        </w:r>
        <w:r w:rsidR="00060B69">
          <w:rPr>
            <w:noProof/>
            <w:webHidden/>
          </w:rPr>
          <w:fldChar w:fldCharType="separate"/>
        </w:r>
        <w:r w:rsidR="00022516">
          <w:rPr>
            <w:noProof/>
            <w:webHidden/>
          </w:rPr>
          <w:t>11</w:t>
        </w:r>
        <w:r w:rsidR="00060B69">
          <w:rPr>
            <w:noProof/>
            <w:webHidden/>
          </w:rPr>
          <w:fldChar w:fldCharType="end"/>
        </w:r>
      </w:hyperlink>
    </w:p>
    <w:p w14:paraId="5E5C3781" w14:textId="77C0D5FB" w:rsidR="00060B69" w:rsidRDefault="00E02FDF">
      <w:pPr>
        <w:pStyle w:val="TM1"/>
        <w:rPr>
          <w:rFonts w:asciiTheme="minorHAnsi" w:eastAsiaTheme="minorEastAsia" w:hAnsiTheme="minorHAnsi"/>
          <w:noProof/>
          <w:lang w:eastAsia="fr-FR"/>
        </w:rPr>
      </w:pPr>
      <w:hyperlink w:anchor="_Toc62736617" w:history="1">
        <w:r w:rsidR="00060B69" w:rsidRPr="00AB13A1">
          <w:rPr>
            <w:rStyle w:val="Lienhypertexte"/>
            <w:noProof/>
          </w:rPr>
          <w:t>Chapitre 5</w:t>
        </w:r>
        <w:r w:rsidR="00060B69">
          <w:rPr>
            <w:rFonts w:asciiTheme="minorHAnsi" w:eastAsiaTheme="minorEastAsia" w:hAnsiTheme="minorHAnsi"/>
            <w:noProof/>
            <w:lang w:eastAsia="fr-FR"/>
          </w:rPr>
          <w:tab/>
        </w:r>
        <w:r w:rsidR="00060B69" w:rsidRPr="00AB13A1">
          <w:rPr>
            <w:rStyle w:val="Lienhypertexte"/>
            <w:noProof/>
          </w:rPr>
          <w:t>Leadership</w:t>
        </w:r>
      </w:hyperlink>
    </w:p>
    <w:p w14:paraId="12CA3B2A" w14:textId="44F86E51" w:rsidR="00060B69" w:rsidRDefault="00E02FDF">
      <w:pPr>
        <w:pStyle w:val="TM2"/>
        <w:rPr>
          <w:rFonts w:asciiTheme="minorHAnsi" w:eastAsiaTheme="minorEastAsia" w:hAnsiTheme="minorHAnsi"/>
          <w:noProof/>
          <w:sz w:val="22"/>
          <w:lang w:eastAsia="fr-FR"/>
        </w:rPr>
      </w:pPr>
      <w:hyperlink w:anchor="_Toc62736618" w:history="1">
        <w:r w:rsidR="00060B69" w:rsidRPr="00AB13A1">
          <w:rPr>
            <w:rStyle w:val="Lienhypertexte"/>
            <w:noProof/>
          </w:rPr>
          <w:t>5.1</w:t>
        </w:r>
        <w:r w:rsidR="00060B69">
          <w:rPr>
            <w:rFonts w:asciiTheme="minorHAnsi" w:eastAsiaTheme="minorEastAsia" w:hAnsiTheme="minorHAnsi"/>
            <w:noProof/>
            <w:sz w:val="22"/>
            <w:lang w:eastAsia="fr-FR"/>
          </w:rPr>
          <w:tab/>
        </w:r>
        <w:r w:rsidR="00060B69" w:rsidRPr="00AB13A1">
          <w:rPr>
            <w:rStyle w:val="Lienhypertexte"/>
            <w:noProof/>
          </w:rPr>
          <w:t>Leadership et engagement</w:t>
        </w:r>
        <w:r w:rsidR="00060B69">
          <w:rPr>
            <w:noProof/>
            <w:webHidden/>
          </w:rPr>
          <w:tab/>
        </w:r>
        <w:r w:rsidR="00060B69">
          <w:rPr>
            <w:noProof/>
            <w:webHidden/>
          </w:rPr>
          <w:fldChar w:fldCharType="begin"/>
        </w:r>
        <w:r w:rsidR="00060B69">
          <w:rPr>
            <w:noProof/>
            <w:webHidden/>
          </w:rPr>
          <w:instrText xml:space="preserve"> PAGEREF _Toc62736618 \h </w:instrText>
        </w:r>
        <w:r w:rsidR="00060B69">
          <w:rPr>
            <w:noProof/>
            <w:webHidden/>
          </w:rPr>
        </w:r>
        <w:r w:rsidR="00060B69">
          <w:rPr>
            <w:noProof/>
            <w:webHidden/>
          </w:rPr>
          <w:fldChar w:fldCharType="separate"/>
        </w:r>
        <w:r w:rsidR="00022516">
          <w:rPr>
            <w:noProof/>
            <w:webHidden/>
          </w:rPr>
          <w:t>12</w:t>
        </w:r>
        <w:r w:rsidR="00060B69">
          <w:rPr>
            <w:noProof/>
            <w:webHidden/>
          </w:rPr>
          <w:fldChar w:fldCharType="end"/>
        </w:r>
      </w:hyperlink>
    </w:p>
    <w:p w14:paraId="734C71ED" w14:textId="4CE31385" w:rsidR="00060B69" w:rsidRDefault="00E02FDF">
      <w:pPr>
        <w:pStyle w:val="TM2"/>
        <w:rPr>
          <w:rFonts w:asciiTheme="minorHAnsi" w:eastAsiaTheme="minorEastAsia" w:hAnsiTheme="minorHAnsi"/>
          <w:noProof/>
          <w:sz w:val="22"/>
          <w:lang w:eastAsia="fr-FR"/>
        </w:rPr>
      </w:pPr>
      <w:hyperlink w:anchor="_Toc62736619" w:history="1">
        <w:r w:rsidR="00060B69" w:rsidRPr="00AB13A1">
          <w:rPr>
            <w:rStyle w:val="Lienhypertexte"/>
            <w:noProof/>
          </w:rPr>
          <w:t>5.2</w:t>
        </w:r>
        <w:r w:rsidR="00060B69">
          <w:rPr>
            <w:rFonts w:asciiTheme="minorHAnsi" w:eastAsiaTheme="minorEastAsia" w:hAnsiTheme="minorHAnsi"/>
            <w:noProof/>
            <w:sz w:val="22"/>
            <w:lang w:eastAsia="fr-FR"/>
          </w:rPr>
          <w:tab/>
        </w:r>
        <w:r w:rsidR="00060B69" w:rsidRPr="00AB13A1">
          <w:rPr>
            <w:rStyle w:val="Lienhypertexte"/>
            <w:noProof/>
          </w:rPr>
          <w:t>Politique Qualité</w:t>
        </w:r>
        <w:r w:rsidR="00060B69">
          <w:rPr>
            <w:noProof/>
            <w:webHidden/>
          </w:rPr>
          <w:tab/>
        </w:r>
        <w:r w:rsidR="00060B69">
          <w:rPr>
            <w:noProof/>
            <w:webHidden/>
          </w:rPr>
          <w:fldChar w:fldCharType="begin"/>
        </w:r>
        <w:r w:rsidR="00060B69">
          <w:rPr>
            <w:noProof/>
            <w:webHidden/>
          </w:rPr>
          <w:instrText xml:space="preserve"> PAGEREF _Toc62736619 \h </w:instrText>
        </w:r>
        <w:r w:rsidR="00060B69">
          <w:rPr>
            <w:noProof/>
            <w:webHidden/>
          </w:rPr>
        </w:r>
        <w:r w:rsidR="00060B69">
          <w:rPr>
            <w:noProof/>
            <w:webHidden/>
          </w:rPr>
          <w:fldChar w:fldCharType="separate"/>
        </w:r>
        <w:r w:rsidR="00022516">
          <w:rPr>
            <w:noProof/>
            <w:webHidden/>
          </w:rPr>
          <w:t>12</w:t>
        </w:r>
        <w:r w:rsidR="00060B69">
          <w:rPr>
            <w:noProof/>
            <w:webHidden/>
          </w:rPr>
          <w:fldChar w:fldCharType="end"/>
        </w:r>
      </w:hyperlink>
    </w:p>
    <w:p w14:paraId="56BB8FBA" w14:textId="03080E33" w:rsidR="00060B69" w:rsidRDefault="00E02FDF">
      <w:pPr>
        <w:pStyle w:val="TM3"/>
        <w:rPr>
          <w:rFonts w:asciiTheme="minorHAnsi" w:eastAsiaTheme="minorEastAsia" w:hAnsiTheme="minorHAnsi"/>
          <w:noProof/>
          <w:sz w:val="22"/>
          <w:lang w:eastAsia="fr-FR"/>
        </w:rPr>
      </w:pPr>
      <w:hyperlink w:anchor="_Toc62736620" w:history="1">
        <w:r w:rsidR="00060B69" w:rsidRPr="00AB13A1">
          <w:rPr>
            <w:rStyle w:val="Lienhypertexte"/>
            <w:noProof/>
          </w:rPr>
          <w:t>5.2.1</w:t>
        </w:r>
        <w:r w:rsidR="00060B69">
          <w:rPr>
            <w:rFonts w:asciiTheme="minorHAnsi" w:eastAsiaTheme="minorEastAsia" w:hAnsiTheme="minorHAnsi"/>
            <w:noProof/>
            <w:sz w:val="22"/>
            <w:lang w:eastAsia="fr-FR"/>
          </w:rPr>
          <w:tab/>
        </w:r>
        <w:r w:rsidR="00060B69" w:rsidRPr="00AB13A1">
          <w:rPr>
            <w:rStyle w:val="Lienhypertexte"/>
            <w:noProof/>
          </w:rPr>
          <w:t>Communication de la Direction Pacte Novation</w:t>
        </w:r>
        <w:r w:rsidR="00060B69">
          <w:rPr>
            <w:noProof/>
            <w:webHidden/>
          </w:rPr>
          <w:tab/>
        </w:r>
        <w:r w:rsidR="00060B69">
          <w:rPr>
            <w:noProof/>
            <w:webHidden/>
          </w:rPr>
          <w:fldChar w:fldCharType="begin"/>
        </w:r>
        <w:r w:rsidR="00060B69">
          <w:rPr>
            <w:noProof/>
            <w:webHidden/>
          </w:rPr>
          <w:instrText xml:space="preserve"> PAGEREF _Toc62736620 \h </w:instrText>
        </w:r>
        <w:r w:rsidR="00060B69">
          <w:rPr>
            <w:noProof/>
            <w:webHidden/>
          </w:rPr>
        </w:r>
        <w:r w:rsidR="00060B69">
          <w:rPr>
            <w:noProof/>
            <w:webHidden/>
          </w:rPr>
          <w:fldChar w:fldCharType="separate"/>
        </w:r>
        <w:r w:rsidR="00022516">
          <w:rPr>
            <w:noProof/>
            <w:webHidden/>
          </w:rPr>
          <w:t>12</w:t>
        </w:r>
        <w:r w:rsidR="00060B69">
          <w:rPr>
            <w:noProof/>
            <w:webHidden/>
          </w:rPr>
          <w:fldChar w:fldCharType="end"/>
        </w:r>
      </w:hyperlink>
    </w:p>
    <w:p w14:paraId="7485AB82" w14:textId="3CD94626" w:rsidR="00060B69" w:rsidRDefault="00E02FDF">
      <w:pPr>
        <w:pStyle w:val="TM2"/>
        <w:rPr>
          <w:rFonts w:asciiTheme="minorHAnsi" w:eastAsiaTheme="minorEastAsia" w:hAnsiTheme="minorHAnsi"/>
          <w:noProof/>
          <w:sz w:val="22"/>
          <w:lang w:eastAsia="fr-FR"/>
        </w:rPr>
      </w:pPr>
      <w:hyperlink w:anchor="_Toc62736621" w:history="1">
        <w:r w:rsidR="00060B69" w:rsidRPr="00AB13A1">
          <w:rPr>
            <w:rStyle w:val="Lienhypertexte"/>
            <w:noProof/>
          </w:rPr>
          <w:t>5.3</w:t>
        </w:r>
        <w:r w:rsidR="00060B69">
          <w:rPr>
            <w:rFonts w:asciiTheme="minorHAnsi" w:eastAsiaTheme="minorEastAsia" w:hAnsiTheme="minorHAnsi"/>
            <w:noProof/>
            <w:sz w:val="22"/>
            <w:lang w:eastAsia="fr-FR"/>
          </w:rPr>
          <w:tab/>
        </w:r>
        <w:r w:rsidR="00060B69" w:rsidRPr="00AB13A1">
          <w:rPr>
            <w:rStyle w:val="Lienhypertexte"/>
            <w:noProof/>
          </w:rPr>
          <w:t>Rôles, responsabilités et autorités SMQ au sein de groupe Pacte Novation</w:t>
        </w:r>
        <w:r w:rsidR="00060B69">
          <w:rPr>
            <w:noProof/>
            <w:webHidden/>
          </w:rPr>
          <w:tab/>
        </w:r>
        <w:r w:rsidR="00060B69">
          <w:rPr>
            <w:noProof/>
            <w:webHidden/>
          </w:rPr>
          <w:fldChar w:fldCharType="begin"/>
        </w:r>
        <w:r w:rsidR="00060B69">
          <w:rPr>
            <w:noProof/>
            <w:webHidden/>
          </w:rPr>
          <w:instrText xml:space="preserve"> PAGEREF _Toc62736621 \h </w:instrText>
        </w:r>
        <w:r w:rsidR="00060B69">
          <w:rPr>
            <w:noProof/>
            <w:webHidden/>
          </w:rPr>
        </w:r>
        <w:r w:rsidR="00060B69">
          <w:rPr>
            <w:noProof/>
            <w:webHidden/>
          </w:rPr>
          <w:fldChar w:fldCharType="separate"/>
        </w:r>
        <w:r w:rsidR="00022516">
          <w:rPr>
            <w:noProof/>
            <w:webHidden/>
          </w:rPr>
          <w:t>13</w:t>
        </w:r>
        <w:r w:rsidR="00060B69">
          <w:rPr>
            <w:noProof/>
            <w:webHidden/>
          </w:rPr>
          <w:fldChar w:fldCharType="end"/>
        </w:r>
      </w:hyperlink>
    </w:p>
    <w:p w14:paraId="47118B5E" w14:textId="17680242" w:rsidR="00060B69" w:rsidRDefault="00E02FDF">
      <w:pPr>
        <w:pStyle w:val="TM1"/>
        <w:rPr>
          <w:rFonts w:asciiTheme="minorHAnsi" w:eastAsiaTheme="minorEastAsia" w:hAnsiTheme="minorHAnsi"/>
          <w:noProof/>
          <w:lang w:eastAsia="fr-FR"/>
        </w:rPr>
      </w:pPr>
      <w:hyperlink w:anchor="_Toc62736622" w:history="1">
        <w:r w:rsidR="00060B69" w:rsidRPr="00AB13A1">
          <w:rPr>
            <w:rStyle w:val="Lienhypertexte"/>
            <w:noProof/>
          </w:rPr>
          <w:t>Chapitre 6</w:t>
        </w:r>
        <w:r w:rsidR="00060B69">
          <w:rPr>
            <w:rFonts w:asciiTheme="minorHAnsi" w:eastAsiaTheme="minorEastAsia" w:hAnsiTheme="minorHAnsi"/>
            <w:noProof/>
            <w:lang w:eastAsia="fr-FR"/>
          </w:rPr>
          <w:tab/>
        </w:r>
        <w:r w:rsidR="00060B69" w:rsidRPr="00AB13A1">
          <w:rPr>
            <w:rStyle w:val="Lienhypertexte"/>
            <w:noProof/>
          </w:rPr>
          <w:t>Planification</w:t>
        </w:r>
      </w:hyperlink>
    </w:p>
    <w:p w14:paraId="071C79C8" w14:textId="1AFDBE4A" w:rsidR="00060B69" w:rsidRDefault="00E02FDF">
      <w:pPr>
        <w:pStyle w:val="TM2"/>
        <w:rPr>
          <w:rFonts w:asciiTheme="minorHAnsi" w:eastAsiaTheme="minorEastAsia" w:hAnsiTheme="minorHAnsi"/>
          <w:noProof/>
          <w:sz w:val="22"/>
          <w:lang w:eastAsia="fr-FR"/>
        </w:rPr>
      </w:pPr>
      <w:hyperlink w:anchor="_Toc62736623" w:history="1">
        <w:r w:rsidR="00060B69" w:rsidRPr="00AB13A1">
          <w:rPr>
            <w:rStyle w:val="Lienhypertexte"/>
            <w:noProof/>
          </w:rPr>
          <w:t>6.1</w:t>
        </w:r>
        <w:r w:rsidR="00060B69">
          <w:rPr>
            <w:rFonts w:asciiTheme="minorHAnsi" w:eastAsiaTheme="minorEastAsia" w:hAnsiTheme="minorHAnsi"/>
            <w:noProof/>
            <w:sz w:val="22"/>
            <w:lang w:eastAsia="fr-FR"/>
          </w:rPr>
          <w:tab/>
        </w:r>
        <w:r w:rsidR="00060B69" w:rsidRPr="00AB13A1">
          <w:rPr>
            <w:rStyle w:val="Lienhypertexte"/>
            <w:noProof/>
          </w:rPr>
          <w:t>Risques et opportunités</w:t>
        </w:r>
        <w:r w:rsidR="00060B69">
          <w:rPr>
            <w:noProof/>
            <w:webHidden/>
          </w:rPr>
          <w:tab/>
        </w:r>
        <w:r w:rsidR="00060B69">
          <w:rPr>
            <w:noProof/>
            <w:webHidden/>
          </w:rPr>
          <w:fldChar w:fldCharType="begin"/>
        </w:r>
        <w:r w:rsidR="00060B69">
          <w:rPr>
            <w:noProof/>
            <w:webHidden/>
          </w:rPr>
          <w:instrText xml:space="preserve"> PAGEREF _Toc62736623 \h </w:instrText>
        </w:r>
        <w:r w:rsidR="00060B69">
          <w:rPr>
            <w:noProof/>
            <w:webHidden/>
          </w:rPr>
        </w:r>
        <w:r w:rsidR="00060B69">
          <w:rPr>
            <w:noProof/>
            <w:webHidden/>
          </w:rPr>
          <w:fldChar w:fldCharType="separate"/>
        </w:r>
        <w:r w:rsidR="00022516">
          <w:rPr>
            <w:noProof/>
            <w:webHidden/>
          </w:rPr>
          <w:t>14</w:t>
        </w:r>
        <w:r w:rsidR="00060B69">
          <w:rPr>
            <w:noProof/>
            <w:webHidden/>
          </w:rPr>
          <w:fldChar w:fldCharType="end"/>
        </w:r>
      </w:hyperlink>
    </w:p>
    <w:p w14:paraId="6A789EF5" w14:textId="438BA779" w:rsidR="00060B69" w:rsidRDefault="00E02FDF">
      <w:pPr>
        <w:pStyle w:val="TM2"/>
        <w:rPr>
          <w:rFonts w:asciiTheme="minorHAnsi" w:eastAsiaTheme="minorEastAsia" w:hAnsiTheme="minorHAnsi"/>
          <w:noProof/>
          <w:sz w:val="22"/>
          <w:lang w:eastAsia="fr-FR"/>
        </w:rPr>
      </w:pPr>
      <w:hyperlink w:anchor="_Toc62736624" w:history="1">
        <w:r w:rsidR="00060B69" w:rsidRPr="00AB13A1">
          <w:rPr>
            <w:rStyle w:val="Lienhypertexte"/>
            <w:noProof/>
          </w:rPr>
          <w:t>6.2</w:t>
        </w:r>
        <w:r w:rsidR="00060B69">
          <w:rPr>
            <w:rFonts w:asciiTheme="minorHAnsi" w:eastAsiaTheme="minorEastAsia" w:hAnsiTheme="minorHAnsi"/>
            <w:noProof/>
            <w:sz w:val="22"/>
            <w:lang w:eastAsia="fr-FR"/>
          </w:rPr>
          <w:tab/>
        </w:r>
        <w:r w:rsidR="00060B69" w:rsidRPr="00AB13A1">
          <w:rPr>
            <w:rStyle w:val="Lienhypertexte"/>
            <w:noProof/>
          </w:rPr>
          <w:t>Objectifs Qualité et planification des actions pour les atteindre</w:t>
        </w:r>
        <w:r w:rsidR="00060B69">
          <w:rPr>
            <w:noProof/>
            <w:webHidden/>
          </w:rPr>
          <w:tab/>
        </w:r>
        <w:r w:rsidR="00060B69">
          <w:rPr>
            <w:noProof/>
            <w:webHidden/>
          </w:rPr>
          <w:fldChar w:fldCharType="begin"/>
        </w:r>
        <w:r w:rsidR="00060B69">
          <w:rPr>
            <w:noProof/>
            <w:webHidden/>
          </w:rPr>
          <w:instrText xml:space="preserve"> PAGEREF _Toc62736624 \h </w:instrText>
        </w:r>
        <w:r w:rsidR="00060B69">
          <w:rPr>
            <w:noProof/>
            <w:webHidden/>
          </w:rPr>
        </w:r>
        <w:r w:rsidR="00060B69">
          <w:rPr>
            <w:noProof/>
            <w:webHidden/>
          </w:rPr>
          <w:fldChar w:fldCharType="separate"/>
        </w:r>
        <w:r w:rsidR="00022516">
          <w:rPr>
            <w:noProof/>
            <w:webHidden/>
          </w:rPr>
          <w:t>14</w:t>
        </w:r>
        <w:r w:rsidR="00060B69">
          <w:rPr>
            <w:noProof/>
            <w:webHidden/>
          </w:rPr>
          <w:fldChar w:fldCharType="end"/>
        </w:r>
      </w:hyperlink>
    </w:p>
    <w:p w14:paraId="30770AC6" w14:textId="4A82F313" w:rsidR="00060B69" w:rsidRDefault="00E02FDF">
      <w:pPr>
        <w:pStyle w:val="TM2"/>
        <w:rPr>
          <w:rFonts w:asciiTheme="minorHAnsi" w:eastAsiaTheme="minorEastAsia" w:hAnsiTheme="minorHAnsi"/>
          <w:noProof/>
          <w:sz w:val="22"/>
          <w:lang w:eastAsia="fr-FR"/>
        </w:rPr>
      </w:pPr>
      <w:hyperlink w:anchor="_Toc62736625" w:history="1">
        <w:r w:rsidR="00060B69" w:rsidRPr="00AB13A1">
          <w:rPr>
            <w:rStyle w:val="Lienhypertexte"/>
            <w:noProof/>
          </w:rPr>
          <w:t>6.3</w:t>
        </w:r>
        <w:r w:rsidR="00060B69">
          <w:rPr>
            <w:rFonts w:asciiTheme="minorHAnsi" w:eastAsiaTheme="minorEastAsia" w:hAnsiTheme="minorHAnsi"/>
            <w:noProof/>
            <w:sz w:val="22"/>
            <w:lang w:eastAsia="fr-FR"/>
          </w:rPr>
          <w:tab/>
        </w:r>
        <w:r w:rsidR="00060B69" w:rsidRPr="00AB13A1">
          <w:rPr>
            <w:rStyle w:val="Lienhypertexte"/>
            <w:noProof/>
          </w:rPr>
          <w:t>Planification des modifications</w:t>
        </w:r>
        <w:r w:rsidR="00060B69">
          <w:rPr>
            <w:noProof/>
            <w:webHidden/>
          </w:rPr>
          <w:tab/>
        </w:r>
        <w:r w:rsidR="00060B69">
          <w:rPr>
            <w:noProof/>
            <w:webHidden/>
          </w:rPr>
          <w:fldChar w:fldCharType="begin"/>
        </w:r>
        <w:r w:rsidR="00060B69">
          <w:rPr>
            <w:noProof/>
            <w:webHidden/>
          </w:rPr>
          <w:instrText xml:space="preserve"> PAGEREF _Toc62736625 \h </w:instrText>
        </w:r>
        <w:r w:rsidR="00060B69">
          <w:rPr>
            <w:noProof/>
            <w:webHidden/>
          </w:rPr>
        </w:r>
        <w:r w:rsidR="00060B69">
          <w:rPr>
            <w:noProof/>
            <w:webHidden/>
          </w:rPr>
          <w:fldChar w:fldCharType="separate"/>
        </w:r>
        <w:r w:rsidR="00022516">
          <w:rPr>
            <w:noProof/>
            <w:webHidden/>
          </w:rPr>
          <w:t>14</w:t>
        </w:r>
        <w:r w:rsidR="00060B69">
          <w:rPr>
            <w:noProof/>
            <w:webHidden/>
          </w:rPr>
          <w:fldChar w:fldCharType="end"/>
        </w:r>
      </w:hyperlink>
    </w:p>
    <w:p w14:paraId="61E52BBD" w14:textId="5EA17489" w:rsidR="00060B69" w:rsidRDefault="00E02FDF">
      <w:pPr>
        <w:pStyle w:val="TM1"/>
        <w:rPr>
          <w:rFonts w:asciiTheme="minorHAnsi" w:eastAsiaTheme="minorEastAsia" w:hAnsiTheme="minorHAnsi"/>
          <w:noProof/>
          <w:lang w:eastAsia="fr-FR"/>
        </w:rPr>
      </w:pPr>
      <w:hyperlink w:anchor="_Toc62736626" w:history="1">
        <w:r w:rsidR="00060B69" w:rsidRPr="00AB13A1">
          <w:rPr>
            <w:rStyle w:val="Lienhypertexte"/>
            <w:noProof/>
          </w:rPr>
          <w:t>Chapitre 7</w:t>
        </w:r>
        <w:r w:rsidR="00060B69">
          <w:rPr>
            <w:rFonts w:asciiTheme="minorHAnsi" w:eastAsiaTheme="minorEastAsia" w:hAnsiTheme="minorHAnsi"/>
            <w:noProof/>
            <w:lang w:eastAsia="fr-FR"/>
          </w:rPr>
          <w:tab/>
        </w:r>
        <w:r w:rsidR="00060B69" w:rsidRPr="00AB13A1">
          <w:rPr>
            <w:rStyle w:val="Lienhypertexte"/>
            <w:noProof/>
          </w:rPr>
          <w:t>Support</w:t>
        </w:r>
      </w:hyperlink>
    </w:p>
    <w:p w14:paraId="2FCBDB63" w14:textId="3FDCBB8F" w:rsidR="00060B69" w:rsidRDefault="00E02FDF">
      <w:pPr>
        <w:pStyle w:val="TM2"/>
        <w:rPr>
          <w:rFonts w:asciiTheme="minorHAnsi" w:eastAsiaTheme="minorEastAsia" w:hAnsiTheme="minorHAnsi"/>
          <w:noProof/>
          <w:sz w:val="22"/>
          <w:lang w:eastAsia="fr-FR"/>
        </w:rPr>
      </w:pPr>
      <w:hyperlink w:anchor="_Toc62736627" w:history="1">
        <w:r w:rsidR="00060B69" w:rsidRPr="00AB13A1">
          <w:rPr>
            <w:rStyle w:val="Lienhypertexte"/>
            <w:noProof/>
          </w:rPr>
          <w:t>7.1</w:t>
        </w:r>
        <w:r w:rsidR="00060B69">
          <w:rPr>
            <w:rFonts w:asciiTheme="minorHAnsi" w:eastAsiaTheme="minorEastAsia" w:hAnsiTheme="minorHAnsi"/>
            <w:noProof/>
            <w:sz w:val="22"/>
            <w:lang w:eastAsia="fr-FR"/>
          </w:rPr>
          <w:tab/>
        </w:r>
        <w:r w:rsidR="00060B69" w:rsidRPr="00AB13A1">
          <w:rPr>
            <w:rStyle w:val="Lienhypertexte"/>
            <w:noProof/>
          </w:rPr>
          <w:t>Ressources</w:t>
        </w:r>
        <w:r w:rsidR="00060B69">
          <w:rPr>
            <w:noProof/>
            <w:webHidden/>
          </w:rPr>
          <w:tab/>
        </w:r>
        <w:r w:rsidR="00060B69">
          <w:rPr>
            <w:noProof/>
            <w:webHidden/>
          </w:rPr>
          <w:fldChar w:fldCharType="begin"/>
        </w:r>
        <w:r w:rsidR="00060B69">
          <w:rPr>
            <w:noProof/>
            <w:webHidden/>
          </w:rPr>
          <w:instrText xml:space="preserve"> PAGEREF _Toc62736627 \h </w:instrText>
        </w:r>
        <w:r w:rsidR="00060B69">
          <w:rPr>
            <w:noProof/>
            <w:webHidden/>
          </w:rPr>
        </w:r>
        <w:r w:rsidR="00060B69">
          <w:rPr>
            <w:noProof/>
            <w:webHidden/>
          </w:rPr>
          <w:fldChar w:fldCharType="separate"/>
        </w:r>
        <w:r w:rsidR="00022516">
          <w:rPr>
            <w:noProof/>
            <w:webHidden/>
          </w:rPr>
          <w:t>15</w:t>
        </w:r>
        <w:r w:rsidR="00060B69">
          <w:rPr>
            <w:noProof/>
            <w:webHidden/>
          </w:rPr>
          <w:fldChar w:fldCharType="end"/>
        </w:r>
      </w:hyperlink>
    </w:p>
    <w:p w14:paraId="3AAC23C1" w14:textId="29F192CD" w:rsidR="00060B69" w:rsidRDefault="00E02FDF">
      <w:pPr>
        <w:pStyle w:val="TM3"/>
        <w:rPr>
          <w:rFonts w:asciiTheme="minorHAnsi" w:eastAsiaTheme="minorEastAsia" w:hAnsiTheme="minorHAnsi"/>
          <w:noProof/>
          <w:sz w:val="22"/>
          <w:lang w:eastAsia="fr-FR"/>
        </w:rPr>
      </w:pPr>
      <w:hyperlink w:anchor="_Toc62736628" w:history="1">
        <w:r w:rsidR="00060B69" w:rsidRPr="00AB13A1">
          <w:rPr>
            <w:rStyle w:val="Lienhypertexte"/>
            <w:noProof/>
          </w:rPr>
          <w:t>7.1.1</w:t>
        </w:r>
        <w:r w:rsidR="00060B69">
          <w:rPr>
            <w:rFonts w:asciiTheme="minorHAnsi" w:eastAsiaTheme="minorEastAsia" w:hAnsiTheme="minorHAnsi"/>
            <w:noProof/>
            <w:sz w:val="22"/>
            <w:lang w:eastAsia="fr-FR"/>
          </w:rPr>
          <w:tab/>
        </w:r>
        <w:r w:rsidR="00060B69" w:rsidRPr="00AB13A1">
          <w:rPr>
            <w:rStyle w:val="Lienhypertexte"/>
            <w:noProof/>
          </w:rPr>
          <w:t>Généralités</w:t>
        </w:r>
        <w:r w:rsidR="00060B69">
          <w:rPr>
            <w:noProof/>
            <w:webHidden/>
          </w:rPr>
          <w:tab/>
        </w:r>
        <w:r w:rsidR="00060B69">
          <w:rPr>
            <w:noProof/>
            <w:webHidden/>
          </w:rPr>
          <w:fldChar w:fldCharType="begin"/>
        </w:r>
        <w:r w:rsidR="00060B69">
          <w:rPr>
            <w:noProof/>
            <w:webHidden/>
          </w:rPr>
          <w:instrText xml:space="preserve"> PAGEREF _Toc62736628 \h </w:instrText>
        </w:r>
        <w:r w:rsidR="00060B69">
          <w:rPr>
            <w:noProof/>
            <w:webHidden/>
          </w:rPr>
        </w:r>
        <w:r w:rsidR="00060B69">
          <w:rPr>
            <w:noProof/>
            <w:webHidden/>
          </w:rPr>
          <w:fldChar w:fldCharType="separate"/>
        </w:r>
        <w:r w:rsidR="00022516">
          <w:rPr>
            <w:noProof/>
            <w:webHidden/>
          </w:rPr>
          <w:t>15</w:t>
        </w:r>
        <w:r w:rsidR="00060B69">
          <w:rPr>
            <w:noProof/>
            <w:webHidden/>
          </w:rPr>
          <w:fldChar w:fldCharType="end"/>
        </w:r>
      </w:hyperlink>
    </w:p>
    <w:p w14:paraId="78E48531" w14:textId="254E0EE9" w:rsidR="00060B69" w:rsidRDefault="00E02FDF">
      <w:pPr>
        <w:pStyle w:val="TM3"/>
        <w:rPr>
          <w:rFonts w:asciiTheme="minorHAnsi" w:eastAsiaTheme="minorEastAsia" w:hAnsiTheme="minorHAnsi"/>
          <w:noProof/>
          <w:sz w:val="22"/>
          <w:lang w:eastAsia="fr-FR"/>
        </w:rPr>
      </w:pPr>
      <w:hyperlink w:anchor="_Toc62736629" w:history="1">
        <w:r w:rsidR="00060B69" w:rsidRPr="00AB13A1">
          <w:rPr>
            <w:rStyle w:val="Lienhypertexte"/>
            <w:noProof/>
          </w:rPr>
          <w:t>7.1.2</w:t>
        </w:r>
        <w:r w:rsidR="00060B69">
          <w:rPr>
            <w:rFonts w:asciiTheme="minorHAnsi" w:eastAsiaTheme="minorEastAsia" w:hAnsiTheme="minorHAnsi"/>
            <w:noProof/>
            <w:sz w:val="22"/>
            <w:lang w:eastAsia="fr-FR"/>
          </w:rPr>
          <w:tab/>
        </w:r>
        <w:r w:rsidR="00060B69" w:rsidRPr="00AB13A1">
          <w:rPr>
            <w:rStyle w:val="Lienhypertexte"/>
            <w:noProof/>
          </w:rPr>
          <w:t>Prestataires externes potentiels</w:t>
        </w:r>
        <w:r w:rsidR="00060B69">
          <w:rPr>
            <w:noProof/>
            <w:webHidden/>
          </w:rPr>
          <w:tab/>
        </w:r>
        <w:r w:rsidR="00060B69">
          <w:rPr>
            <w:noProof/>
            <w:webHidden/>
          </w:rPr>
          <w:fldChar w:fldCharType="begin"/>
        </w:r>
        <w:r w:rsidR="00060B69">
          <w:rPr>
            <w:noProof/>
            <w:webHidden/>
          </w:rPr>
          <w:instrText xml:space="preserve"> PAGEREF _Toc62736629 \h </w:instrText>
        </w:r>
        <w:r w:rsidR="00060B69">
          <w:rPr>
            <w:noProof/>
            <w:webHidden/>
          </w:rPr>
        </w:r>
        <w:r w:rsidR="00060B69">
          <w:rPr>
            <w:noProof/>
            <w:webHidden/>
          </w:rPr>
          <w:fldChar w:fldCharType="separate"/>
        </w:r>
        <w:r w:rsidR="00022516">
          <w:rPr>
            <w:noProof/>
            <w:webHidden/>
          </w:rPr>
          <w:t>15</w:t>
        </w:r>
        <w:r w:rsidR="00060B69">
          <w:rPr>
            <w:noProof/>
            <w:webHidden/>
          </w:rPr>
          <w:fldChar w:fldCharType="end"/>
        </w:r>
      </w:hyperlink>
    </w:p>
    <w:p w14:paraId="71D6A015" w14:textId="6DBAE987" w:rsidR="00060B69" w:rsidRDefault="00E02FDF">
      <w:pPr>
        <w:pStyle w:val="TM3"/>
        <w:rPr>
          <w:rFonts w:asciiTheme="minorHAnsi" w:eastAsiaTheme="minorEastAsia" w:hAnsiTheme="minorHAnsi"/>
          <w:noProof/>
          <w:sz w:val="22"/>
          <w:lang w:eastAsia="fr-FR"/>
        </w:rPr>
      </w:pPr>
      <w:hyperlink w:anchor="_Toc62736630" w:history="1">
        <w:r w:rsidR="00060B69" w:rsidRPr="00AB13A1">
          <w:rPr>
            <w:rStyle w:val="Lienhypertexte"/>
            <w:noProof/>
          </w:rPr>
          <w:t>7.1.3</w:t>
        </w:r>
        <w:r w:rsidR="00060B69">
          <w:rPr>
            <w:rFonts w:asciiTheme="minorHAnsi" w:eastAsiaTheme="minorEastAsia" w:hAnsiTheme="minorHAnsi"/>
            <w:noProof/>
            <w:sz w:val="22"/>
            <w:lang w:eastAsia="fr-FR"/>
          </w:rPr>
          <w:tab/>
        </w:r>
        <w:r w:rsidR="00060B69" w:rsidRPr="00AB13A1">
          <w:rPr>
            <w:rStyle w:val="Lienhypertexte"/>
            <w:noProof/>
          </w:rPr>
          <w:t>Infrastructure</w:t>
        </w:r>
        <w:r w:rsidR="00060B69">
          <w:rPr>
            <w:noProof/>
            <w:webHidden/>
          </w:rPr>
          <w:tab/>
        </w:r>
        <w:r w:rsidR="00060B69">
          <w:rPr>
            <w:noProof/>
            <w:webHidden/>
          </w:rPr>
          <w:fldChar w:fldCharType="begin"/>
        </w:r>
        <w:r w:rsidR="00060B69">
          <w:rPr>
            <w:noProof/>
            <w:webHidden/>
          </w:rPr>
          <w:instrText xml:space="preserve"> PAGEREF _Toc62736630 \h </w:instrText>
        </w:r>
        <w:r w:rsidR="00060B69">
          <w:rPr>
            <w:noProof/>
            <w:webHidden/>
          </w:rPr>
        </w:r>
        <w:r w:rsidR="00060B69">
          <w:rPr>
            <w:noProof/>
            <w:webHidden/>
          </w:rPr>
          <w:fldChar w:fldCharType="separate"/>
        </w:r>
        <w:r w:rsidR="00022516">
          <w:rPr>
            <w:noProof/>
            <w:webHidden/>
          </w:rPr>
          <w:t>15</w:t>
        </w:r>
        <w:r w:rsidR="00060B69">
          <w:rPr>
            <w:noProof/>
            <w:webHidden/>
          </w:rPr>
          <w:fldChar w:fldCharType="end"/>
        </w:r>
      </w:hyperlink>
    </w:p>
    <w:p w14:paraId="51C84C6D" w14:textId="616BA5BC" w:rsidR="00060B69" w:rsidRDefault="00E02FDF">
      <w:pPr>
        <w:pStyle w:val="TM3"/>
        <w:rPr>
          <w:rFonts w:asciiTheme="minorHAnsi" w:eastAsiaTheme="minorEastAsia" w:hAnsiTheme="minorHAnsi"/>
          <w:noProof/>
          <w:sz w:val="22"/>
          <w:lang w:eastAsia="fr-FR"/>
        </w:rPr>
      </w:pPr>
      <w:hyperlink w:anchor="_Toc62736631" w:history="1">
        <w:r w:rsidR="00060B69" w:rsidRPr="00AB13A1">
          <w:rPr>
            <w:rStyle w:val="Lienhypertexte"/>
            <w:noProof/>
          </w:rPr>
          <w:t>7.1.4</w:t>
        </w:r>
        <w:r w:rsidR="00060B69">
          <w:rPr>
            <w:rFonts w:asciiTheme="minorHAnsi" w:eastAsiaTheme="minorEastAsia" w:hAnsiTheme="minorHAnsi"/>
            <w:noProof/>
            <w:sz w:val="22"/>
            <w:lang w:eastAsia="fr-FR"/>
          </w:rPr>
          <w:tab/>
        </w:r>
        <w:r w:rsidR="00060B69" w:rsidRPr="00AB13A1">
          <w:rPr>
            <w:rStyle w:val="Lienhypertexte"/>
            <w:noProof/>
          </w:rPr>
          <w:t>Environnement pour la mise en œuvre des processus</w:t>
        </w:r>
        <w:r w:rsidR="00060B69">
          <w:rPr>
            <w:noProof/>
            <w:webHidden/>
          </w:rPr>
          <w:tab/>
        </w:r>
        <w:r w:rsidR="00060B69">
          <w:rPr>
            <w:noProof/>
            <w:webHidden/>
          </w:rPr>
          <w:fldChar w:fldCharType="begin"/>
        </w:r>
        <w:r w:rsidR="00060B69">
          <w:rPr>
            <w:noProof/>
            <w:webHidden/>
          </w:rPr>
          <w:instrText xml:space="preserve"> PAGEREF _Toc62736631 \h </w:instrText>
        </w:r>
        <w:r w:rsidR="00060B69">
          <w:rPr>
            <w:noProof/>
            <w:webHidden/>
          </w:rPr>
        </w:r>
        <w:r w:rsidR="00060B69">
          <w:rPr>
            <w:noProof/>
            <w:webHidden/>
          </w:rPr>
          <w:fldChar w:fldCharType="separate"/>
        </w:r>
        <w:r w:rsidR="00022516">
          <w:rPr>
            <w:noProof/>
            <w:webHidden/>
          </w:rPr>
          <w:t>15</w:t>
        </w:r>
        <w:r w:rsidR="00060B69">
          <w:rPr>
            <w:noProof/>
            <w:webHidden/>
          </w:rPr>
          <w:fldChar w:fldCharType="end"/>
        </w:r>
      </w:hyperlink>
    </w:p>
    <w:p w14:paraId="0C28C2C0" w14:textId="257FB9DB" w:rsidR="00060B69" w:rsidRDefault="00E02FDF">
      <w:pPr>
        <w:pStyle w:val="TM3"/>
        <w:rPr>
          <w:rFonts w:asciiTheme="minorHAnsi" w:eastAsiaTheme="minorEastAsia" w:hAnsiTheme="minorHAnsi"/>
          <w:noProof/>
          <w:sz w:val="22"/>
          <w:lang w:eastAsia="fr-FR"/>
        </w:rPr>
      </w:pPr>
      <w:hyperlink w:anchor="_Toc62736632" w:history="1">
        <w:r w:rsidR="00060B69" w:rsidRPr="00AB13A1">
          <w:rPr>
            <w:rStyle w:val="Lienhypertexte"/>
            <w:noProof/>
          </w:rPr>
          <w:t>7.1.5</w:t>
        </w:r>
        <w:r w:rsidR="00060B69">
          <w:rPr>
            <w:rFonts w:asciiTheme="minorHAnsi" w:eastAsiaTheme="minorEastAsia" w:hAnsiTheme="minorHAnsi"/>
            <w:noProof/>
            <w:sz w:val="22"/>
            <w:lang w:eastAsia="fr-FR"/>
          </w:rPr>
          <w:tab/>
        </w:r>
        <w:r w:rsidR="00060B69" w:rsidRPr="00AB13A1">
          <w:rPr>
            <w:rStyle w:val="Lienhypertexte"/>
            <w:noProof/>
          </w:rPr>
          <w:t>Ressources pour la surveillance et la mesure</w:t>
        </w:r>
        <w:r w:rsidR="00060B69">
          <w:rPr>
            <w:noProof/>
            <w:webHidden/>
          </w:rPr>
          <w:tab/>
        </w:r>
        <w:r w:rsidR="00060B69">
          <w:rPr>
            <w:noProof/>
            <w:webHidden/>
          </w:rPr>
          <w:fldChar w:fldCharType="begin"/>
        </w:r>
        <w:r w:rsidR="00060B69">
          <w:rPr>
            <w:noProof/>
            <w:webHidden/>
          </w:rPr>
          <w:instrText xml:space="preserve"> PAGEREF _Toc62736632 \h </w:instrText>
        </w:r>
        <w:r w:rsidR="00060B69">
          <w:rPr>
            <w:noProof/>
            <w:webHidden/>
          </w:rPr>
        </w:r>
        <w:r w:rsidR="00060B69">
          <w:rPr>
            <w:noProof/>
            <w:webHidden/>
          </w:rPr>
          <w:fldChar w:fldCharType="separate"/>
        </w:r>
        <w:r w:rsidR="00022516">
          <w:rPr>
            <w:noProof/>
            <w:webHidden/>
          </w:rPr>
          <w:t>15</w:t>
        </w:r>
        <w:r w:rsidR="00060B69">
          <w:rPr>
            <w:noProof/>
            <w:webHidden/>
          </w:rPr>
          <w:fldChar w:fldCharType="end"/>
        </w:r>
      </w:hyperlink>
    </w:p>
    <w:p w14:paraId="12C3E85D" w14:textId="051244D1" w:rsidR="00060B69" w:rsidRDefault="00E02FDF">
      <w:pPr>
        <w:pStyle w:val="TM3"/>
        <w:rPr>
          <w:rFonts w:asciiTheme="minorHAnsi" w:eastAsiaTheme="minorEastAsia" w:hAnsiTheme="minorHAnsi"/>
          <w:noProof/>
          <w:sz w:val="22"/>
          <w:lang w:eastAsia="fr-FR"/>
        </w:rPr>
      </w:pPr>
      <w:hyperlink w:anchor="_Toc62736633" w:history="1">
        <w:r w:rsidR="00060B69" w:rsidRPr="00AB13A1">
          <w:rPr>
            <w:rStyle w:val="Lienhypertexte"/>
            <w:noProof/>
          </w:rPr>
          <w:t>7.1.6</w:t>
        </w:r>
        <w:r w:rsidR="00060B69">
          <w:rPr>
            <w:rFonts w:asciiTheme="minorHAnsi" w:eastAsiaTheme="minorEastAsia" w:hAnsiTheme="minorHAnsi"/>
            <w:noProof/>
            <w:sz w:val="22"/>
            <w:lang w:eastAsia="fr-FR"/>
          </w:rPr>
          <w:tab/>
        </w:r>
        <w:r w:rsidR="00060B69" w:rsidRPr="00AB13A1">
          <w:rPr>
            <w:rStyle w:val="Lienhypertexte"/>
            <w:noProof/>
          </w:rPr>
          <w:t>Connaissances organisationnelles</w:t>
        </w:r>
        <w:r w:rsidR="00060B69">
          <w:rPr>
            <w:noProof/>
            <w:webHidden/>
          </w:rPr>
          <w:tab/>
        </w:r>
        <w:r w:rsidR="00060B69">
          <w:rPr>
            <w:noProof/>
            <w:webHidden/>
          </w:rPr>
          <w:fldChar w:fldCharType="begin"/>
        </w:r>
        <w:r w:rsidR="00060B69">
          <w:rPr>
            <w:noProof/>
            <w:webHidden/>
          </w:rPr>
          <w:instrText xml:space="preserve"> PAGEREF _Toc62736633 \h </w:instrText>
        </w:r>
        <w:r w:rsidR="00060B69">
          <w:rPr>
            <w:noProof/>
            <w:webHidden/>
          </w:rPr>
        </w:r>
        <w:r w:rsidR="00060B69">
          <w:rPr>
            <w:noProof/>
            <w:webHidden/>
          </w:rPr>
          <w:fldChar w:fldCharType="separate"/>
        </w:r>
        <w:r w:rsidR="00022516">
          <w:rPr>
            <w:noProof/>
            <w:webHidden/>
          </w:rPr>
          <w:t>16</w:t>
        </w:r>
        <w:r w:rsidR="00060B69">
          <w:rPr>
            <w:noProof/>
            <w:webHidden/>
          </w:rPr>
          <w:fldChar w:fldCharType="end"/>
        </w:r>
      </w:hyperlink>
    </w:p>
    <w:p w14:paraId="00B5FC80" w14:textId="387FDDC7" w:rsidR="00060B69" w:rsidRDefault="00E02FDF">
      <w:pPr>
        <w:pStyle w:val="TM2"/>
        <w:rPr>
          <w:rFonts w:asciiTheme="minorHAnsi" w:eastAsiaTheme="minorEastAsia" w:hAnsiTheme="minorHAnsi"/>
          <w:noProof/>
          <w:sz w:val="22"/>
          <w:lang w:eastAsia="fr-FR"/>
        </w:rPr>
      </w:pPr>
      <w:hyperlink w:anchor="_Toc62736634" w:history="1">
        <w:r w:rsidR="00060B69" w:rsidRPr="00AB13A1">
          <w:rPr>
            <w:rStyle w:val="Lienhypertexte"/>
            <w:noProof/>
          </w:rPr>
          <w:t>7.2</w:t>
        </w:r>
        <w:r w:rsidR="00060B69">
          <w:rPr>
            <w:rFonts w:asciiTheme="minorHAnsi" w:eastAsiaTheme="minorEastAsia" w:hAnsiTheme="minorHAnsi"/>
            <w:noProof/>
            <w:sz w:val="22"/>
            <w:lang w:eastAsia="fr-FR"/>
          </w:rPr>
          <w:tab/>
        </w:r>
        <w:r w:rsidR="00060B69" w:rsidRPr="00AB13A1">
          <w:rPr>
            <w:rStyle w:val="Lienhypertexte"/>
            <w:noProof/>
          </w:rPr>
          <w:t>Compétences</w:t>
        </w:r>
        <w:r w:rsidR="00060B69">
          <w:rPr>
            <w:noProof/>
            <w:webHidden/>
          </w:rPr>
          <w:tab/>
        </w:r>
        <w:r w:rsidR="00060B69">
          <w:rPr>
            <w:noProof/>
            <w:webHidden/>
          </w:rPr>
          <w:fldChar w:fldCharType="begin"/>
        </w:r>
        <w:r w:rsidR="00060B69">
          <w:rPr>
            <w:noProof/>
            <w:webHidden/>
          </w:rPr>
          <w:instrText xml:space="preserve"> PAGEREF _Toc62736634 \h </w:instrText>
        </w:r>
        <w:r w:rsidR="00060B69">
          <w:rPr>
            <w:noProof/>
            <w:webHidden/>
          </w:rPr>
        </w:r>
        <w:r w:rsidR="00060B69">
          <w:rPr>
            <w:noProof/>
            <w:webHidden/>
          </w:rPr>
          <w:fldChar w:fldCharType="separate"/>
        </w:r>
        <w:r w:rsidR="00022516">
          <w:rPr>
            <w:noProof/>
            <w:webHidden/>
          </w:rPr>
          <w:t>16</w:t>
        </w:r>
        <w:r w:rsidR="00060B69">
          <w:rPr>
            <w:noProof/>
            <w:webHidden/>
          </w:rPr>
          <w:fldChar w:fldCharType="end"/>
        </w:r>
      </w:hyperlink>
    </w:p>
    <w:p w14:paraId="60A45D44" w14:textId="737738BB" w:rsidR="00060B69" w:rsidRDefault="00E02FDF">
      <w:pPr>
        <w:pStyle w:val="TM2"/>
        <w:rPr>
          <w:rFonts w:asciiTheme="minorHAnsi" w:eastAsiaTheme="minorEastAsia" w:hAnsiTheme="minorHAnsi"/>
          <w:noProof/>
          <w:sz w:val="22"/>
          <w:lang w:eastAsia="fr-FR"/>
        </w:rPr>
      </w:pPr>
      <w:hyperlink w:anchor="_Toc62736635" w:history="1">
        <w:r w:rsidR="00060B69" w:rsidRPr="00AB13A1">
          <w:rPr>
            <w:rStyle w:val="Lienhypertexte"/>
            <w:noProof/>
          </w:rPr>
          <w:t>7.3</w:t>
        </w:r>
        <w:r w:rsidR="00060B69">
          <w:rPr>
            <w:rFonts w:asciiTheme="minorHAnsi" w:eastAsiaTheme="minorEastAsia" w:hAnsiTheme="minorHAnsi"/>
            <w:noProof/>
            <w:sz w:val="22"/>
            <w:lang w:eastAsia="fr-FR"/>
          </w:rPr>
          <w:tab/>
        </w:r>
        <w:r w:rsidR="00060B69" w:rsidRPr="00AB13A1">
          <w:rPr>
            <w:rStyle w:val="Lienhypertexte"/>
            <w:noProof/>
          </w:rPr>
          <w:t>Sensibilisation</w:t>
        </w:r>
        <w:r w:rsidR="00060B69">
          <w:rPr>
            <w:noProof/>
            <w:webHidden/>
          </w:rPr>
          <w:tab/>
        </w:r>
        <w:r w:rsidR="00060B69">
          <w:rPr>
            <w:noProof/>
            <w:webHidden/>
          </w:rPr>
          <w:fldChar w:fldCharType="begin"/>
        </w:r>
        <w:r w:rsidR="00060B69">
          <w:rPr>
            <w:noProof/>
            <w:webHidden/>
          </w:rPr>
          <w:instrText xml:space="preserve"> PAGEREF _Toc62736635 \h </w:instrText>
        </w:r>
        <w:r w:rsidR="00060B69">
          <w:rPr>
            <w:noProof/>
            <w:webHidden/>
          </w:rPr>
        </w:r>
        <w:r w:rsidR="00060B69">
          <w:rPr>
            <w:noProof/>
            <w:webHidden/>
          </w:rPr>
          <w:fldChar w:fldCharType="separate"/>
        </w:r>
        <w:r w:rsidR="00022516">
          <w:rPr>
            <w:noProof/>
            <w:webHidden/>
          </w:rPr>
          <w:t>16</w:t>
        </w:r>
        <w:r w:rsidR="00060B69">
          <w:rPr>
            <w:noProof/>
            <w:webHidden/>
          </w:rPr>
          <w:fldChar w:fldCharType="end"/>
        </w:r>
      </w:hyperlink>
    </w:p>
    <w:p w14:paraId="1C9ADE56" w14:textId="01385FDA" w:rsidR="00060B69" w:rsidRDefault="00E02FDF">
      <w:pPr>
        <w:pStyle w:val="TM2"/>
        <w:rPr>
          <w:rFonts w:asciiTheme="minorHAnsi" w:eastAsiaTheme="minorEastAsia" w:hAnsiTheme="minorHAnsi"/>
          <w:noProof/>
          <w:sz w:val="22"/>
          <w:lang w:eastAsia="fr-FR"/>
        </w:rPr>
      </w:pPr>
      <w:hyperlink w:anchor="_Toc62736636" w:history="1">
        <w:r w:rsidR="00060B69" w:rsidRPr="00AB13A1">
          <w:rPr>
            <w:rStyle w:val="Lienhypertexte"/>
            <w:noProof/>
          </w:rPr>
          <w:t>7.4</w:t>
        </w:r>
        <w:r w:rsidR="00060B69">
          <w:rPr>
            <w:rFonts w:asciiTheme="minorHAnsi" w:eastAsiaTheme="minorEastAsia" w:hAnsiTheme="minorHAnsi"/>
            <w:noProof/>
            <w:sz w:val="22"/>
            <w:lang w:eastAsia="fr-FR"/>
          </w:rPr>
          <w:tab/>
        </w:r>
        <w:r w:rsidR="00060B69" w:rsidRPr="00AB13A1">
          <w:rPr>
            <w:rStyle w:val="Lienhypertexte"/>
            <w:noProof/>
          </w:rPr>
          <w:t>Communication</w:t>
        </w:r>
        <w:r w:rsidR="00060B69">
          <w:rPr>
            <w:noProof/>
            <w:webHidden/>
          </w:rPr>
          <w:tab/>
        </w:r>
        <w:r w:rsidR="00060B69">
          <w:rPr>
            <w:noProof/>
            <w:webHidden/>
          </w:rPr>
          <w:fldChar w:fldCharType="begin"/>
        </w:r>
        <w:r w:rsidR="00060B69">
          <w:rPr>
            <w:noProof/>
            <w:webHidden/>
          </w:rPr>
          <w:instrText xml:space="preserve"> PAGEREF _Toc62736636 \h </w:instrText>
        </w:r>
        <w:r w:rsidR="00060B69">
          <w:rPr>
            <w:noProof/>
            <w:webHidden/>
          </w:rPr>
        </w:r>
        <w:r w:rsidR="00060B69">
          <w:rPr>
            <w:noProof/>
            <w:webHidden/>
          </w:rPr>
          <w:fldChar w:fldCharType="separate"/>
        </w:r>
        <w:r w:rsidR="00022516">
          <w:rPr>
            <w:noProof/>
            <w:webHidden/>
          </w:rPr>
          <w:t>16</w:t>
        </w:r>
        <w:r w:rsidR="00060B69">
          <w:rPr>
            <w:noProof/>
            <w:webHidden/>
          </w:rPr>
          <w:fldChar w:fldCharType="end"/>
        </w:r>
      </w:hyperlink>
    </w:p>
    <w:p w14:paraId="7C504601" w14:textId="285D934B" w:rsidR="00060B69" w:rsidRDefault="00E02FDF">
      <w:pPr>
        <w:pStyle w:val="TM2"/>
        <w:rPr>
          <w:rFonts w:asciiTheme="minorHAnsi" w:eastAsiaTheme="minorEastAsia" w:hAnsiTheme="minorHAnsi"/>
          <w:noProof/>
          <w:sz w:val="22"/>
          <w:lang w:eastAsia="fr-FR"/>
        </w:rPr>
      </w:pPr>
      <w:hyperlink w:anchor="_Toc62736637" w:history="1">
        <w:r w:rsidR="00060B69" w:rsidRPr="00AB13A1">
          <w:rPr>
            <w:rStyle w:val="Lienhypertexte"/>
            <w:noProof/>
          </w:rPr>
          <w:t>7.5</w:t>
        </w:r>
        <w:r w:rsidR="00060B69">
          <w:rPr>
            <w:rFonts w:asciiTheme="minorHAnsi" w:eastAsiaTheme="minorEastAsia" w:hAnsiTheme="minorHAnsi"/>
            <w:noProof/>
            <w:sz w:val="22"/>
            <w:lang w:eastAsia="fr-FR"/>
          </w:rPr>
          <w:tab/>
        </w:r>
        <w:r w:rsidR="00060B69" w:rsidRPr="00AB13A1">
          <w:rPr>
            <w:rStyle w:val="Lienhypertexte"/>
            <w:noProof/>
          </w:rPr>
          <w:t>Gestion des informations documentées</w:t>
        </w:r>
        <w:r w:rsidR="00060B69">
          <w:rPr>
            <w:noProof/>
            <w:webHidden/>
          </w:rPr>
          <w:tab/>
        </w:r>
        <w:r w:rsidR="00060B69">
          <w:rPr>
            <w:noProof/>
            <w:webHidden/>
          </w:rPr>
          <w:fldChar w:fldCharType="begin"/>
        </w:r>
        <w:r w:rsidR="00060B69">
          <w:rPr>
            <w:noProof/>
            <w:webHidden/>
          </w:rPr>
          <w:instrText xml:space="preserve"> PAGEREF _Toc62736637 \h </w:instrText>
        </w:r>
        <w:r w:rsidR="00060B69">
          <w:rPr>
            <w:noProof/>
            <w:webHidden/>
          </w:rPr>
        </w:r>
        <w:r w:rsidR="00060B69">
          <w:rPr>
            <w:noProof/>
            <w:webHidden/>
          </w:rPr>
          <w:fldChar w:fldCharType="separate"/>
        </w:r>
        <w:r w:rsidR="00022516">
          <w:rPr>
            <w:noProof/>
            <w:webHidden/>
          </w:rPr>
          <w:t>17</w:t>
        </w:r>
        <w:r w:rsidR="00060B69">
          <w:rPr>
            <w:noProof/>
            <w:webHidden/>
          </w:rPr>
          <w:fldChar w:fldCharType="end"/>
        </w:r>
      </w:hyperlink>
    </w:p>
    <w:p w14:paraId="2E9AA07B" w14:textId="7D8FE33E" w:rsidR="00060B69" w:rsidRDefault="00E02FDF">
      <w:pPr>
        <w:pStyle w:val="TM1"/>
        <w:rPr>
          <w:rFonts w:asciiTheme="minorHAnsi" w:eastAsiaTheme="minorEastAsia" w:hAnsiTheme="minorHAnsi"/>
          <w:noProof/>
          <w:lang w:eastAsia="fr-FR"/>
        </w:rPr>
      </w:pPr>
      <w:hyperlink w:anchor="_Toc62736638" w:history="1">
        <w:r w:rsidR="00060B69" w:rsidRPr="00AB13A1">
          <w:rPr>
            <w:rStyle w:val="Lienhypertexte"/>
            <w:noProof/>
          </w:rPr>
          <w:t>Chapitre 8</w:t>
        </w:r>
        <w:r w:rsidR="00060B69">
          <w:rPr>
            <w:rFonts w:asciiTheme="minorHAnsi" w:eastAsiaTheme="minorEastAsia" w:hAnsiTheme="minorHAnsi"/>
            <w:noProof/>
            <w:lang w:eastAsia="fr-FR"/>
          </w:rPr>
          <w:tab/>
        </w:r>
        <w:r w:rsidR="00060B69" w:rsidRPr="00AB13A1">
          <w:rPr>
            <w:rStyle w:val="Lienhypertexte"/>
            <w:noProof/>
          </w:rPr>
          <w:t>Réalisation des activités opérationnelles</w:t>
        </w:r>
      </w:hyperlink>
    </w:p>
    <w:p w14:paraId="7D0B5BEE" w14:textId="764BD0ED" w:rsidR="00060B69" w:rsidRDefault="00E02FDF">
      <w:pPr>
        <w:pStyle w:val="TM2"/>
        <w:rPr>
          <w:rFonts w:asciiTheme="minorHAnsi" w:eastAsiaTheme="minorEastAsia" w:hAnsiTheme="minorHAnsi"/>
          <w:noProof/>
          <w:sz w:val="22"/>
          <w:lang w:eastAsia="fr-FR"/>
        </w:rPr>
      </w:pPr>
      <w:hyperlink w:anchor="_Toc62736639" w:history="1">
        <w:r w:rsidR="00060B69" w:rsidRPr="00AB13A1">
          <w:rPr>
            <w:rStyle w:val="Lienhypertexte"/>
            <w:noProof/>
          </w:rPr>
          <w:t>8.1</w:t>
        </w:r>
        <w:r w:rsidR="00060B69">
          <w:rPr>
            <w:rFonts w:asciiTheme="minorHAnsi" w:eastAsiaTheme="minorEastAsia" w:hAnsiTheme="minorHAnsi"/>
            <w:noProof/>
            <w:sz w:val="22"/>
            <w:lang w:eastAsia="fr-FR"/>
          </w:rPr>
          <w:tab/>
        </w:r>
        <w:r w:rsidR="00060B69" w:rsidRPr="00AB13A1">
          <w:rPr>
            <w:rStyle w:val="Lienhypertexte"/>
            <w:noProof/>
          </w:rPr>
          <w:t>Planification et maîtrise opérationnelles</w:t>
        </w:r>
        <w:r w:rsidR="00060B69">
          <w:rPr>
            <w:noProof/>
            <w:webHidden/>
          </w:rPr>
          <w:tab/>
        </w:r>
        <w:r w:rsidR="00060B69">
          <w:rPr>
            <w:noProof/>
            <w:webHidden/>
          </w:rPr>
          <w:fldChar w:fldCharType="begin"/>
        </w:r>
        <w:r w:rsidR="00060B69">
          <w:rPr>
            <w:noProof/>
            <w:webHidden/>
          </w:rPr>
          <w:instrText xml:space="preserve"> PAGEREF _Toc62736639 \h </w:instrText>
        </w:r>
        <w:r w:rsidR="00060B69">
          <w:rPr>
            <w:noProof/>
            <w:webHidden/>
          </w:rPr>
        </w:r>
        <w:r w:rsidR="00060B69">
          <w:rPr>
            <w:noProof/>
            <w:webHidden/>
          </w:rPr>
          <w:fldChar w:fldCharType="separate"/>
        </w:r>
        <w:r w:rsidR="00022516">
          <w:rPr>
            <w:noProof/>
            <w:webHidden/>
          </w:rPr>
          <w:t>18</w:t>
        </w:r>
        <w:r w:rsidR="00060B69">
          <w:rPr>
            <w:noProof/>
            <w:webHidden/>
          </w:rPr>
          <w:fldChar w:fldCharType="end"/>
        </w:r>
      </w:hyperlink>
    </w:p>
    <w:p w14:paraId="37D2C414" w14:textId="37053B23" w:rsidR="00060B69" w:rsidRDefault="00E02FDF">
      <w:pPr>
        <w:pStyle w:val="TM2"/>
        <w:rPr>
          <w:rFonts w:asciiTheme="minorHAnsi" w:eastAsiaTheme="minorEastAsia" w:hAnsiTheme="minorHAnsi"/>
          <w:noProof/>
          <w:sz w:val="22"/>
          <w:lang w:eastAsia="fr-FR"/>
        </w:rPr>
      </w:pPr>
      <w:hyperlink w:anchor="_Toc62736640" w:history="1">
        <w:r w:rsidR="00060B69" w:rsidRPr="00AB13A1">
          <w:rPr>
            <w:rStyle w:val="Lienhypertexte"/>
            <w:noProof/>
          </w:rPr>
          <w:t>8.2</w:t>
        </w:r>
        <w:r w:rsidR="00060B69">
          <w:rPr>
            <w:rFonts w:asciiTheme="minorHAnsi" w:eastAsiaTheme="minorEastAsia" w:hAnsiTheme="minorHAnsi"/>
            <w:noProof/>
            <w:sz w:val="22"/>
            <w:lang w:eastAsia="fr-FR"/>
          </w:rPr>
          <w:tab/>
        </w:r>
        <w:r w:rsidR="00060B69" w:rsidRPr="00AB13A1">
          <w:rPr>
            <w:rStyle w:val="Lienhypertexte"/>
            <w:noProof/>
          </w:rPr>
          <w:t>Exigences relatives aux produits et services</w:t>
        </w:r>
        <w:r w:rsidR="00060B69">
          <w:rPr>
            <w:noProof/>
            <w:webHidden/>
          </w:rPr>
          <w:tab/>
        </w:r>
        <w:r w:rsidR="00060B69">
          <w:rPr>
            <w:noProof/>
            <w:webHidden/>
          </w:rPr>
          <w:fldChar w:fldCharType="begin"/>
        </w:r>
        <w:r w:rsidR="00060B69">
          <w:rPr>
            <w:noProof/>
            <w:webHidden/>
          </w:rPr>
          <w:instrText xml:space="preserve"> PAGEREF _Toc62736640 \h </w:instrText>
        </w:r>
        <w:r w:rsidR="00060B69">
          <w:rPr>
            <w:noProof/>
            <w:webHidden/>
          </w:rPr>
        </w:r>
        <w:r w:rsidR="00060B69">
          <w:rPr>
            <w:noProof/>
            <w:webHidden/>
          </w:rPr>
          <w:fldChar w:fldCharType="separate"/>
        </w:r>
        <w:r w:rsidR="00022516">
          <w:rPr>
            <w:noProof/>
            <w:webHidden/>
          </w:rPr>
          <w:t>18</w:t>
        </w:r>
        <w:r w:rsidR="00060B69">
          <w:rPr>
            <w:noProof/>
            <w:webHidden/>
          </w:rPr>
          <w:fldChar w:fldCharType="end"/>
        </w:r>
      </w:hyperlink>
    </w:p>
    <w:p w14:paraId="2BB90E9B" w14:textId="349BC802" w:rsidR="00060B69" w:rsidRDefault="00E02FDF">
      <w:pPr>
        <w:pStyle w:val="TM3"/>
        <w:rPr>
          <w:rFonts w:asciiTheme="minorHAnsi" w:eastAsiaTheme="minorEastAsia" w:hAnsiTheme="minorHAnsi"/>
          <w:noProof/>
          <w:sz w:val="22"/>
          <w:lang w:eastAsia="fr-FR"/>
        </w:rPr>
      </w:pPr>
      <w:hyperlink w:anchor="_Toc62736641" w:history="1">
        <w:r w:rsidR="00060B69" w:rsidRPr="00AB13A1">
          <w:rPr>
            <w:rStyle w:val="Lienhypertexte"/>
            <w:noProof/>
          </w:rPr>
          <w:t>8.2.1</w:t>
        </w:r>
        <w:r w:rsidR="00060B69">
          <w:rPr>
            <w:rFonts w:asciiTheme="minorHAnsi" w:eastAsiaTheme="minorEastAsia" w:hAnsiTheme="minorHAnsi"/>
            <w:noProof/>
            <w:sz w:val="22"/>
            <w:lang w:eastAsia="fr-FR"/>
          </w:rPr>
          <w:tab/>
        </w:r>
        <w:r w:rsidR="00060B69" w:rsidRPr="00AB13A1">
          <w:rPr>
            <w:rStyle w:val="Lienhypertexte"/>
            <w:noProof/>
          </w:rPr>
          <w:t>Communication avec les clients</w:t>
        </w:r>
        <w:r w:rsidR="00060B69">
          <w:rPr>
            <w:noProof/>
            <w:webHidden/>
          </w:rPr>
          <w:tab/>
        </w:r>
        <w:r w:rsidR="00060B69">
          <w:rPr>
            <w:noProof/>
            <w:webHidden/>
          </w:rPr>
          <w:fldChar w:fldCharType="begin"/>
        </w:r>
        <w:r w:rsidR="00060B69">
          <w:rPr>
            <w:noProof/>
            <w:webHidden/>
          </w:rPr>
          <w:instrText xml:space="preserve"> PAGEREF _Toc62736641 \h </w:instrText>
        </w:r>
        <w:r w:rsidR="00060B69">
          <w:rPr>
            <w:noProof/>
            <w:webHidden/>
          </w:rPr>
        </w:r>
        <w:r w:rsidR="00060B69">
          <w:rPr>
            <w:noProof/>
            <w:webHidden/>
          </w:rPr>
          <w:fldChar w:fldCharType="separate"/>
        </w:r>
        <w:r w:rsidR="00022516">
          <w:rPr>
            <w:noProof/>
            <w:webHidden/>
          </w:rPr>
          <w:t>18</w:t>
        </w:r>
        <w:r w:rsidR="00060B69">
          <w:rPr>
            <w:noProof/>
            <w:webHidden/>
          </w:rPr>
          <w:fldChar w:fldCharType="end"/>
        </w:r>
      </w:hyperlink>
    </w:p>
    <w:p w14:paraId="757213E4" w14:textId="6C1DBB7E" w:rsidR="00060B69" w:rsidRDefault="00E02FDF">
      <w:pPr>
        <w:pStyle w:val="TM3"/>
        <w:rPr>
          <w:rFonts w:asciiTheme="minorHAnsi" w:eastAsiaTheme="minorEastAsia" w:hAnsiTheme="minorHAnsi"/>
          <w:noProof/>
          <w:sz w:val="22"/>
          <w:lang w:eastAsia="fr-FR"/>
        </w:rPr>
      </w:pPr>
      <w:hyperlink w:anchor="_Toc62736642" w:history="1">
        <w:r w:rsidR="00060B69" w:rsidRPr="00AB13A1">
          <w:rPr>
            <w:rStyle w:val="Lienhypertexte"/>
            <w:noProof/>
          </w:rPr>
          <w:t>8.2.2</w:t>
        </w:r>
        <w:r w:rsidR="00060B69">
          <w:rPr>
            <w:rFonts w:asciiTheme="minorHAnsi" w:eastAsiaTheme="minorEastAsia" w:hAnsiTheme="minorHAnsi"/>
            <w:noProof/>
            <w:sz w:val="22"/>
            <w:lang w:eastAsia="fr-FR"/>
          </w:rPr>
          <w:tab/>
        </w:r>
        <w:r w:rsidR="00060B69" w:rsidRPr="00AB13A1">
          <w:rPr>
            <w:rStyle w:val="Lienhypertexte"/>
            <w:noProof/>
          </w:rPr>
          <w:t>Détermination des exigences relatives aux produits et services</w:t>
        </w:r>
        <w:r w:rsidR="00060B69">
          <w:rPr>
            <w:noProof/>
            <w:webHidden/>
          </w:rPr>
          <w:tab/>
        </w:r>
        <w:r w:rsidR="00060B69">
          <w:rPr>
            <w:noProof/>
            <w:webHidden/>
          </w:rPr>
          <w:fldChar w:fldCharType="begin"/>
        </w:r>
        <w:r w:rsidR="00060B69">
          <w:rPr>
            <w:noProof/>
            <w:webHidden/>
          </w:rPr>
          <w:instrText xml:space="preserve"> PAGEREF _Toc62736642 \h </w:instrText>
        </w:r>
        <w:r w:rsidR="00060B69">
          <w:rPr>
            <w:noProof/>
            <w:webHidden/>
          </w:rPr>
        </w:r>
        <w:r w:rsidR="00060B69">
          <w:rPr>
            <w:noProof/>
            <w:webHidden/>
          </w:rPr>
          <w:fldChar w:fldCharType="separate"/>
        </w:r>
        <w:r w:rsidR="00022516">
          <w:rPr>
            <w:noProof/>
            <w:webHidden/>
          </w:rPr>
          <w:t>20</w:t>
        </w:r>
        <w:r w:rsidR="00060B69">
          <w:rPr>
            <w:noProof/>
            <w:webHidden/>
          </w:rPr>
          <w:fldChar w:fldCharType="end"/>
        </w:r>
      </w:hyperlink>
    </w:p>
    <w:p w14:paraId="34720BE3" w14:textId="08862755" w:rsidR="00060B69" w:rsidRDefault="00E02FDF">
      <w:pPr>
        <w:pStyle w:val="TM3"/>
        <w:rPr>
          <w:rFonts w:asciiTheme="minorHAnsi" w:eastAsiaTheme="minorEastAsia" w:hAnsiTheme="minorHAnsi"/>
          <w:noProof/>
          <w:sz w:val="22"/>
          <w:lang w:eastAsia="fr-FR"/>
        </w:rPr>
      </w:pPr>
      <w:hyperlink w:anchor="_Toc62736643" w:history="1">
        <w:r w:rsidR="00060B69" w:rsidRPr="00AB13A1">
          <w:rPr>
            <w:rStyle w:val="Lienhypertexte"/>
            <w:noProof/>
          </w:rPr>
          <w:t>8.2.3</w:t>
        </w:r>
        <w:r w:rsidR="00060B69">
          <w:rPr>
            <w:rFonts w:asciiTheme="minorHAnsi" w:eastAsiaTheme="minorEastAsia" w:hAnsiTheme="minorHAnsi"/>
            <w:noProof/>
            <w:sz w:val="22"/>
            <w:lang w:eastAsia="fr-FR"/>
          </w:rPr>
          <w:tab/>
        </w:r>
        <w:r w:rsidR="00060B69" w:rsidRPr="00AB13A1">
          <w:rPr>
            <w:rStyle w:val="Lienhypertexte"/>
            <w:noProof/>
          </w:rPr>
          <w:t>Revue des exigences relatives aux produits et services</w:t>
        </w:r>
        <w:r w:rsidR="00060B69">
          <w:rPr>
            <w:noProof/>
            <w:webHidden/>
          </w:rPr>
          <w:tab/>
        </w:r>
        <w:r w:rsidR="00060B69">
          <w:rPr>
            <w:noProof/>
            <w:webHidden/>
          </w:rPr>
          <w:fldChar w:fldCharType="begin"/>
        </w:r>
        <w:r w:rsidR="00060B69">
          <w:rPr>
            <w:noProof/>
            <w:webHidden/>
          </w:rPr>
          <w:instrText xml:space="preserve"> PAGEREF _Toc62736643 \h </w:instrText>
        </w:r>
        <w:r w:rsidR="00060B69">
          <w:rPr>
            <w:noProof/>
            <w:webHidden/>
          </w:rPr>
        </w:r>
        <w:r w:rsidR="00060B69">
          <w:rPr>
            <w:noProof/>
            <w:webHidden/>
          </w:rPr>
          <w:fldChar w:fldCharType="separate"/>
        </w:r>
        <w:r w:rsidR="00022516">
          <w:rPr>
            <w:noProof/>
            <w:webHidden/>
          </w:rPr>
          <w:t>20</w:t>
        </w:r>
        <w:r w:rsidR="00060B69">
          <w:rPr>
            <w:noProof/>
            <w:webHidden/>
          </w:rPr>
          <w:fldChar w:fldCharType="end"/>
        </w:r>
      </w:hyperlink>
    </w:p>
    <w:p w14:paraId="163ED943" w14:textId="0FD85B12" w:rsidR="00060B69" w:rsidRDefault="00E02FDF">
      <w:pPr>
        <w:pStyle w:val="TM3"/>
        <w:rPr>
          <w:rFonts w:asciiTheme="minorHAnsi" w:eastAsiaTheme="minorEastAsia" w:hAnsiTheme="minorHAnsi"/>
          <w:noProof/>
          <w:sz w:val="22"/>
          <w:lang w:eastAsia="fr-FR"/>
        </w:rPr>
      </w:pPr>
      <w:hyperlink w:anchor="_Toc62736644" w:history="1">
        <w:r w:rsidR="00060B69" w:rsidRPr="00AB13A1">
          <w:rPr>
            <w:rStyle w:val="Lienhypertexte"/>
            <w:noProof/>
          </w:rPr>
          <w:t>8.2.4</w:t>
        </w:r>
        <w:r w:rsidR="00060B69">
          <w:rPr>
            <w:rFonts w:asciiTheme="minorHAnsi" w:eastAsiaTheme="minorEastAsia" w:hAnsiTheme="minorHAnsi"/>
            <w:noProof/>
            <w:sz w:val="22"/>
            <w:lang w:eastAsia="fr-FR"/>
          </w:rPr>
          <w:tab/>
        </w:r>
        <w:r w:rsidR="00060B69" w:rsidRPr="00AB13A1">
          <w:rPr>
            <w:rStyle w:val="Lienhypertexte"/>
            <w:noProof/>
          </w:rPr>
          <w:t>Modification des exigences relatives aux produits et services</w:t>
        </w:r>
        <w:r w:rsidR="00060B69">
          <w:rPr>
            <w:noProof/>
            <w:webHidden/>
          </w:rPr>
          <w:tab/>
        </w:r>
        <w:r w:rsidR="00060B69">
          <w:rPr>
            <w:noProof/>
            <w:webHidden/>
          </w:rPr>
          <w:fldChar w:fldCharType="begin"/>
        </w:r>
        <w:r w:rsidR="00060B69">
          <w:rPr>
            <w:noProof/>
            <w:webHidden/>
          </w:rPr>
          <w:instrText xml:space="preserve"> PAGEREF _Toc62736644 \h </w:instrText>
        </w:r>
        <w:r w:rsidR="00060B69">
          <w:rPr>
            <w:noProof/>
            <w:webHidden/>
          </w:rPr>
        </w:r>
        <w:r w:rsidR="00060B69">
          <w:rPr>
            <w:noProof/>
            <w:webHidden/>
          </w:rPr>
          <w:fldChar w:fldCharType="separate"/>
        </w:r>
        <w:r w:rsidR="00022516">
          <w:rPr>
            <w:noProof/>
            <w:webHidden/>
          </w:rPr>
          <w:t>20</w:t>
        </w:r>
        <w:r w:rsidR="00060B69">
          <w:rPr>
            <w:noProof/>
            <w:webHidden/>
          </w:rPr>
          <w:fldChar w:fldCharType="end"/>
        </w:r>
      </w:hyperlink>
    </w:p>
    <w:p w14:paraId="042191FF" w14:textId="48A459F6" w:rsidR="00060B69" w:rsidRDefault="00E02FDF">
      <w:pPr>
        <w:pStyle w:val="TM2"/>
        <w:rPr>
          <w:rFonts w:asciiTheme="minorHAnsi" w:eastAsiaTheme="minorEastAsia" w:hAnsiTheme="minorHAnsi"/>
          <w:noProof/>
          <w:sz w:val="22"/>
          <w:lang w:eastAsia="fr-FR"/>
        </w:rPr>
      </w:pPr>
      <w:hyperlink w:anchor="_Toc62736645" w:history="1">
        <w:r w:rsidR="00060B69" w:rsidRPr="00AB13A1">
          <w:rPr>
            <w:rStyle w:val="Lienhypertexte"/>
            <w:noProof/>
          </w:rPr>
          <w:t>8.3</w:t>
        </w:r>
        <w:r w:rsidR="00060B69">
          <w:rPr>
            <w:rFonts w:asciiTheme="minorHAnsi" w:eastAsiaTheme="minorEastAsia" w:hAnsiTheme="minorHAnsi"/>
            <w:noProof/>
            <w:sz w:val="22"/>
            <w:lang w:eastAsia="fr-FR"/>
          </w:rPr>
          <w:tab/>
        </w:r>
        <w:r w:rsidR="00060B69" w:rsidRPr="00AB13A1">
          <w:rPr>
            <w:rStyle w:val="Lienhypertexte"/>
            <w:noProof/>
          </w:rPr>
          <w:t>Conception et développement de produits et services</w:t>
        </w:r>
        <w:r w:rsidR="00060B69">
          <w:rPr>
            <w:noProof/>
            <w:webHidden/>
          </w:rPr>
          <w:tab/>
        </w:r>
        <w:r w:rsidR="00060B69">
          <w:rPr>
            <w:noProof/>
            <w:webHidden/>
          </w:rPr>
          <w:fldChar w:fldCharType="begin"/>
        </w:r>
        <w:r w:rsidR="00060B69">
          <w:rPr>
            <w:noProof/>
            <w:webHidden/>
          </w:rPr>
          <w:instrText xml:space="preserve"> PAGEREF _Toc62736645 \h </w:instrText>
        </w:r>
        <w:r w:rsidR="00060B69">
          <w:rPr>
            <w:noProof/>
            <w:webHidden/>
          </w:rPr>
        </w:r>
        <w:r w:rsidR="00060B69">
          <w:rPr>
            <w:noProof/>
            <w:webHidden/>
          </w:rPr>
          <w:fldChar w:fldCharType="separate"/>
        </w:r>
        <w:r w:rsidR="00022516">
          <w:rPr>
            <w:noProof/>
            <w:webHidden/>
          </w:rPr>
          <w:t>20</w:t>
        </w:r>
        <w:r w:rsidR="00060B69">
          <w:rPr>
            <w:noProof/>
            <w:webHidden/>
          </w:rPr>
          <w:fldChar w:fldCharType="end"/>
        </w:r>
      </w:hyperlink>
    </w:p>
    <w:p w14:paraId="16EA8F06" w14:textId="25D5FEDB" w:rsidR="00060B69" w:rsidRDefault="00E02FDF">
      <w:pPr>
        <w:pStyle w:val="TM3"/>
        <w:rPr>
          <w:rFonts w:asciiTheme="minorHAnsi" w:eastAsiaTheme="minorEastAsia" w:hAnsiTheme="minorHAnsi"/>
          <w:noProof/>
          <w:sz w:val="22"/>
          <w:lang w:eastAsia="fr-FR"/>
        </w:rPr>
      </w:pPr>
      <w:hyperlink w:anchor="_Toc62736646" w:history="1">
        <w:r w:rsidR="00060B69" w:rsidRPr="00AB13A1">
          <w:rPr>
            <w:rStyle w:val="Lienhypertexte"/>
            <w:noProof/>
          </w:rPr>
          <w:t>8.3.1</w:t>
        </w:r>
        <w:r w:rsidR="00060B69">
          <w:rPr>
            <w:rFonts w:asciiTheme="minorHAnsi" w:eastAsiaTheme="minorEastAsia" w:hAnsiTheme="minorHAnsi"/>
            <w:noProof/>
            <w:sz w:val="22"/>
            <w:lang w:eastAsia="fr-FR"/>
          </w:rPr>
          <w:tab/>
        </w:r>
        <w:r w:rsidR="00060B69" w:rsidRPr="00AB13A1">
          <w:rPr>
            <w:rStyle w:val="Lienhypertexte"/>
            <w:noProof/>
          </w:rPr>
          <w:t>Généralités</w:t>
        </w:r>
        <w:r w:rsidR="00060B69">
          <w:rPr>
            <w:noProof/>
            <w:webHidden/>
          </w:rPr>
          <w:tab/>
        </w:r>
        <w:r w:rsidR="00060B69">
          <w:rPr>
            <w:noProof/>
            <w:webHidden/>
          </w:rPr>
          <w:fldChar w:fldCharType="begin"/>
        </w:r>
        <w:r w:rsidR="00060B69">
          <w:rPr>
            <w:noProof/>
            <w:webHidden/>
          </w:rPr>
          <w:instrText xml:space="preserve"> PAGEREF _Toc62736646 \h </w:instrText>
        </w:r>
        <w:r w:rsidR="00060B69">
          <w:rPr>
            <w:noProof/>
            <w:webHidden/>
          </w:rPr>
        </w:r>
        <w:r w:rsidR="00060B69">
          <w:rPr>
            <w:noProof/>
            <w:webHidden/>
          </w:rPr>
          <w:fldChar w:fldCharType="separate"/>
        </w:r>
        <w:r w:rsidR="00022516">
          <w:rPr>
            <w:noProof/>
            <w:webHidden/>
          </w:rPr>
          <w:t>20</w:t>
        </w:r>
        <w:r w:rsidR="00060B69">
          <w:rPr>
            <w:noProof/>
            <w:webHidden/>
          </w:rPr>
          <w:fldChar w:fldCharType="end"/>
        </w:r>
      </w:hyperlink>
    </w:p>
    <w:p w14:paraId="3F7D932D" w14:textId="71DF92EB" w:rsidR="00060B69" w:rsidRDefault="00E02FDF">
      <w:pPr>
        <w:pStyle w:val="TM3"/>
        <w:rPr>
          <w:rFonts w:asciiTheme="minorHAnsi" w:eastAsiaTheme="minorEastAsia" w:hAnsiTheme="minorHAnsi"/>
          <w:noProof/>
          <w:sz w:val="22"/>
          <w:lang w:eastAsia="fr-FR"/>
        </w:rPr>
      </w:pPr>
      <w:hyperlink w:anchor="_Toc62736647" w:history="1">
        <w:r w:rsidR="00060B69" w:rsidRPr="00AB13A1">
          <w:rPr>
            <w:rStyle w:val="Lienhypertexte"/>
            <w:rFonts w:eastAsia="Times New Roman"/>
            <w:noProof/>
          </w:rPr>
          <w:t>8.3.2</w:t>
        </w:r>
        <w:r w:rsidR="00060B69">
          <w:rPr>
            <w:rFonts w:asciiTheme="minorHAnsi" w:eastAsiaTheme="minorEastAsia" w:hAnsiTheme="minorHAnsi"/>
            <w:noProof/>
            <w:sz w:val="22"/>
            <w:lang w:eastAsia="fr-FR"/>
          </w:rPr>
          <w:tab/>
        </w:r>
        <w:r w:rsidR="00060B69" w:rsidRPr="00AB13A1">
          <w:rPr>
            <w:rStyle w:val="Lienhypertexte"/>
            <w:rFonts w:eastAsia="Times New Roman"/>
            <w:noProof/>
          </w:rPr>
          <w:t>Planification de la conception et du développement</w:t>
        </w:r>
        <w:r w:rsidR="00060B69">
          <w:rPr>
            <w:noProof/>
            <w:webHidden/>
          </w:rPr>
          <w:tab/>
        </w:r>
        <w:r w:rsidR="00060B69">
          <w:rPr>
            <w:noProof/>
            <w:webHidden/>
          </w:rPr>
          <w:fldChar w:fldCharType="begin"/>
        </w:r>
        <w:r w:rsidR="00060B69">
          <w:rPr>
            <w:noProof/>
            <w:webHidden/>
          </w:rPr>
          <w:instrText xml:space="preserve"> PAGEREF _Toc62736647 \h </w:instrText>
        </w:r>
        <w:r w:rsidR="00060B69">
          <w:rPr>
            <w:noProof/>
            <w:webHidden/>
          </w:rPr>
        </w:r>
        <w:r w:rsidR="00060B69">
          <w:rPr>
            <w:noProof/>
            <w:webHidden/>
          </w:rPr>
          <w:fldChar w:fldCharType="separate"/>
        </w:r>
        <w:r w:rsidR="00022516">
          <w:rPr>
            <w:noProof/>
            <w:webHidden/>
          </w:rPr>
          <w:t>20</w:t>
        </w:r>
        <w:r w:rsidR="00060B69">
          <w:rPr>
            <w:noProof/>
            <w:webHidden/>
          </w:rPr>
          <w:fldChar w:fldCharType="end"/>
        </w:r>
      </w:hyperlink>
    </w:p>
    <w:p w14:paraId="4F83EF73" w14:textId="0860FEF2" w:rsidR="00060B69" w:rsidRDefault="00E02FDF">
      <w:pPr>
        <w:pStyle w:val="TM3"/>
        <w:rPr>
          <w:rFonts w:asciiTheme="minorHAnsi" w:eastAsiaTheme="minorEastAsia" w:hAnsiTheme="minorHAnsi"/>
          <w:noProof/>
          <w:sz w:val="22"/>
          <w:lang w:eastAsia="fr-FR"/>
        </w:rPr>
      </w:pPr>
      <w:hyperlink w:anchor="_Toc62736648" w:history="1">
        <w:r w:rsidR="00060B69" w:rsidRPr="00AB13A1">
          <w:rPr>
            <w:rStyle w:val="Lienhypertexte"/>
            <w:noProof/>
          </w:rPr>
          <w:t>8.3.3</w:t>
        </w:r>
        <w:r w:rsidR="00060B69">
          <w:rPr>
            <w:rFonts w:asciiTheme="minorHAnsi" w:eastAsiaTheme="minorEastAsia" w:hAnsiTheme="minorHAnsi"/>
            <w:noProof/>
            <w:sz w:val="22"/>
            <w:lang w:eastAsia="fr-FR"/>
          </w:rPr>
          <w:tab/>
        </w:r>
        <w:r w:rsidR="00060B69" w:rsidRPr="00AB13A1">
          <w:rPr>
            <w:rStyle w:val="Lienhypertexte"/>
            <w:noProof/>
          </w:rPr>
          <w:t>Eléments d’entrée de la conception</w:t>
        </w:r>
        <w:r w:rsidR="00060B69">
          <w:rPr>
            <w:noProof/>
            <w:webHidden/>
          </w:rPr>
          <w:tab/>
        </w:r>
        <w:r w:rsidR="00060B69">
          <w:rPr>
            <w:noProof/>
            <w:webHidden/>
          </w:rPr>
          <w:fldChar w:fldCharType="begin"/>
        </w:r>
        <w:r w:rsidR="00060B69">
          <w:rPr>
            <w:noProof/>
            <w:webHidden/>
          </w:rPr>
          <w:instrText xml:space="preserve"> PAGEREF _Toc62736648 \h </w:instrText>
        </w:r>
        <w:r w:rsidR="00060B69">
          <w:rPr>
            <w:noProof/>
            <w:webHidden/>
          </w:rPr>
        </w:r>
        <w:r w:rsidR="00060B69">
          <w:rPr>
            <w:noProof/>
            <w:webHidden/>
          </w:rPr>
          <w:fldChar w:fldCharType="separate"/>
        </w:r>
        <w:r w:rsidR="00022516">
          <w:rPr>
            <w:noProof/>
            <w:webHidden/>
          </w:rPr>
          <w:t>21</w:t>
        </w:r>
        <w:r w:rsidR="00060B69">
          <w:rPr>
            <w:noProof/>
            <w:webHidden/>
          </w:rPr>
          <w:fldChar w:fldCharType="end"/>
        </w:r>
      </w:hyperlink>
    </w:p>
    <w:p w14:paraId="13860145" w14:textId="74F77792" w:rsidR="00060B69" w:rsidRDefault="00E02FDF">
      <w:pPr>
        <w:pStyle w:val="TM3"/>
        <w:rPr>
          <w:rFonts w:asciiTheme="minorHAnsi" w:eastAsiaTheme="minorEastAsia" w:hAnsiTheme="minorHAnsi"/>
          <w:noProof/>
          <w:sz w:val="22"/>
          <w:lang w:eastAsia="fr-FR"/>
        </w:rPr>
      </w:pPr>
      <w:hyperlink w:anchor="_Toc62736649" w:history="1">
        <w:r w:rsidR="00060B69" w:rsidRPr="00AB13A1">
          <w:rPr>
            <w:rStyle w:val="Lienhypertexte"/>
            <w:noProof/>
          </w:rPr>
          <w:t>8.3.4</w:t>
        </w:r>
        <w:r w:rsidR="00060B69">
          <w:rPr>
            <w:rFonts w:asciiTheme="minorHAnsi" w:eastAsiaTheme="minorEastAsia" w:hAnsiTheme="minorHAnsi"/>
            <w:noProof/>
            <w:sz w:val="22"/>
            <w:lang w:eastAsia="fr-FR"/>
          </w:rPr>
          <w:tab/>
        </w:r>
        <w:r w:rsidR="00060B69" w:rsidRPr="00AB13A1">
          <w:rPr>
            <w:rStyle w:val="Lienhypertexte"/>
            <w:noProof/>
          </w:rPr>
          <w:t>Maitrise de la conception et du développement</w:t>
        </w:r>
        <w:r w:rsidR="00060B69">
          <w:rPr>
            <w:noProof/>
            <w:webHidden/>
          </w:rPr>
          <w:tab/>
        </w:r>
        <w:r w:rsidR="00060B69">
          <w:rPr>
            <w:noProof/>
            <w:webHidden/>
          </w:rPr>
          <w:fldChar w:fldCharType="begin"/>
        </w:r>
        <w:r w:rsidR="00060B69">
          <w:rPr>
            <w:noProof/>
            <w:webHidden/>
          </w:rPr>
          <w:instrText xml:space="preserve"> PAGEREF _Toc62736649 \h </w:instrText>
        </w:r>
        <w:r w:rsidR="00060B69">
          <w:rPr>
            <w:noProof/>
            <w:webHidden/>
          </w:rPr>
        </w:r>
        <w:r w:rsidR="00060B69">
          <w:rPr>
            <w:noProof/>
            <w:webHidden/>
          </w:rPr>
          <w:fldChar w:fldCharType="separate"/>
        </w:r>
        <w:r w:rsidR="00022516">
          <w:rPr>
            <w:noProof/>
            <w:webHidden/>
          </w:rPr>
          <w:t>21</w:t>
        </w:r>
        <w:r w:rsidR="00060B69">
          <w:rPr>
            <w:noProof/>
            <w:webHidden/>
          </w:rPr>
          <w:fldChar w:fldCharType="end"/>
        </w:r>
      </w:hyperlink>
    </w:p>
    <w:p w14:paraId="16EB7C86" w14:textId="75A5AFD3" w:rsidR="00060B69" w:rsidRDefault="00E02FDF">
      <w:pPr>
        <w:pStyle w:val="TM3"/>
        <w:rPr>
          <w:rFonts w:asciiTheme="minorHAnsi" w:eastAsiaTheme="minorEastAsia" w:hAnsiTheme="minorHAnsi"/>
          <w:noProof/>
          <w:sz w:val="22"/>
          <w:lang w:eastAsia="fr-FR"/>
        </w:rPr>
      </w:pPr>
      <w:hyperlink w:anchor="_Toc62736650" w:history="1">
        <w:r w:rsidR="00060B69" w:rsidRPr="00AB13A1">
          <w:rPr>
            <w:rStyle w:val="Lienhypertexte"/>
            <w:noProof/>
          </w:rPr>
          <w:t>8.3.5</w:t>
        </w:r>
        <w:r w:rsidR="00060B69">
          <w:rPr>
            <w:rFonts w:asciiTheme="minorHAnsi" w:eastAsiaTheme="minorEastAsia" w:hAnsiTheme="minorHAnsi"/>
            <w:noProof/>
            <w:sz w:val="22"/>
            <w:lang w:eastAsia="fr-FR"/>
          </w:rPr>
          <w:tab/>
        </w:r>
        <w:r w:rsidR="00060B69" w:rsidRPr="00AB13A1">
          <w:rPr>
            <w:rStyle w:val="Lienhypertexte"/>
            <w:noProof/>
          </w:rPr>
          <w:t>Eléments de sortie de la conception et du développement</w:t>
        </w:r>
        <w:r w:rsidR="00060B69">
          <w:rPr>
            <w:noProof/>
            <w:webHidden/>
          </w:rPr>
          <w:tab/>
        </w:r>
        <w:r w:rsidR="00060B69">
          <w:rPr>
            <w:noProof/>
            <w:webHidden/>
          </w:rPr>
          <w:fldChar w:fldCharType="begin"/>
        </w:r>
        <w:r w:rsidR="00060B69">
          <w:rPr>
            <w:noProof/>
            <w:webHidden/>
          </w:rPr>
          <w:instrText xml:space="preserve"> PAGEREF _Toc62736650 \h </w:instrText>
        </w:r>
        <w:r w:rsidR="00060B69">
          <w:rPr>
            <w:noProof/>
            <w:webHidden/>
          </w:rPr>
        </w:r>
        <w:r w:rsidR="00060B69">
          <w:rPr>
            <w:noProof/>
            <w:webHidden/>
          </w:rPr>
          <w:fldChar w:fldCharType="separate"/>
        </w:r>
        <w:r w:rsidR="00022516">
          <w:rPr>
            <w:noProof/>
            <w:webHidden/>
          </w:rPr>
          <w:t>21</w:t>
        </w:r>
        <w:r w:rsidR="00060B69">
          <w:rPr>
            <w:noProof/>
            <w:webHidden/>
          </w:rPr>
          <w:fldChar w:fldCharType="end"/>
        </w:r>
      </w:hyperlink>
    </w:p>
    <w:p w14:paraId="6314ECF4" w14:textId="5840BCFF" w:rsidR="00060B69" w:rsidRDefault="00E02FDF">
      <w:pPr>
        <w:pStyle w:val="TM3"/>
        <w:rPr>
          <w:rFonts w:asciiTheme="minorHAnsi" w:eastAsiaTheme="minorEastAsia" w:hAnsiTheme="minorHAnsi"/>
          <w:noProof/>
          <w:sz w:val="22"/>
          <w:lang w:eastAsia="fr-FR"/>
        </w:rPr>
      </w:pPr>
      <w:hyperlink w:anchor="_Toc62736651" w:history="1">
        <w:r w:rsidR="00060B69" w:rsidRPr="00AB13A1">
          <w:rPr>
            <w:rStyle w:val="Lienhypertexte"/>
            <w:noProof/>
          </w:rPr>
          <w:t>8.3.6</w:t>
        </w:r>
        <w:r w:rsidR="00060B69">
          <w:rPr>
            <w:rFonts w:asciiTheme="minorHAnsi" w:eastAsiaTheme="minorEastAsia" w:hAnsiTheme="minorHAnsi"/>
            <w:noProof/>
            <w:sz w:val="22"/>
            <w:lang w:eastAsia="fr-FR"/>
          </w:rPr>
          <w:tab/>
        </w:r>
        <w:r w:rsidR="00060B69" w:rsidRPr="00AB13A1">
          <w:rPr>
            <w:rStyle w:val="Lienhypertexte"/>
            <w:noProof/>
          </w:rPr>
          <w:t>Modifications de la conception et du développement</w:t>
        </w:r>
        <w:r w:rsidR="00060B69">
          <w:rPr>
            <w:noProof/>
            <w:webHidden/>
          </w:rPr>
          <w:tab/>
        </w:r>
        <w:r w:rsidR="00060B69">
          <w:rPr>
            <w:noProof/>
            <w:webHidden/>
          </w:rPr>
          <w:fldChar w:fldCharType="begin"/>
        </w:r>
        <w:r w:rsidR="00060B69">
          <w:rPr>
            <w:noProof/>
            <w:webHidden/>
          </w:rPr>
          <w:instrText xml:space="preserve"> PAGEREF _Toc62736651 \h </w:instrText>
        </w:r>
        <w:r w:rsidR="00060B69">
          <w:rPr>
            <w:noProof/>
            <w:webHidden/>
          </w:rPr>
        </w:r>
        <w:r w:rsidR="00060B69">
          <w:rPr>
            <w:noProof/>
            <w:webHidden/>
          </w:rPr>
          <w:fldChar w:fldCharType="separate"/>
        </w:r>
        <w:r w:rsidR="00022516">
          <w:rPr>
            <w:noProof/>
            <w:webHidden/>
          </w:rPr>
          <w:t>22</w:t>
        </w:r>
        <w:r w:rsidR="00060B69">
          <w:rPr>
            <w:noProof/>
            <w:webHidden/>
          </w:rPr>
          <w:fldChar w:fldCharType="end"/>
        </w:r>
      </w:hyperlink>
    </w:p>
    <w:p w14:paraId="34D34966" w14:textId="6D0CEA93" w:rsidR="00060B69" w:rsidRDefault="00E02FDF">
      <w:pPr>
        <w:pStyle w:val="TM2"/>
        <w:rPr>
          <w:rFonts w:asciiTheme="minorHAnsi" w:eastAsiaTheme="minorEastAsia" w:hAnsiTheme="minorHAnsi"/>
          <w:noProof/>
          <w:sz w:val="22"/>
          <w:lang w:eastAsia="fr-FR"/>
        </w:rPr>
      </w:pPr>
      <w:hyperlink w:anchor="_Toc62736652" w:history="1">
        <w:r w:rsidR="00060B69" w:rsidRPr="00AB13A1">
          <w:rPr>
            <w:rStyle w:val="Lienhypertexte"/>
            <w:noProof/>
          </w:rPr>
          <w:t>8.4</w:t>
        </w:r>
        <w:r w:rsidR="00060B69">
          <w:rPr>
            <w:rFonts w:asciiTheme="minorHAnsi" w:eastAsiaTheme="minorEastAsia" w:hAnsiTheme="minorHAnsi"/>
            <w:noProof/>
            <w:sz w:val="22"/>
            <w:lang w:eastAsia="fr-FR"/>
          </w:rPr>
          <w:tab/>
        </w:r>
        <w:r w:rsidR="00060B69" w:rsidRPr="00AB13A1">
          <w:rPr>
            <w:rStyle w:val="Lienhypertexte"/>
            <w:noProof/>
          </w:rPr>
          <w:t>Maîtrise des processus, produits et services fournis par des prestataires externes</w:t>
        </w:r>
        <w:r w:rsidR="00060B69">
          <w:rPr>
            <w:noProof/>
            <w:webHidden/>
          </w:rPr>
          <w:tab/>
        </w:r>
        <w:r w:rsidR="00060B69">
          <w:rPr>
            <w:noProof/>
            <w:webHidden/>
          </w:rPr>
          <w:fldChar w:fldCharType="begin"/>
        </w:r>
        <w:r w:rsidR="00060B69">
          <w:rPr>
            <w:noProof/>
            <w:webHidden/>
          </w:rPr>
          <w:instrText xml:space="preserve"> PAGEREF _Toc62736652 \h </w:instrText>
        </w:r>
        <w:r w:rsidR="00060B69">
          <w:rPr>
            <w:noProof/>
            <w:webHidden/>
          </w:rPr>
        </w:r>
        <w:r w:rsidR="00060B69">
          <w:rPr>
            <w:noProof/>
            <w:webHidden/>
          </w:rPr>
          <w:fldChar w:fldCharType="separate"/>
        </w:r>
        <w:r w:rsidR="00022516">
          <w:rPr>
            <w:noProof/>
            <w:webHidden/>
          </w:rPr>
          <w:t>22</w:t>
        </w:r>
        <w:r w:rsidR="00060B69">
          <w:rPr>
            <w:noProof/>
            <w:webHidden/>
          </w:rPr>
          <w:fldChar w:fldCharType="end"/>
        </w:r>
      </w:hyperlink>
    </w:p>
    <w:p w14:paraId="28B39217" w14:textId="6349C50B" w:rsidR="00060B69" w:rsidRDefault="00E02FDF">
      <w:pPr>
        <w:pStyle w:val="TM3"/>
        <w:rPr>
          <w:rFonts w:asciiTheme="minorHAnsi" w:eastAsiaTheme="minorEastAsia" w:hAnsiTheme="minorHAnsi"/>
          <w:noProof/>
          <w:sz w:val="22"/>
          <w:lang w:eastAsia="fr-FR"/>
        </w:rPr>
      </w:pPr>
      <w:hyperlink w:anchor="_Toc62736653" w:history="1">
        <w:r w:rsidR="00060B69" w:rsidRPr="00AB13A1">
          <w:rPr>
            <w:rStyle w:val="Lienhypertexte"/>
            <w:noProof/>
          </w:rPr>
          <w:t>8.4.1</w:t>
        </w:r>
        <w:r w:rsidR="00060B69">
          <w:rPr>
            <w:rFonts w:asciiTheme="minorHAnsi" w:eastAsiaTheme="minorEastAsia" w:hAnsiTheme="minorHAnsi"/>
            <w:noProof/>
            <w:sz w:val="22"/>
            <w:lang w:eastAsia="fr-FR"/>
          </w:rPr>
          <w:tab/>
        </w:r>
        <w:r w:rsidR="00060B69" w:rsidRPr="00AB13A1">
          <w:rPr>
            <w:rStyle w:val="Lienhypertexte"/>
            <w:noProof/>
          </w:rPr>
          <w:t>Type et étendu de la maîtrise</w:t>
        </w:r>
        <w:r w:rsidR="00060B69">
          <w:rPr>
            <w:noProof/>
            <w:webHidden/>
          </w:rPr>
          <w:tab/>
        </w:r>
        <w:r w:rsidR="00060B69">
          <w:rPr>
            <w:noProof/>
            <w:webHidden/>
          </w:rPr>
          <w:fldChar w:fldCharType="begin"/>
        </w:r>
        <w:r w:rsidR="00060B69">
          <w:rPr>
            <w:noProof/>
            <w:webHidden/>
          </w:rPr>
          <w:instrText xml:space="preserve"> PAGEREF _Toc62736653 \h </w:instrText>
        </w:r>
        <w:r w:rsidR="00060B69">
          <w:rPr>
            <w:noProof/>
            <w:webHidden/>
          </w:rPr>
        </w:r>
        <w:r w:rsidR="00060B69">
          <w:rPr>
            <w:noProof/>
            <w:webHidden/>
          </w:rPr>
          <w:fldChar w:fldCharType="separate"/>
        </w:r>
        <w:r w:rsidR="00022516">
          <w:rPr>
            <w:noProof/>
            <w:webHidden/>
          </w:rPr>
          <w:t>22</w:t>
        </w:r>
        <w:r w:rsidR="00060B69">
          <w:rPr>
            <w:noProof/>
            <w:webHidden/>
          </w:rPr>
          <w:fldChar w:fldCharType="end"/>
        </w:r>
      </w:hyperlink>
    </w:p>
    <w:p w14:paraId="0BF85380" w14:textId="7EAFFC01" w:rsidR="00060B69" w:rsidRDefault="00E02FDF">
      <w:pPr>
        <w:pStyle w:val="TM3"/>
        <w:rPr>
          <w:rFonts w:asciiTheme="minorHAnsi" w:eastAsiaTheme="minorEastAsia" w:hAnsiTheme="minorHAnsi"/>
          <w:noProof/>
          <w:sz w:val="22"/>
          <w:lang w:eastAsia="fr-FR"/>
        </w:rPr>
      </w:pPr>
      <w:hyperlink w:anchor="_Toc62736654" w:history="1">
        <w:r w:rsidR="00060B69" w:rsidRPr="00AB13A1">
          <w:rPr>
            <w:rStyle w:val="Lienhypertexte"/>
            <w:noProof/>
          </w:rPr>
          <w:t>8.4.2</w:t>
        </w:r>
        <w:r w:rsidR="00060B69">
          <w:rPr>
            <w:rFonts w:asciiTheme="minorHAnsi" w:eastAsiaTheme="minorEastAsia" w:hAnsiTheme="minorHAnsi"/>
            <w:noProof/>
            <w:sz w:val="22"/>
            <w:lang w:eastAsia="fr-FR"/>
          </w:rPr>
          <w:tab/>
        </w:r>
        <w:r w:rsidR="00060B69" w:rsidRPr="00AB13A1">
          <w:rPr>
            <w:rStyle w:val="Lienhypertexte"/>
            <w:noProof/>
          </w:rPr>
          <w:t>Informations à l’attention des prestataires externes</w:t>
        </w:r>
        <w:r w:rsidR="00060B69">
          <w:rPr>
            <w:noProof/>
            <w:webHidden/>
          </w:rPr>
          <w:tab/>
        </w:r>
        <w:r w:rsidR="00060B69">
          <w:rPr>
            <w:noProof/>
            <w:webHidden/>
          </w:rPr>
          <w:fldChar w:fldCharType="begin"/>
        </w:r>
        <w:r w:rsidR="00060B69">
          <w:rPr>
            <w:noProof/>
            <w:webHidden/>
          </w:rPr>
          <w:instrText xml:space="preserve"> PAGEREF _Toc62736654 \h </w:instrText>
        </w:r>
        <w:r w:rsidR="00060B69">
          <w:rPr>
            <w:noProof/>
            <w:webHidden/>
          </w:rPr>
        </w:r>
        <w:r w:rsidR="00060B69">
          <w:rPr>
            <w:noProof/>
            <w:webHidden/>
          </w:rPr>
          <w:fldChar w:fldCharType="separate"/>
        </w:r>
        <w:r w:rsidR="00022516">
          <w:rPr>
            <w:noProof/>
            <w:webHidden/>
          </w:rPr>
          <w:t>22</w:t>
        </w:r>
        <w:r w:rsidR="00060B69">
          <w:rPr>
            <w:noProof/>
            <w:webHidden/>
          </w:rPr>
          <w:fldChar w:fldCharType="end"/>
        </w:r>
      </w:hyperlink>
    </w:p>
    <w:p w14:paraId="50A8127E" w14:textId="492874A1" w:rsidR="00060B69" w:rsidRDefault="00E02FDF">
      <w:pPr>
        <w:pStyle w:val="TM2"/>
        <w:rPr>
          <w:rFonts w:asciiTheme="minorHAnsi" w:eastAsiaTheme="minorEastAsia" w:hAnsiTheme="minorHAnsi"/>
          <w:noProof/>
          <w:sz w:val="22"/>
          <w:lang w:eastAsia="fr-FR"/>
        </w:rPr>
      </w:pPr>
      <w:hyperlink w:anchor="_Toc62736655" w:history="1">
        <w:r w:rsidR="00060B69" w:rsidRPr="00AB13A1">
          <w:rPr>
            <w:rStyle w:val="Lienhypertexte"/>
            <w:noProof/>
          </w:rPr>
          <w:t>8.5</w:t>
        </w:r>
        <w:r w:rsidR="00060B69">
          <w:rPr>
            <w:rFonts w:asciiTheme="minorHAnsi" w:eastAsiaTheme="minorEastAsia" w:hAnsiTheme="minorHAnsi"/>
            <w:noProof/>
            <w:sz w:val="22"/>
            <w:lang w:eastAsia="fr-FR"/>
          </w:rPr>
          <w:tab/>
        </w:r>
        <w:r w:rsidR="00060B69" w:rsidRPr="00AB13A1">
          <w:rPr>
            <w:rStyle w:val="Lienhypertexte"/>
            <w:noProof/>
          </w:rPr>
          <w:t>Production et prestation de service</w:t>
        </w:r>
        <w:r w:rsidR="00060B69">
          <w:rPr>
            <w:noProof/>
            <w:webHidden/>
          </w:rPr>
          <w:tab/>
        </w:r>
        <w:r w:rsidR="00060B69">
          <w:rPr>
            <w:noProof/>
            <w:webHidden/>
          </w:rPr>
          <w:fldChar w:fldCharType="begin"/>
        </w:r>
        <w:r w:rsidR="00060B69">
          <w:rPr>
            <w:noProof/>
            <w:webHidden/>
          </w:rPr>
          <w:instrText xml:space="preserve"> PAGEREF _Toc62736655 \h </w:instrText>
        </w:r>
        <w:r w:rsidR="00060B69">
          <w:rPr>
            <w:noProof/>
            <w:webHidden/>
          </w:rPr>
        </w:r>
        <w:r w:rsidR="00060B69">
          <w:rPr>
            <w:noProof/>
            <w:webHidden/>
          </w:rPr>
          <w:fldChar w:fldCharType="separate"/>
        </w:r>
        <w:r w:rsidR="00022516">
          <w:rPr>
            <w:noProof/>
            <w:webHidden/>
          </w:rPr>
          <w:t>22</w:t>
        </w:r>
        <w:r w:rsidR="00060B69">
          <w:rPr>
            <w:noProof/>
            <w:webHidden/>
          </w:rPr>
          <w:fldChar w:fldCharType="end"/>
        </w:r>
      </w:hyperlink>
    </w:p>
    <w:p w14:paraId="5ADA4011" w14:textId="513BD4F8" w:rsidR="00060B69" w:rsidRDefault="00E02FDF">
      <w:pPr>
        <w:pStyle w:val="TM3"/>
        <w:rPr>
          <w:rFonts w:asciiTheme="minorHAnsi" w:eastAsiaTheme="minorEastAsia" w:hAnsiTheme="minorHAnsi"/>
          <w:noProof/>
          <w:sz w:val="22"/>
          <w:lang w:eastAsia="fr-FR"/>
        </w:rPr>
      </w:pPr>
      <w:hyperlink w:anchor="_Toc62736656" w:history="1">
        <w:r w:rsidR="00060B69" w:rsidRPr="00AB13A1">
          <w:rPr>
            <w:rStyle w:val="Lienhypertexte"/>
            <w:noProof/>
          </w:rPr>
          <w:t>8.5.1</w:t>
        </w:r>
        <w:r w:rsidR="00060B69">
          <w:rPr>
            <w:rFonts w:asciiTheme="minorHAnsi" w:eastAsiaTheme="minorEastAsia" w:hAnsiTheme="minorHAnsi"/>
            <w:noProof/>
            <w:sz w:val="22"/>
            <w:lang w:eastAsia="fr-FR"/>
          </w:rPr>
          <w:tab/>
        </w:r>
        <w:r w:rsidR="00060B69" w:rsidRPr="00AB13A1">
          <w:rPr>
            <w:rStyle w:val="Lienhypertexte"/>
            <w:noProof/>
          </w:rPr>
          <w:t>Maitrise de la production et de la prestation de service</w:t>
        </w:r>
        <w:r w:rsidR="00060B69">
          <w:rPr>
            <w:noProof/>
            <w:webHidden/>
          </w:rPr>
          <w:tab/>
        </w:r>
        <w:r w:rsidR="00060B69">
          <w:rPr>
            <w:noProof/>
            <w:webHidden/>
          </w:rPr>
          <w:fldChar w:fldCharType="begin"/>
        </w:r>
        <w:r w:rsidR="00060B69">
          <w:rPr>
            <w:noProof/>
            <w:webHidden/>
          </w:rPr>
          <w:instrText xml:space="preserve"> PAGEREF _Toc62736656 \h </w:instrText>
        </w:r>
        <w:r w:rsidR="00060B69">
          <w:rPr>
            <w:noProof/>
            <w:webHidden/>
          </w:rPr>
        </w:r>
        <w:r w:rsidR="00060B69">
          <w:rPr>
            <w:noProof/>
            <w:webHidden/>
          </w:rPr>
          <w:fldChar w:fldCharType="separate"/>
        </w:r>
        <w:r w:rsidR="00022516">
          <w:rPr>
            <w:noProof/>
            <w:webHidden/>
          </w:rPr>
          <w:t>22</w:t>
        </w:r>
        <w:r w:rsidR="00060B69">
          <w:rPr>
            <w:noProof/>
            <w:webHidden/>
          </w:rPr>
          <w:fldChar w:fldCharType="end"/>
        </w:r>
      </w:hyperlink>
    </w:p>
    <w:p w14:paraId="01D8B348" w14:textId="08878AC9" w:rsidR="00060B69" w:rsidRDefault="00E02FDF">
      <w:pPr>
        <w:pStyle w:val="TM3"/>
        <w:rPr>
          <w:rFonts w:asciiTheme="minorHAnsi" w:eastAsiaTheme="minorEastAsia" w:hAnsiTheme="minorHAnsi"/>
          <w:noProof/>
          <w:sz w:val="22"/>
          <w:lang w:eastAsia="fr-FR"/>
        </w:rPr>
      </w:pPr>
      <w:hyperlink w:anchor="_Toc62736657" w:history="1">
        <w:r w:rsidR="00060B69" w:rsidRPr="00AB13A1">
          <w:rPr>
            <w:rStyle w:val="Lienhypertexte"/>
            <w:noProof/>
          </w:rPr>
          <w:t>8.5.2</w:t>
        </w:r>
        <w:r w:rsidR="00060B69">
          <w:rPr>
            <w:rFonts w:asciiTheme="minorHAnsi" w:eastAsiaTheme="minorEastAsia" w:hAnsiTheme="minorHAnsi"/>
            <w:noProof/>
            <w:sz w:val="22"/>
            <w:lang w:eastAsia="fr-FR"/>
          </w:rPr>
          <w:tab/>
        </w:r>
        <w:r w:rsidR="00060B69" w:rsidRPr="00AB13A1">
          <w:rPr>
            <w:rStyle w:val="Lienhypertexte"/>
            <w:noProof/>
          </w:rPr>
          <w:t>Identification et traçabilité</w:t>
        </w:r>
        <w:r w:rsidR="00060B69">
          <w:rPr>
            <w:noProof/>
            <w:webHidden/>
          </w:rPr>
          <w:tab/>
        </w:r>
        <w:r w:rsidR="00060B69">
          <w:rPr>
            <w:noProof/>
            <w:webHidden/>
          </w:rPr>
          <w:fldChar w:fldCharType="begin"/>
        </w:r>
        <w:r w:rsidR="00060B69">
          <w:rPr>
            <w:noProof/>
            <w:webHidden/>
          </w:rPr>
          <w:instrText xml:space="preserve"> PAGEREF _Toc62736657 \h </w:instrText>
        </w:r>
        <w:r w:rsidR="00060B69">
          <w:rPr>
            <w:noProof/>
            <w:webHidden/>
          </w:rPr>
        </w:r>
        <w:r w:rsidR="00060B69">
          <w:rPr>
            <w:noProof/>
            <w:webHidden/>
          </w:rPr>
          <w:fldChar w:fldCharType="separate"/>
        </w:r>
        <w:r w:rsidR="00022516">
          <w:rPr>
            <w:noProof/>
            <w:webHidden/>
          </w:rPr>
          <w:t>23</w:t>
        </w:r>
        <w:r w:rsidR="00060B69">
          <w:rPr>
            <w:noProof/>
            <w:webHidden/>
          </w:rPr>
          <w:fldChar w:fldCharType="end"/>
        </w:r>
      </w:hyperlink>
    </w:p>
    <w:p w14:paraId="7162823B" w14:textId="0CA08F66" w:rsidR="00060B69" w:rsidRDefault="00E02FDF">
      <w:pPr>
        <w:pStyle w:val="TM3"/>
        <w:rPr>
          <w:rFonts w:asciiTheme="minorHAnsi" w:eastAsiaTheme="minorEastAsia" w:hAnsiTheme="minorHAnsi"/>
          <w:noProof/>
          <w:sz w:val="22"/>
          <w:lang w:eastAsia="fr-FR"/>
        </w:rPr>
      </w:pPr>
      <w:hyperlink w:anchor="_Toc62736658" w:history="1">
        <w:r w:rsidR="00060B69" w:rsidRPr="00AB13A1">
          <w:rPr>
            <w:rStyle w:val="Lienhypertexte"/>
            <w:noProof/>
          </w:rPr>
          <w:t>8.5.3</w:t>
        </w:r>
        <w:r w:rsidR="00060B69">
          <w:rPr>
            <w:rFonts w:asciiTheme="minorHAnsi" w:eastAsiaTheme="minorEastAsia" w:hAnsiTheme="minorHAnsi"/>
            <w:noProof/>
            <w:sz w:val="22"/>
            <w:lang w:eastAsia="fr-FR"/>
          </w:rPr>
          <w:tab/>
        </w:r>
        <w:r w:rsidR="00060B69" w:rsidRPr="00AB13A1">
          <w:rPr>
            <w:rStyle w:val="Lienhypertexte"/>
            <w:noProof/>
          </w:rPr>
          <w:t>Propriété des clients ou des prestataires externes</w:t>
        </w:r>
        <w:r w:rsidR="00060B69">
          <w:rPr>
            <w:noProof/>
            <w:webHidden/>
          </w:rPr>
          <w:tab/>
        </w:r>
        <w:r w:rsidR="00060B69">
          <w:rPr>
            <w:noProof/>
            <w:webHidden/>
          </w:rPr>
          <w:fldChar w:fldCharType="begin"/>
        </w:r>
        <w:r w:rsidR="00060B69">
          <w:rPr>
            <w:noProof/>
            <w:webHidden/>
          </w:rPr>
          <w:instrText xml:space="preserve"> PAGEREF _Toc62736658 \h </w:instrText>
        </w:r>
        <w:r w:rsidR="00060B69">
          <w:rPr>
            <w:noProof/>
            <w:webHidden/>
          </w:rPr>
        </w:r>
        <w:r w:rsidR="00060B69">
          <w:rPr>
            <w:noProof/>
            <w:webHidden/>
          </w:rPr>
          <w:fldChar w:fldCharType="separate"/>
        </w:r>
        <w:r w:rsidR="00022516">
          <w:rPr>
            <w:noProof/>
            <w:webHidden/>
          </w:rPr>
          <w:t>23</w:t>
        </w:r>
        <w:r w:rsidR="00060B69">
          <w:rPr>
            <w:noProof/>
            <w:webHidden/>
          </w:rPr>
          <w:fldChar w:fldCharType="end"/>
        </w:r>
      </w:hyperlink>
    </w:p>
    <w:p w14:paraId="6B2B10A9" w14:textId="43C69E81" w:rsidR="00060B69" w:rsidRDefault="00E02FDF">
      <w:pPr>
        <w:pStyle w:val="TM3"/>
        <w:rPr>
          <w:rFonts w:asciiTheme="minorHAnsi" w:eastAsiaTheme="minorEastAsia" w:hAnsiTheme="minorHAnsi"/>
          <w:noProof/>
          <w:sz w:val="22"/>
          <w:lang w:eastAsia="fr-FR"/>
        </w:rPr>
      </w:pPr>
      <w:hyperlink w:anchor="_Toc62736659" w:history="1">
        <w:r w:rsidR="00060B69" w:rsidRPr="00AB13A1">
          <w:rPr>
            <w:rStyle w:val="Lienhypertexte"/>
            <w:noProof/>
          </w:rPr>
          <w:t>8.5.4</w:t>
        </w:r>
        <w:r w:rsidR="00060B69">
          <w:rPr>
            <w:rFonts w:asciiTheme="minorHAnsi" w:eastAsiaTheme="minorEastAsia" w:hAnsiTheme="minorHAnsi"/>
            <w:noProof/>
            <w:sz w:val="22"/>
            <w:lang w:eastAsia="fr-FR"/>
          </w:rPr>
          <w:tab/>
        </w:r>
        <w:r w:rsidR="00060B69" w:rsidRPr="00AB13A1">
          <w:rPr>
            <w:rStyle w:val="Lienhypertexte"/>
            <w:noProof/>
          </w:rPr>
          <w:t>Préservation</w:t>
        </w:r>
        <w:r w:rsidR="00060B69">
          <w:rPr>
            <w:noProof/>
            <w:webHidden/>
          </w:rPr>
          <w:tab/>
        </w:r>
        <w:r w:rsidR="00060B69">
          <w:rPr>
            <w:noProof/>
            <w:webHidden/>
          </w:rPr>
          <w:fldChar w:fldCharType="begin"/>
        </w:r>
        <w:r w:rsidR="00060B69">
          <w:rPr>
            <w:noProof/>
            <w:webHidden/>
          </w:rPr>
          <w:instrText xml:space="preserve"> PAGEREF _Toc62736659 \h </w:instrText>
        </w:r>
        <w:r w:rsidR="00060B69">
          <w:rPr>
            <w:noProof/>
            <w:webHidden/>
          </w:rPr>
        </w:r>
        <w:r w:rsidR="00060B69">
          <w:rPr>
            <w:noProof/>
            <w:webHidden/>
          </w:rPr>
          <w:fldChar w:fldCharType="separate"/>
        </w:r>
        <w:r w:rsidR="00022516">
          <w:rPr>
            <w:noProof/>
            <w:webHidden/>
          </w:rPr>
          <w:t>23</w:t>
        </w:r>
        <w:r w:rsidR="00060B69">
          <w:rPr>
            <w:noProof/>
            <w:webHidden/>
          </w:rPr>
          <w:fldChar w:fldCharType="end"/>
        </w:r>
      </w:hyperlink>
    </w:p>
    <w:p w14:paraId="6E2B24A5" w14:textId="78F1074D" w:rsidR="00060B69" w:rsidRDefault="00E02FDF">
      <w:pPr>
        <w:pStyle w:val="TM3"/>
        <w:rPr>
          <w:rFonts w:asciiTheme="minorHAnsi" w:eastAsiaTheme="minorEastAsia" w:hAnsiTheme="minorHAnsi"/>
          <w:noProof/>
          <w:sz w:val="22"/>
          <w:lang w:eastAsia="fr-FR"/>
        </w:rPr>
      </w:pPr>
      <w:hyperlink w:anchor="_Toc62736660" w:history="1">
        <w:r w:rsidR="00060B69" w:rsidRPr="00AB13A1">
          <w:rPr>
            <w:rStyle w:val="Lienhypertexte"/>
            <w:noProof/>
          </w:rPr>
          <w:t>8.5.5</w:t>
        </w:r>
        <w:r w:rsidR="00060B69">
          <w:rPr>
            <w:rFonts w:asciiTheme="minorHAnsi" w:eastAsiaTheme="minorEastAsia" w:hAnsiTheme="minorHAnsi"/>
            <w:noProof/>
            <w:sz w:val="22"/>
            <w:lang w:eastAsia="fr-FR"/>
          </w:rPr>
          <w:tab/>
        </w:r>
        <w:r w:rsidR="00060B69" w:rsidRPr="00AB13A1">
          <w:rPr>
            <w:rStyle w:val="Lienhypertexte"/>
            <w:noProof/>
          </w:rPr>
          <w:t>Activités après la livraison</w:t>
        </w:r>
        <w:r w:rsidR="00060B69">
          <w:rPr>
            <w:noProof/>
            <w:webHidden/>
          </w:rPr>
          <w:tab/>
        </w:r>
        <w:r w:rsidR="00060B69">
          <w:rPr>
            <w:noProof/>
            <w:webHidden/>
          </w:rPr>
          <w:fldChar w:fldCharType="begin"/>
        </w:r>
        <w:r w:rsidR="00060B69">
          <w:rPr>
            <w:noProof/>
            <w:webHidden/>
          </w:rPr>
          <w:instrText xml:space="preserve"> PAGEREF _Toc62736660 \h </w:instrText>
        </w:r>
        <w:r w:rsidR="00060B69">
          <w:rPr>
            <w:noProof/>
            <w:webHidden/>
          </w:rPr>
        </w:r>
        <w:r w:rsidR="00060B69">
          <w:rPr>
            <w:noProof/>
            <w:webHidden/>
          </w:rPr>
          <w:fldChar w:fldCharType="separate"/>
        </w:r>
        <w:r w:rsidR="00022516">
          <w:rPr>
            <w:noProof/>
            <w:webHidden/>
          </w:rPr>
          <w:t>23</w:t>
        </w:r>
        <w:r w:rsidR="00060B69">
          <w:rPr>
            <w:noProof/>
            <w:webHidden/>
          </w:rPr>
          <w:fldChar w:fldCharType="end"/>
        </w:r>
      </w:hyperlink>
    </w:p>
    <w:p w14:paraId="0829B486" w14:textId="35428F5C" w:rsidR="00060B69" w:rsidRDefault="00E02FDF">
      <w:pPr>
        <w:pStyle w:val="TM3"/>
        <w:rPr>
          <w:rFonts w:asciiTheme="minorHAnsi" w:eastAsiaTheme="minorEastAsia" w:hAnsiTheme="minorHAnsi"/>
          <w:noProof/>
          <w:sz w:val="22"/>
          <w:lang w:eastAsia="fr-FR"/>
        </w:rPr>
      </w:pPr>
      <w:hyperlink w:anchor="_Toc62736661" w:history="1">
        <w:r w:rsidR="00060B69" w:rsidRPr="00AB13A1">
          <w:rPr>
            <w:rStyle w:val="Lienhypertexte"/>
            <w:noProof/>
          </w:rPr>
          <w:t>8.5.6</w:t>
        </w:r>
        <w:r w:rsidR="00060B69">
          <w:rPr>
            <w:rFonts w:asciiTheme="minorHAnsi" w:eastAsiaTheme="minorEastAsia" w:hAnsiTheme="minorHAnsi"/>
            <w:noProof/>
            <w:sz w:val="22"/>
            <w:lang w:eastAsia="fr-FR"/>
          </w:rPr>
          <w:tab/>
        </w:r>
        <w:r w:rsidR="00060B69" w:rsidRPr="00AB13A1">
          <w:rPr>
            <w:rStyle w:val="Lienhypertexte"/>
            <w:noProof/>
          </w:rPr>
          <w:t>Maîtrise de modifications</w:t>
        </w:r>
        <w:r w:rsidR="00060B69">
          <w:rPr>
            <w:noProof/>
            <w:webHidden/>
          </w:rPr>
          <w:tab/>
        </w:r>
        <w:r w:rsidR="00060B69">
          <w:rPr>
            <w:noProof/>
            <w:webHidden/>
          </w:rPr>
          <w:fldChar w:fldCharType="begin"/>
        </w:r>
        <w:r w:rsidR="00060B69">
          <w:rPr>
            <w:noProof/>
            <w:webHidden/>
          </w:rPr>
          <w:instrText xml:space="preserve"> PAGEREF _Toc62736661 \h </w:instrText>
        </w:r>
        <w:r w:rsidR="00060B69">
          <w:rPr>
            <w:noProof/>
            <w:webHidden/>
          </w:rPr>
        </w:r>
        <w:r w:rsidR="00060B69">
          <w:rPr>
            <w:noProof/>
            <w:webHidden/>
          </w:rPr>
          <w:fldChar w:fldCharType="separate"/>
        </w:r>
        <w:r w:rsidR="00022516">
          <w:rPr>
            <w:noProof/>
            <w:webHidden/>
          </w:rPr>
          <w:t>23</w:t>
        </w:r>
        <w:r w:rsidR="00060B69">
          <w:rPr>
            <w:noProof/>
            <w:webHidden/>
          </w:rPr>
          <w:fldChar w:fldCharType="end"/>
        </w:r>
      </w:hyperlink>
    </w:p>
    <w:p w14:paraId="42FF1F6B" w14:textId="09CEE7ED" w:rsidR="00060B69" w:rsidRDefault="00E02FDF">
      <w:pPr>
        <w:pStyle w:val="TM2"/>
        <w:rPr>
          <w:rFonts w:asciiTheme="minorHAnsi" w:eastAsiaTheme="minorEastAsia" w:hAnsiTheme="minorHAnsi"/>
          <w:noProof/>
          <w:sz w:val="22"/>
          <w:lang w:eastAsia="fr-FR"/>
        </w:rPr>
      </w:pPr>
      <w:hyperlink w:anchor="_Toc62736662" w:history="1">
        <w:r w:rsidR="00060B69" w:rsidRPr="00AB13A1">
          <w:rPr>
            <w:rStyle w:val="Lienhypertexte"/>
            <w:noProof/>
          </w:rPr>
          <w:t>8.6</w:t>
        </w:r>
        <w:r w:rsidR="00060B69">
          <w:rPr>
            <w:rFonts w:asciiTheme="minorHAnsi" w:eastAsiaTheme="minorEastAsia" w:hAnsiTheme="minorHAnsi"/>
            <w:noProof/>
            <w:sz w:val="22"/>
            <w:lang w:eastAsia="fr-FR"/>
          </w:rPr>
          <w:tab/>
        </w:r>
        <w:r w:rsidR="00060B69" w:rsidRPr="00AB13A1">
          <w:rPr>
            <w:rStyle w:val="Lienhypertexte"/>
            <w:noProof/>
          </w:rPr>
          <w:t>Libération des produits et services</w:t>
        </w:r>
        <w:r w:rsidR="00060B69">
          <w:rPr>
            <w:noProof/>
            <w:webHidden/>
          </w:rPr>
          <w:tab/>
        </w:r>
        <w:r w:rsidR="00060B69">
          <w:rPr>
            <w:noProof/>
            <w:webHidden/>
          </w:rPr>
          <w:fldChar w:fldCharType="begin"/>
        </w:r>
        <w:r w:rsidR="00060B69">
          <w:rPr>
            <w:noProof/>
            <w:webHidden/>
          </w:rPr>
          <w:instrText xml:space="preserve"> PAGEREF _Toc62736662 \h </w:instrText>
        </w:r>
        <w:r w:rsidR="00060B69">
          <w:rPr>
            <w:noProof/>
            <w:webHidden/>
          </w:rPr>
        </w:r>
        <w:r w:rsidR="00060B69">
          <w:rPr>
            <w:noProof/>
            <w:webHidden/>
          </w:rPr>
          <w:fldChar w:fldCharType="separate"/>
        </w:r>
        <w:r w:rsidR="00022516">
          <w:rPr>
            <w:noProof/>
            <w:webHidden/>
          </w:rPr>
          <w:t>23</w:t>
        </w:r>
        <w:r w:rsidR="00060B69">
          <w:rPr>
            <w:noProof/>
            <w:webHidden/>
          </w:rPr>
          <w:fldChar w:fldCharType="end"/>
        </w:r>
      </w:hyperlink>
    </w:p>
    <w:p w14:paraId="50652230" w14:textId="71844AED" w:rsidR="00060B69" w:rsidRDefault="00E02FDF">
      <w:pPr>
        <w:pStyle w:val="TM2"/>
        <w:rPr>
          <w:rFonts w:asciiTheme="minorHAnsi" w:eastAsiaTheme="minorEastAsia" w:hAnsiTheme="minorHAnsi"/>
          <w:noProof/>
          <w:sz w:val="22"/>
          <w:lang w:eastAsia="fr-FR"/>
        </w:rPr>
      </w:pPr>
      <w:hyperlink w:anchor="_Toc62736663" w:history="1">
        <w:r w:rsidR="00060B69" w:rsidRPr="00AB13A1">
          <w:rPr>
            <w:rStyle w:val="Lienhypertexte"/>
            <w:noProof/>
          </w:rPr>
          <w:t>8.7</w:t>
        </w:r>
        <w:r w:rsidR="00060B69">
          <w:rPr>
            <w:rFonts w:asciiTheme="minorHAnsi" w:eastAsiaTheme="minorEastAsia" w:hAnsiTheme="minorHAnsi"/>
            <w:noProof/>
            <w:sz w:val="22"/>
            <w:lang w:eastAsia="fr-FR"/>
          </w:rPr>
          <w:tab/>
        </w:r>
        <w:r w:rsidR="00060B69" w:rsidRPr="00AB13A1">
          <w:rPr>
            <w:rStyle w:val="Lienhypertexte"/>
            <w:noProof/>
          </w:rPr>
          <w:t>Maîtrise des éléments de sortie non conformes</w:t>
        </w:r>
        <w:r w:rsidR="00060B69">
          <w:rPr>
            <w:noProof/>
            <w:webHidden/>
          </w:rPr>
          <w:tab/>
        </w:r>
        <w:r w:rsidR="00060B69">
          <w:rPr>
            <w:noProof/>
            <w:webHidden/>
          </w:rPr>
          <w:fldChar w:fldCharType="begin"/>
        </w:r>
        <w:r w:rsidR="00060B69">
          <w:rPr>
            <w:noProof/>
            <w:webHidden/>
          </w:rPr>
          <w:instrText xml:space="preserve"> PAGEREF _Toc62736663 \h </w:instrText>
        </w:r>
        <w:r w:rsidR="00060B69">
          <w:rPr>
            <w:noProof/>
            <w:webHidden/>
          </w:rPr>
        </w:r>
        <w:r w:rsidR="00060B69">
          <w:rPr>
            <w:noProof/>
            <w:webHidden/>
          </w:rPr>
          <w:fldChar w:fldCharType="separate"/>
        </w:r>
        <w:r w:rsidR="00022516">
          <w:rPr>
            <w:noProof/>
            <w:webHidden/>
          </w:rPr>
          <w:t>24</w:t>
        </w:r>
        <w:r w:rsidR="00060B69">
          <w:rPr>
            <w:noProof/>
            <w:webHidden/>
          </w:rPr>
          <w:fldChar w:fldCharType="end"/>
        </w:r>
      </w:hyperlink>
    </w:p>
    <w:p w14:paraId="52DD6EDE" w14:textId="0F1DDA47" w:rsidR="00060B69" w:rsidRDefault="00E02FDF">
      <w:pPr>
        <w:pStyle w:val="TM1"/>
        <w:rPr>
          <w:rFonts w:asciiTheme="minorHAnsi" w:eastAsiaTheme="minorEastAsia" w:hAnsiTheme="minorHAnsi"/>
          <w:noProof/>
          <w:lang w:eastAsia="fr-FR"/>
        </w:rPr>
      </w:pPr>
      <w:hyperlink w:anchor="_Toc62736664" w:history="1">
        <w:r w:rsidR="00060B69" w:rsidRPr="00AB13A1">
          <w:rPr>
            <w:rStyle w:val="Lienhypertexte"/>
            <w:noProof/>
          </w:rPr>
          <w:t>Chapitre 9</w:t>
        </w:r>
        <w:r w:rsidR="00060B69">
          <w:rPr>
            <w:rFonts w:asciiTheme="minorHAnsi" w:eastAsiaTheme="minorEastAsia" w:hAnsiTheme="minorHAnsi"/>
            <w:noProof/>
            <w:lang w:eastAsia="fr-FR"/>
          </w:rPr>
          <w:tab/>
        </w:r>
        <w:r w:rsidR="00060B69" w:rsidRPr="00AB13A1">
          <w:rPr>
            <w:rStyle w:val="Lienhypertexte"/>
            <w:noProof/>
          </w:rPr>
          <w:t>Évaluation des performances</w:t>
        </w:r>
      </w:hyperlink>
    </w:p>
    <w:p w14:paraId="13F315EA" w14:textId="2C557D3F" w:rsidR="00060B69" w:rsidRDefault="00E02FDF">
      <w:pPr>
        <w:pStyle w:val="TM2"/>
        <w:rPr>
          <w:rFonts w:asciiTheme="minorHAnsi" w:eastAsiaTheme="minorEastAsia" w:hAnsiTheme="minorHAnsi"/>
          <w:noProof/>
          <w:sz w:val="22"/>
          <w:lang w:eastAsia="fr-FR"/>
        </w:rPr>
      </w:pPr>
      <w:hyperlink w:anchor="_Toc62736665" w:history="1">
        <w:r w:rsidR="00060B69" w:rsidRPr="00AB13A1">
          <w:rPr>
            <w:rStyle w:val="Lienhypertexte"/>
            <w:noProof/>
          </w:rPr>
          <w:t>9.1</w:t>
        </w:r>
        <w:r w:rsidR="00060B69">
          <w:rPr>
            <w:rFonts w:asciiTheme="minorHAnsi" w:eastAsiaTheme="minorEastAsia" w:hAnsiTheme="minorHAnsi"/>
            <w:noProof/>
            <w:sz w:val="22"/>
            <w:lang w:eastAsia="fr-FR"/>
          </w:rPr>
          <w:tab/>
        </w:r>
        <w:r w:rsidR="00060B69" w:rsidRPr="00AB13A1">
          <w:rPr>
            <w:rStyle w:val="Lienhypertexte"/>
            <w:noProof/>
          </w:rPr>
          <w:t>Surveillance, mesure, analyse et évaluation</w:t>
        </w:r>
        <w:r w:rsidR="00060B69">
          <w:rPr>
            <w:noProof/>
            <w:webHidden/>
          </w:rPr>
          <w:tab/>
        </w:r>
        <w:r w:rsidR="00060B69">
          <w:rPr>
            <w:noProof/>
            <w:webHidden/>
          </w:rPr>
          <w:fldChar w:fldCharType="begin"/>
        </w:r>
        <w:r w:rsidR="00060B69">
          <w:rPr>
            <w:noProof/>
            <w:webHidden/>
          </w:rPr>
          <w:instrText xml:space="preserve"> PAGEREF _Toc62736665 \h </w:instrText>
        </w:r>
        <w:r w:rsidR="00060B69">
          <w:rPr>
            <w:noProof/>
            <w:webHidden/>
          </w:rPr>
        </w:r>
        <w:r w:rsidR="00060B69">
          <w:rPr>
            <w:noProof/>
            <w:webHidden/>
          </w:rPr>
          <w:fldChar w:fldCharType="separate"/>
        </w:r>
        <w:r w:rsidR="00022516">
          <w:rPr>
            <w:noProof/>
            <w:webHidden/>
          </w:rPr>
          <w:t>25</w:t>
        </w:r>
        <w:r w:rsidR="00060B69">
          <w:rPr>
            <w:noProof/>
            <w:webHidden/>
          </w:rPr>
          <w:fldChar w:fldCharType="end"/>
        </w:r>
      </w:hyperlink>
    </w:p>
    <w:p w14:paraId="6F9C6E9F" w14:textId="6FCB4211" w:rsidR="00060B69" w:rsidRDefault="00E02FDF">
      <w:pPr>
        <w:pStyle w:val="TM3"/>
        <w:rPr>
          <w:rFonts w:asciiTheme="minorHAnsi" w:eastAsiaTheme="minorEastAsia" w:hAnsiTheme="minorHAnsi"/>
          <w:noProof/>
          <w:sz w:val="22"/>
          <w:lang w:eastAsia="fr-FR"/>
        </w:rPr>
      </w:pPr>
      <w:hyperlink w:anchor="_Toc62736666" w:history="1">
        <w:r w:rsidR="00060B69" w:rsidRPr="00AB13A1">
          <w:rPr>
            <w:rStyle w:val="Lienhypertexte"/>
            <w:noProof/>
          </w:rPr>
          <w:t>9.1.1</w:t>
        </w:r>
        <w:r w:rsidR="00060B69">
          <w:rPr>
            <w:rFonts w:asciiTheme="minorHAnsi" w:eastAsiaTheme="minorEastAsia" w:hAnsiTheme="minorHAnsi"/>
            <w:noProof/>
            <w:sz w:val="22"/>
            <w:lang w:eastAsia="fr-FR"/>
          </w:rPr>
          <w:tab/>
        </w:r>
        <w:r w:rsidR="00060B69" w:rsidRPr="00AB13A1">
          <w:rPr>
            <w:rStyle w:val="Lienhypertexte"/>
            <w:noProof/>
          </w:rPr>
          <w:t>Satisfaction client</w:t>
        </w:r>
        <w:r w:rsidR="00060B69">
          <w:rPr>
            <w:noProof/>
            <w:webHidden/>
          </w:rPr>
          <w:tab/>
        </w:r>
        <w:r w:rsidR="00060B69">
          <w:rPr>
            <w:noProof/>
            <w:webHidden/>
          </w:rPr>
          <w:fldChar w:fldCharType="begin"/>
        </w:r>
        <w:r w:rsidR="00060B69">
          <w:rPr>
            <w:noProof/>
            <w:webHidden/>
          </w:rPr>
          <w:instrText xml:space="preserve"> PAGEREF _Toc62736666 \h </w:instrText>
        </w:r>
        <w:r w:rsidR="00060B69">
          <w:rPr>
            <w:noProof/>
            <w:webHidden/>
          </w:rPr>
        </w:r>
        <w:r w:rsidR="00060B69">
          <w:rPr>
            <w:noProof/>
            <w:webHidden/>
          </w:rPr>
          <w:fldChar w:fldCharType="separate"/>
        </w:r>
        <w:r w:rsidR="00022516">
          <w:rPr>
            <w:noProof/>
            <w:webHidden/>
          </w:rPr>
          <w:t>25</w:t>
        </w:r>
        <w:r w:rsidR="00060B69">
          <w:rPr>
            <w:noProof/>
            <w:webHidden/>
          </w:rPr>
          <w:fldChar w:fldCharType="end"/>
        </w:r>
      </w:hyperlink>
    </w:p>
    <w:p w14:paraId="5F4CC7F0" w14:textId="53BA3EE6" w:rsidR="00060B69" w:rsidRDefault="00E02FDF">
      <w:pPr>
        <w:pStyle w:val="TM3"/>
        <w:rPr>
          <w:rFonts w:asciiTheme="minorHAnsi" w:eastAsiaTheme="minorEastAsia" w:hAnsiTheme="minorHAnsi"/>
          <w:noProof/>
          <w:sz w:val="22"/>
          <w:lang w:eastAsia="fr-FR"/>
        </w:rPr>
      </w:pPr>
      <w:hyperlink w:anchor="_Toc62736667" w:history="1">
        <w:r w:rsidR="00060B69" w:rsidRPr="00AB13A1">
          <w:rPr>
            <w:rStyle w:val="Lienhypertexte"/>
            <w:noProof/>
          </w:rPr>
          <w:t>9.1.2</w:t>
        </w:r>
        <w:r w:rsidR="00060B69">
          <w:rPr>
            <w:rFonts w:asciiTheme="minorHAnsi" w:eastAsiaTheme="minorEastAsia" w:hAnsiTheme="minorHAnsi"/>
            <w:noProof/>
            <w:sz w:val="22"/>
            <w:lang w:eastAsia="fr-FR"/>
          </w:rPr>
          <w:tab/>
        </w:r>
        <w:r w:rsidR="00060B69" w:rsidRPr="00AB13A1">
          <w:rPr>
            <w:rStyle w:val="Lienhypertexte"/>
            <w:noProof/>
          </w:rPr>
          <w:t>Analyse et évaluation</w:t>
        </w:r>
        <w:r w:rsidR="00060B69">
          <w:rPr>
            <w:noProof/>
            <w:webHidden/>
          </w:rPr>
          <w:tab/>
        </w:r>
        <w:r w:rsidR="00060B69">
          <w:rPr>
            <w:noProof/>
            <w:webHidden/>
          </w:rPr>
          <w:fldChar w:fldCharType="begin"/>
        </w:r>
        <w:r w:rsidR="00060B69">
          <w:rPr>
            <w:noProof/>
            <w:webHidden/>
          </w:rPr>
          <w:instrText xml:space="preserve"> PAGEREF _Toc62736667 \h </w:instrText>
        </w:r>
        <w:r w:rsidR="00060B69">
          <w:rPr>
            <w:noProof/>
            <w:webHidden/>
          </w:rPr>
        </w:r>
        <w:r w:rsidR="00060B69">
          <w:rPr>
            <w:noProof/>
            <w:webHidden/>
          </w:rPr>
          <w:fldChar w:fldCharType="separate"/>
        </w:r>
        <w:r w:rsidR="00022516">
          <w:rPr>
            <w:noProof/>
            <w:webHidden/>
          </w:rPr>
          <w:t>25</w:t>
        </w:r>
        <w:r w:rsidR="00060B69">
          <w:rPr>
            <w:noProof/>
            <w:webHidden/>
          </w:rPr>
          <w:fldChar w:fldCharType="end"/>
        </w:r>
      </w:hyperlink>
    </w:p>
    <w:p w14:paraId="1F9F3DE5" w14:textId="7F1F7D33" w:rsidR="00060B69" w:rsidRDefault="00E02FDF">
      <w:pPr>
        <w:pStyle w:val="TM2"/>
        <w:rPr>
          <w:rFonts w:asciiTheme="minorHAnsi" w:eastAsiaTheme="minorEastAsia" w:hAnsiTheme="minorHAnsi"/>
          <w:noProof/>
          <w:sz w:val="22"/>
          <w:lang w:eastAsia="fr-FR"/>
        </w:rPr>
      </w:pPr>
      <w:hyperlink w:anchor="_Toc62736668" w:history="1">
        <w:r w:rsidR="00060B69" w:rsidRPr="00AB13A1">
          <w:rPr>
            <w:rStyle w:val="Lienhypertexte"/>
            <w:noProof/>
          </w:rPr>
          <w:t>9.2</w:t>
        </w:r>
        <w:r w:rsidR="00060B69">
          <w:rPr>
            <w:rFonts w:asciiTheme="minorHAnsi" w:eastAsiaTheme="minorEastAsia" w:hAnsiTheme="minorHAnsi"/>
            <w:noProof/>
            <w:sz w:val="22"/>
            <w:lang w:eastAsia="fr-FR"/>
          </w:rPr>
          <w:tab/>
        </w:r>
        <w:r w:rsidR="00060B69" w:rsidRPr="00AB13A1">
          <w:rPr>
            <w:rStyle w:val="Lienhypertexte"/>
            <w:noProof/>
          </w:rPr>
          <w:t>Audit interne</w:t>
        </w:r>
        <w:r w:rsidR="00060B69">
          <w:rPr>
            <w:noProof/>
            <w:webHidden/>
          </w:rPr>
          <w:tab/>
        </w:r>
        <w:r w:rsidR="00060B69">
          <w:rPr>
            <w:noProof/>
            <w:webHidden/>
          </w:rPr>
          <w:fldChar w:fldCharType="begin"/>
        </w:r>
        <w:r w:rsidR="00060B69">
          <w:rPr>
            <w:noProof/>
            <w:webHidden/>
          </w:rPr>
          <w:instrText xml:space="preserve"> PAGEREF _Toc62736668 \h </w:instrText>
        </w:r>
        <w:r w:rsidR="00060B69">
          <w:rPr>
            <w:noProof/>
            <w:webHidden/>
          </w:rPr>
        </w:r>
        <w:r w:rsidR="00060B69">
          <w:rPr>
            <w:noProof/>
            <w:webHidden/>
          </w:rPr>
          <w:fldChar w:fldCharType="separate"/>
        </w:r>
        <w:r w:rsidR="00022516">
          <w:rPr>
            <w:noProof/>
            <w:webHidden/>
          </w:rPr>
          <w:t>26</w:t>
        </w:r>
        <w:r w:rsidR="00060B69">
          <w:rPr>
            <w:noProof/>
            <w:webHidden/>
          </w:rPr>
          <w:fldChar w:fldCharType="end"/>
        </w:r>
      </w:hyperlink>
    </w:p>
    <w:p w14:paraId="3B164FC3" w14:textId="5108D307" w:rsidR="00060B69" w:rsidRDefault="00E02FDF">
      <w:pPr>
        <w:pStyle w:val="TM2"/>
        <w:rPr>
          <w:rFonts w:asciiTheme="minorHAnsi" w:eastAsiaTheme="minorEastAsia" w:hAnsiTheme="minorHAnsi"/>
          <w:noProof/>
          <w:sz w:val="22"/>
          <w:lang w:eastAsia="fr-FR"/>
        </w:rPr>
      </w:pPr>
      <w:hyperlink w:anchor="_Toc62736669" w:history="1">
        <w:r w:rsidR="00060B69" w:rsidRPr="00AB13A1">
          <w:rPr>
            <w:rStyle w:val="Lienhypertexte"/>
            <w:noProof/>
          </w:rPr>
          <w:t>9.3</w:t>
        </w:r>
        <w:r w:rsidR="00060B69">
          <w:rPr>
            <w:rFonts w:asciiTheme="minorHAnsi" w:eastAsiaTheme="minorEastAsia" w:hAnsiTheme="minorHAnsi"/>
            <w:noProof/>
            <w:sz w:val="22"/>
            <w:lang w:eastAsia="fr-FR"/>
          </w:rPr>
          <w:tab/>
        </w:r>
        <w:r w:rsidR="00060B69" w:rsidRPr="00AB13A1">
          <w:rPr>
            <w:rStyle w:val="Lienhypertexte"/>
            <w:noProof/>
          </w:rPr>
          <w:t>Revue de direction</w:t>
        </w:r>
        <w:r w:rsidR="00060B69">
          <w:rPr>
            <w:noProof/>
            <w:webHidden/>
          </w:rPr>
          <w:tab/>
        </w:r>
        <w:r w:rsidR="00060B69">
          <w:rPr>
            <w:noProof/>
            <w:webHidden/>
          </w:rPr>
          <w:fldChar w:fldCharType="begin"/>
        </w:r>
        <w:r w:rsidR="00060B69">
          <w:rPr>
            <w:noProof/>
            <w:webHidden/>
          </w:rPr>
          <w:instrText xml:space="preserve"> PAGEREF _Toc62736669 \h </w:instrText>
        </w:r>
        <w:r w:rsidR="00060B69">
          <w:rPr>
            <w:noProof/>
            <w:webHidden/>
          </w:rPr>
        </w:r>
        <w:r w:rsidR="00060B69">
          <w:rPr>
            <w:noProof/>
            <w:webHidden/>
          </w:rPr>
          <w:fldChar w:fldCharType="separate"/>
        </w:r>
        <w:r w:rsidR="00022516">
          <w:rPr>
            <w:noProof/>
            <w:webHidden/>
          </w:rPr>
          <w:t>28</w:t>
        </w:r>
        <w:r w:rsidR="00060B69">
          <w:rPr>
            <w:noProof/>
            <w:webHidden/>
          </w:rPr>
          <w:fldChar w:fldCharType="end"/>
        </w:r>
      </w:hyperlink>
    </w:p>
    <w:p w14:paraId="61FEAFF3" w14:textId="77C09F17" w:rsidR="00060B69" w:rsidRDefault="00E02FDF">
      <w:pPr>
        <w:pStyle w:val="TM1"/>
        <w:tabs>
          <w:tab w:val="left" w:pos="1540"/>
        </w:tabs>
        <w:rPr>
          <w:rFonts w:asciiTheme="minorHAnsi" w:eastAsiaTheme="minorEastAsia" w:hAnsiTheme="minorHAnsi"/>
          <w:noProof/>
          <w:lang w:eastAsia="fr-FR"/>
        </w:rPr>
      </w:pPr>
      <w:hyperlink w:anchor="_Toc62736670" w:history="1">
        <w:r w:rsidR="00060B69" w:rsidRPr="00AB13A1">
          <w:rPr>
            <w:rStyle w:val="Lienhypertexte"/>
            <w:noProof/>
          </w:rPr>
          <w:t>Chapitre 10</w:t>
        </w:r>
        <w:r w:rsidR="00060B69">
          <w:rPr>
            <w:rFonts w:asciiTheme="minorHAnsi" w:eastAsiaTheme="minorEastAsia" w:hAnsiTheme="minorHAnsi"/>
            <w:noProof/>
            <w:lang w:eastAsia="fr-FR"/>
          </w:rPr>
          <w:tab/>
        </w:r>
        <w:r w:rsidR="00060B69" w:rsidRPr="00AB13A1">
          <w:rPr>
            <w:rStyle w:val="Lienhypertexte"/>
            <w:noProof/>
          </w:rPr>
          <w:t>Amélioration</w:t>
        </w:r>
      </w:hyperlink>
    </w:p>
    <w:p w14:paraId="02B0DB64" w14:textId="0EF8462D" w:rsidR="00060B69" w:rsidRDefault="00E02FDF">
      <w:pPr>
        <w:pStyle w:val="TM2"/>
        <w:rPr>
          <w:rFonts w:asciiTheme="minorHAnsi" w:eastAsiaTheme="minorEastAsia" w:hAnsiTheme="minorHAnsi"/>
          <w:noProof/>
          <w:sz w:val="22"/>
          <w:lang w:eastAsia="fr-FR"/>
        </w:rPr>
      </w:pPr>
      <w:hyperlink w:anchor="_Toc62736671" w:history="1">
        <w:r w:rsidR="00060B69" w:rsidRPr="00AB13A1">
          <w:rPr>
            <w:rStyle w:val="Lienhypertexte"/>
            <w:noProof/>
          </w:rPr>
          <w:t>10.1</w:t>
        </w:r>
        <w:r w:rsidR="00060B69">
          <w:rPr>
            <w:rFonts w:asciiTheme="minorHAnsi" w:eastAsiaTheme="minorEastAsia" w:hAnsiTheme="minorHAnsi"/>
            <w:noProof/>
            <w:sz w:val="22"/>
            <w:lang w:eastAsia="fr-FR"/>
          </w:rPr>
          <w:tab/>
        </w:r>
        <w:r w:rsidR="00060B69" w:rsidRPr="00AB13A1">
          <w:rPr>
            <w:rStyle w:val="Lienhypertexte"/>
            <w:noProof/>
          </w:rPr>
          <w:t>Non-conformité et action corrective</w:t>
        </w:r>
        <w:r w:rsidR="00060B69">
          <w:rPr>
            <w:noProof/>
            <w:webHidden/>
          </w:rPr>
          <w:tab/>
        </w:r>
        <w:r w:rsidR="00060B69">
          <w:rPr>
            <w:noProof/>
            <w:webHidden/>
          </w:rPr>
          <w:fldChar w:fldCharType="begin"/>
        </w:r>
        <w:r w:rsidR="00060B69">
          <w:rPr>
            <w:noProof/>
            <w:webHidden/>
          </w:rPr>
          <w:instrText xml:space="preserve"> PAGEREF _Toc62736671 \h </w:instrText>
        </w:r>
        <w:r w:rsidR="00060B69">
          <w:rPr>
            <w:noProof/>
            <w:webHidden/>
          </w:rPr>
        </w:r>
        <w:r w:rsidR="00060B69">
          <w:rPr>
            <w:noProof/>
            <w:webHidden/>
          </w:rPr>
          <w:fldChar w:fldCharType="separate"/>
        </w:r>
        <w:r w:rsidR="00022516">
          <w:rPr>
            <w:noProof/>
            <w:webHidden/>
          </w:rPr>
          <w:t>30</w:t>
        </w:r>
        <w:r w:rsidR="00060B69">
          <w:rPr>
            <w:noProof/>
            <w:webHidden/>
          </w:rPr>
          <w:fldChar w:fldCharType="end"/>
        </w:r>
      </w:hyperlink>
    </w:p>
    <w:p w14:paraId="55DD4433" w14:textId="19E1BBDD" w:rsidR="00060B69" w:rsidRDefault="00E02FDF">
      <w:pPr>
        <w:pStyle w:val="TM2"/>
        <w:rPr>
          <w:rFonts w:asciiTheme="minorHAnsi" w:eastAsiaTheme="minorEastAsia" w:hAnsiTheme="minorHAnsi"/>
          <w:noProof/>
          <w:sz w:val="22"/>
          <w:lang w:eastAsia="fr-FR"/>
        </w:rPr>
      </w:pPr>
      <w:hyperlink w:anchor="_Toc62736672" w:history="1">
        <w:r w:rsidR="00060B69" w:rsidRPr="00AB13A1">
          <w:rPr>
            <w:rStyle w:val="Lienhypertexte"/>
            <w:noProof/>
          </w:rPr>
          <w:t>10.2</w:t>
        </w:r>
        <w:r w:rsidR="00060B69">
          <w:rPr>
            <w:rFonts w:asciiTheme="minorHAnsi" w:eastAsiaTheme="minorEastAsia" w:hAnsiTheme="minorHAnsi"/>
            <w:noProof/>
            <w:sz w:val="22"/>
            <w:lang w:eastAsia="fr-FR"/>
          </w:rPr>
          <w:tab/>
        </w:r>
        <w:r w:rsidR="00060B69" w:rsidRPr="00AB13A1">
          <w:rPr>
            <w:rStyle w:val="Lienhypertexte"/>
            <w:noProof/>
          </w:rPr>
          <w:t>Amélioration continue</w:t>
        </w:r>
        <w:r w:rsidR="00060B69">
          <w:rPr>
            <w:noProof/>
            <w:webHidden/>
          </w:rPr>
          <w:tab/>
        </w:r>
        <w:r w:rsidR="00060B69">
          <w:rPr>
            <w:noProof/>
            <w:webHidden/>
          </w:rPr>
          <w:fldChar w:fldCharType="begin"/>
        </w:r>
        <w:r w:rsidR="00060B69">
          <w:rPr>
            <w:noProof/>
            <w:webHidden/>
          </w:rPr>
          <w:instrText xml:space="preserve"> PAGEREF _Toc62736672 \h </w:instrText>
        </w:r>
        <w:r w:rsidR="00060B69">
          <w:rPr>
            <w:noProof/>
            <w:webHidden/>
          </w:rPr>
        </w:r>
        <w:r w:rsidR="00060B69">
          <w:rPr>
            <w:noProof/>
            <w:webHidden/>
          </w:rPr>
          <w:fldChar w:fldCharType="separate"/>
        </w:r>
        <w:r w:rsidR="00022516">
          <w:rPr>
            <w:noProof/>
            <w:webHidden/>
          </w:rPr>
          <w:t>31</w:t>
        </w:r>
        <w:r w:rsidR="00060B69">
          <w:rPr>
            <w:noProof/>
            <w:webHidden/>
          </w:rPr>
          <w:fldChar w:fldCharType="end"/>
        </w:r>
      </w:hyperlink>
    </w:p>
    <w:p w14:paraId="1CE743C7" w14:textId="5BE75B40" w:rsidR="005F4334" w:rsidRPr="005F4334" w:rsidRDefault="00554D2E" w:rsidP="005F4334">
      <w:pPr>
        <w:pageBreakBefore/>
        <w:spacing w:before="600" w:after="600"/>
        <w:jc w:val="center"/>
        <w:rPr>
          <w:b/>
          <w:sz w:val="36"/>
          <w:szCs w:val="36"/>
        </w:rPr>
      </w:pPr>
      <w:r>
        <w:rPr>
          <w:b/>
          <w:sz w:val="36"/>
          <w:szCs w:val="36"/>
        </w:rPr>
        <w:lastRenderedPageBreak/>
        <w:fldChar w:fldCharType="end"/>
      </w:r>
      <w:r w:rsidR="005F4334" w:rsidRPr="005F4334">
        <w:rPr>
          <w:b/>
          <w:sz w:val="36"/>
          <w:szCs w:val="36"/>
        </w:rPr>
        <w:t xml:space="preserve"> Table </w:t>
      </w:r>
      <w:r w:rsidR="005F4334">
        <w:rPr>
          <w:b/>
          <w:sz w:val="36"/>
          <w:szCs w:val="36"/>
        </w:rPr>
        <w:t>de</w:t>
      </w:r>
      <w:r w:rsidR="005F4334" w:rsidRPr="005F4334">
        <w:rPr>
          <w:b/>
          <w:sz w:val="36"/>
          <w:szCs w:val="36"/>
        </w:rPr>
        <w:t xml:space="preserve"> tables</w:t>
      </w:r>
    </w:p>
    <w:p w14:paraId="11D6119A" w14:textId="4692C557" w:rsidR="007D1E6E" w:rsidRDefault="005F4334">
      <w:pPr>
        <w:pStyle w:val="Tabledesillustrations"/>
        <w:tabs>
          <w:tab w:val="right" w:leader="dot" w:pos="9628"/>
        </w:tabs>
        <w:rPr>
          <w:rFonts w:asciiTheme="minorHAnsi" w:eastAsiaTheme="minorEastAsia" w:hAnsiTheme="minorHAnsi" w:cstheme="minorBidi"/>
          <w:noProof/>
          <w:sz w:val="22"/>
          <w:lang w:eastAsia="fr-FR"/>
        </w:rPr>
      </w:pPr>
      <w:r w:rsidRPr="00AB2F50">
        <w:rPr>
          <w:b/>
          <w:szCs w:val="20"/>
          <w:lang w:val="en-GB"/>
        </w:rPr>
        <w:fldChar w:fldCharType="begin"/>
      </w:r>
      <w:r w:rsidRPr="00060B69">
        <w:rPr>
          <w:b/>
          <w:szCs w:val="20"/>
        </w:rPr>
        <w:instrText xml:space="preserve"> TOC \h \z \c "Table" </w:instrText>
      </w:r>
      <w:r w:rsidRPr="00AB2F50">
        <w:rPr>
          <w:b/>
          <w:szCs w:val="20"/>
          <w:lang w:val="en-GB"/>
        </w:rPr>
        <w:fldChar w:fldCharType="separate"/>
      </w:r>
      <w:hyperlink w:anchor="_Toc62482673" w:history="1">
        <w:r w:rsidR="007D1E6E" w:rsidRPr="00B47648">
          <w:rPr>
            <w:rStyle w:val="Lienhypertexte"/>
            <w:rFonts w:eastAsiaTheme="majorEastAsia"/>
            <w:noProof/>
            <w:lang w:val="en-US"/>
          </w:rPr>
          <w:t>Table 1 : Documents applicables</w:t>
        </w:r>
        <w:r w:rsidR="007D1E6E">
          <w:rPr>
            <w:noProof/>
            <w:webHidden/>
          </w:rPr>
          <w:tab/>
        </w:r>
        <w:r w:rsidR="007D1E6E">
          <w:rPr>
            <w:noProof/>
            <w:webHidden/>
          </w:rPr>
          <w:fldChar w:fldCharType="begin"/>
        </w:r>
        <w:r w:rsidR="007D1E6E">
          <w:rPr>
            <w:noProof/>
            <w:webHidden/>
          </w:rPr>
          <w:instrText xml:space="preserve"> PAGEREF _Toc62482673 \h </w:instrText>
        </w:r>
        <w:r w:rsidR="007D1E6E">
          <w:rPr>
            <w:noProof/>
            <w:webHidden/>
          </w:rPr>
        </w:r>
        <w:r w:rsidR="007D1E6E">
          <w:rPr>
            <w:noProof/>
            <w:webHidden/>
          </w:rPr>
          <w:fldChar w:fldCharType="separate"/>
        </w:r>
        <w:r w:rsidR="00022516">
          <w:rPr>
            <w:noProof/>
            <w:webHidden/>
          </w:rPr>
          <w:t>7</w:t>
        </w:r>
        <w:r w:rsidR="007D1E6E">
          <w:rPr>
            <w:noProof/>
            <w:webHidden/>
          </w:rPr>
          <w:fldChar w:fldCharType="end"/>
        </w:r>
      </w:hyperlink>
    </w:p>
    <w:p w14:paraId="5C6DF638" w14:textId="091EDF86" w:rsidR="007D1E6E" w:rsidRDefault="00E02FDF">
      <w:pPr>
        <w:pStyle w:val="Tabledesillustrations"/>
        <w:tabs>
          <w:tab w:val="right" w:leader="dot" w:pos="9628"/>
        </w:tabs>
        <w:rPr>
          <w:rFonts w:asciiTheme="minorHAnsi" w:eastAsiaTheme="minorEastAsia" w:hAnsiTheme="minorHAnsi" w:cstheme="minorBidi"/>
          <w:noProof/>
          <w:sz w:val="22"/>
          <w:lang w:eastAsia="fr-FR"/>
        </w:rPr>
      </w:pPr>
      <w:hyperlink w:anchor="_Toc62482674" w:history="1">
        <w:r w:rsidR="007D1E6E" w:rsidRPr="00B47648">
          <w:rPr>
            <w:rStyle w:val="Lienhypertexte"/>
            <w:rFonts w:eastAsiaTheme="majorEastAsia"/>
            <w:noProof/>
            <w:lang w:val="en-US"/>
          </w:rPr>
          <w:t>Table 2 : Abréviations</w:t>
        </w:r>
        <w:r w:rsidR="007D1E6E">
          <w:rPr>
            <w:noProof/>
            <w:webHidden/>
          </w:rPr>
          <w:tab/>
        </w:r>
        <w:r w:rsidR="007D1E6E">
          <w:rPr>
            <w:noProof/>
            <w:webHidden/>
          </w:rPr>
          <w:fldChar w:fldCharType="begin"/>
        </w:r>
        <w:r w:rsidR="007D1E6E">
          <w:rPr>
            <w:noProof/>
            <w:webHidden/>
          </w:rPr>
          <w:instrText xml:space="preserve"> PAGEREF _Toc62482674 \h </w:instrText>
        </w:r>
        <w:r w:rsidR="007D1E6E">
          <w:rPr>
            <w:noProof/>
            <w:webHidden/>
          </w:rPr>
        </w:r>
        <w:r w:rsidR="007D1E6E">
          <w:rPr>
            <w:noProof/>
            <w:webHidden/>
          </w:rPr>
          <w:fldChar w:fldCharType="separate"/>
        </w:r>
        <w:r w:rsidR="00022516">
          <w:rPr>
            <w:noProof/>
            <w:webHidden/>
          </w:rPr>
          <w:t>8</w:t>
        </w:r>
        <w:r w:rsidR="007D1E6E">
          <w:rPr>
            <w:noProof/>
            <w:webHidden/>
          </w:rPr>
          <w:fldChar w:fldCharType="end"/>
        </w:r>
      </w:hyperlink>
    </w:p>
    <w:p w14:paraId="018BA1CE" w14:textId="285211CB" w:rsidR="007D1E6E" w:rsidRDefault="00E02FDF">
      <w:pPr>
        <w:pStyle w:val="Tabledesillustrations"/>
        <w:tabs>
          <w:tab w:val="right" w:leader="dot" w:pos="9628"/>
        </w:tabs>
        <w:rPr>
          <w:rFonts w:asciiTheme="minorHAnsi" w:eastAsiaTheme="minorEastAsia" w:hAnsiTheme="minorHAnsi" w:cstheme="minorBidi"/>
          <w:noProof/>
          <w:sz w:val="22"/>
          <w:lang w:eastAsia="fr-FR"/>
        </w:rPr>
      </w:pPr>
      <w:hyperlink w:anchor="_Toc62482675" w:history="1">
        <w:r w:rsidR="007D1E6E" w:rsidRPr="00B47648">
          <w:rPr>
            <w:rStyle w:val="Lienhypertexte"/>
            <w:rFonts w:eastAsiaTheme="majorEastAsia"/>
            <w:noProof/>
            <w:lang w:val="en-US"/>
          </w:rPr>
          <w:t>Table 3 : Glossaire</w:t>
        </w:r>
        <w:r w:rsidR="007D1E6E">
          <w:rPr>
            <w:noProof/>
            <w:webHidden/>
          </w:rPr>
          <w:tab/>
        </w:r>
        <w:r w:rsidR="007D1E6E">
          <w:rPr>
            <w:noProof/>
            <w:webHidden/>
          </w:rPr>
          <w:fldChar w:fldCharType="begin"/>
        </w:r>
        <w:r w:rsidR="007D1E6E">
          <w:rPr>
            <w:noProof/>
            <w:webHidden/>
          </w:rPr>
          <w:instrText xml:space="preserve"> PAGEREF _Toc62482675 \h </w:instrText>
        </w:r>
        <w:r w:rsidR="007D1E6E">
          <w:rPr>
            <w:noProof/>
            <w:webHidden/>
          </w:rPr>
        </w:r>
        <w:r w:rsidR="007D1E6E">
          <w:rPr>
            <w:noProof/>
            <w:webHidden/>
          </w:rPr>
          <w:fldChar w:fldCharType="separate"/>
        </w:r>
        <w:r w:rsidR="00022516">
          <w:rPr>
            <w:noProof/>
            <w:webHidden/>
          </w:rPr>
          <w:t>9</w:t>
        </w:r>
        <w:r w:rsidR="007D1E6E">
          <w:rPr>
            <w:noProof/>
            <w:webHidden/>
          </w:rPr>
          <w:fldChar w:fldCharType="end"/>
        </w:r>
      </w:hyperlink>
    </w:p>
    <w:p w14:paraId="64CB1F0B" w14:textId="4F1F3AD4" w:rsidR="007D1E6E" w:rsidRDefault="00E02FDF">
      <w:pPr>
        <w:pStyle w:val="Tabledesillustrations"/>
        <w:tabs>
          <w:tab w:val="right" w:leader="dot" w:pos="9628"/>
        </w:tabs>
        <w:rPr>
          <w:rFonts w:asciiTheme="minorHAnsi" w:eastAsiaTheme="minorEastAsia" w:hAnsiTheme="minorHAnsi" w:cstheme="minorBidi"/>
          <w:noProof/>
          <w:sz w:val="22"/>
          <w:lang w:eastAsia="fr-FR"/>
        </w:rPr>
      </w:pPr>
      <w:hyperlink w:anchor="_Toc62482676" w:history="1">
        <w:r w:rsidR="007D1E6E" w:rsidRPr="00B47648">
          <w:rPr>
            <w:rStyle w:val="Lienhypertexte"/>
            <w:rFonts w:eastAsiaTheme="majorEastAsia"/>
            <w:noProof/>
          </w:rPr>
          <w:t>Table 4 : Communication avec les clients</w:t>
        </w:r>
        <w:r w:rsidR="007D1E6E">
          <w:rPr>
            <w:noProof/>
            <w:webHidden/>
          </w:rPr>
          <w:tab/>
        </w:r>
        <w:r w:rsidR="007D1E6E">
          <w:rPr>
            <w:noProof/>
            <w:webHidden/>
          </w:rPr>
          <w:fldChar w:fldCharType="begin"/>
        </w:r>
        <w:r w:rsidR="007D1E6E">
          <w:rPr>
            <w:noProof/>
            <w:webHidden/>
          </w:rPr>
          <w:instrText xml:space="preserve"> PAGEREF _Toc62482676 \h </w:instrText>
        </w:r>
        <w:r w:rsidR="007D1E6E">
          <w:rPr>
            <w:noProof/>
            <w:webHidden/>
          </w:rPr>
        </w:r>
        <w:r w:rsidR="007D1E6E">
          <w:rPr>
            <w:noProof/>
            <w:webHidden/>
          </w:rPr>
          <w:fldChar w:fldCharType="separate"/>
        </w:r>
        <w:r w:rsidR="00022516">
          <w:rPr>
            <w:noProof/>
            <w:webHidden/>
          </w:rPr>
          <w:t>20</w:t>
        </w:r>
        <w:r w:rsidR="007D1E6E">
          <w:rPr>
            <w:noProof/>
            <w:webHidden/>
          </w:rPr>
          <w:fldChar w:fldCharType="end"/>
        </w:r>
      </w:hyperlink>
    </w:p>
    <w:p w14:paraId="5F72E693" w14:textId="0C531D10" w:rsidR="007D1E6E" w:rsidRDefault="00E02FDF">
      <w:pPr>
        <w:pStyle w:val="Tabledesillustrations"/>
        <w:tabs>
          <w:tab w:val="right" w:leader="dot" w:pos="9628"/>
        </w:tabs>
        <w:rPr>
          <w:rFonts w:asciiTheme="minorHAnsi" w:eastAsiaTheme="minorEastAsia" w:hAnsiTheme="minorHAnsi" w:cstheme="minorBidi"/>
          <w:noProof/>
          <w:sz w:val="22"/>
          <w:lang w:eastAsia="fr-FR"/>
        </w:rPr>
      </w:pPr>
      <w:hyperlink w:anchor="_Toc62482677" w:history="1">
        <w:r w:rsidR="007D1E6E" w:rsidRPr="00B47648">
          <w:rPr>
            <w:rStyle w:val="Lienhypertexte"/>
            <w:rFonts w:eastAsiaTheme="majorEastAsia"/>
            <w:noProof/>
            <w:lang w:val="en-US"/>
          </w:rPr>
          <w:t xml:space="preserve">Table 5 : Analyse et </w:t>
        </w:r>
        <w:r w:rsidR="007D1E6E" w:rsidRPr="00B47648">
          <w:rPr>
            <w:rStyle w:val="Lienhypertexte"/>
            <w:rFonts w:eastAsiaTheme="majorEastAsia"/>
            <w:noProof/>
          </w:rPr>
          <w:t>évaluation</w:t>
        </w:r>
        <w:r w:rsidR="007D1E6E">
          <w:rPr>
            <w:noProof/>
            <w:webHidden/>
          </w:rPr>
          <w:tab/>
        </w:r>
        <w:r w:rsidR="007D1E6E">
          <w:rPr>
            <w:noProof/>
            <w:webHidden/>
          </w:rPr>
          <w:fldChar w:fldCharType="begin"/>
        </w:r>
        <w:r w:rsidR="007D1E6E">
          <w:rPr>
            <w:noProof/>
            <w:webHidden/>
          </w:rPr>
          <w:instrText xml:space="preserve"> PAGEREF _Toc62482677 \h </w:instrText>
        </w:r>
        <w:r w:rsidR="007D1E6E">
          <w:rPr>
            <w:noProof/>
            <w:webHidden/>
          </w:rPr>
        </w:r>
        <w:r w:rsidR="007D1E6E">
          <w:rPr>
            <w:noProof/>
            <w:webHidden/>
          </w:rPr>
          <w:fldChar w:fldCharType="separate"/>
        </w:r>
        <w:r w:rsidR="00022516">
          <w:rPr>
            <w:noProof/>
            <w:webHidden/>
          </w:rPr>
          <w:t>26</w:t>
        </w:r>
        <w:r w:rsidR="007D1E6E">
          <w:rPr>
            <w:noProof/>
            <w:webHidden/>
          </w:rPr>
          <w:fldChar w:fldCharType="end"/>
        </w:r>
      </w:hyperlink>
    </w:p>
    <w:p w14:paraId="08FD0D03" w14:textId="100102D3" w:rsidR="005F4334" w:rsidRDefault="005F4334" w:rsidP="005F4334">
      <w:pPr>
        <w:spacing w:before="600" w:after="600"/>
        <w:jc w:val="center"/>
        <w:rPr>
          <w:b/>
          <w:sz w:val="36"/>
          <w:szCs w:val="36"/>
        </w:rPr>
      </w:pPr>
      <w:r w:rsidRPr="00AB2F50">
        <w:rPr>
          <w:rFonts w:cs="Arial"/>
          <w:b/>
          <w:szCs w:val="20"/>
          <w:lang w:val="en-GB"/>
        </w:rPr>
        <w:fldChar w:fldCharType="end"/>
      </w:r>
    </w:p>
    <w:p w14:paraId="383F8CC1" w14:textId="77777777" w:rsidR="005F4334" w:rsidRDefault="005F4334" w:rsidP="000916E7">
      <w:pPr>
        <w:spacing w:before="600" w:after="600"/>
        <w:jc w:val="center"/>
        <w:rPr>
          <w:b/>
          <w:sz w:val="36"/>
          <w:szCs w:val="36"/>
        </w:rPr>
      </w:pPr>
    </w:p>
    <w:p w14:paraId="52F198A9" w14:textId="77777777" w:rsidR="005F4334" w:rsidRDefault="005F4334" w:rsidP="000916E7">
      <w:pPr>
        <w:spacing w:before="600" w:after="600"/>
        <w:jc w:val="center"/>
        <w:rPr>
          <w:b/>
          <w:sz w:val="36"/>
          <w:szCs w:val="36"/>
        </w:rPr>
      </w:pPr>
    </w:p>
    <w:p w14:paraId="66EF2A61" w14:textId="77777777" w:rsidR="005F4334" w:rsidRDefault="005F4334" w:rsidP="000916E7">
      <w:pPr>
        <w:spacing w:before="600" w:after="600"/>
        <w:jc w:val="center"/>
        <w:rPr>
          <w:b/>
          <w:sz w:val="36"/>
          <w:szCs w:val="36"/>
        </w:rPr>
      </w:pPr>
    </w:p>
    <w:p w14:paraId="1CF1D0C9" w14:textId="356AE337" w:rsidR="00761B97" w:rsidRPr="002841C7" w:rsidRDefault="00554D2E" w:rsidP="000916E7">
      <w:pPr>
        <w:spacing w:before="600" w:after="600"/>
        <w:jc w:val="center"/>
        <w:rPr>
          <w:b/>
          <w:noProof/>
        </w:rPr>
        <w:sectPr w:rsidR="00761B97" w:rsidRPr="002841C7" w:rsidSect="003A7A07">
          <w:headerReference w:type="even" r:id="rId16"/>
          <w:headerReference w:type="default" r:id="rId17"/>
          <w:footerReference w:type="default" r:id="rId18"/>
          <w:headerReference w:type="first" r:id="rId19"/>
          <w:pgSz w:w="11906" w:h="16838"/>
          <w:pgMar w:top="567" w:right="1134" w:bottom="1134" w:left="1134" w:header="709" w:footer="590" w:gutter="0"/>
          <w:cols w:space="708"/>
          <w:docGrid w:linePitch="360"/>
        </w:sectPr>
      </w:pPr>
      <w:r>
        <w:rPr>
          <w:b/>
          <w:noProof/>
        </w:rPr>
        <w:fldChar w:fldCharType="begin"/>
      </w:r>
      <w:r w:rsidR="00761B97">
        <w:rPr>
          <w:b/>
          <w:noProof/>
        </w:rPr>
        <w:instrText xml:space="preserve"> SET HEADPAGES </w:instrText>
      </w:r>
      <w:r>
        <w:rPr>
          <w:b/>
          <w:noProof/>
        </w:rPr>
        <w:fldChar w:fldCharType="begin"/>
      </w:r>
      <w:r w:rsidR="00761B97">
        <w:rPr>
          <w:b/>
          <w:noProof/>
        </w:rPr>
        <w:instrText xml:space="preserve">= </w:instrText>
      </w:r>
      <w:r>
        <w:rPr>
          <w:b/>
          <w:noProof/>
        </w:rPr>
        <w:fldChar w:fldCharType="begin"/>
      </w:r>
      <w:r w:rsidR="00761B97">
        <w:rPr>
          <w:b/>
          <w:noProof/>
        </w:rPr>
        <w:instrText xml:space="preserve"> SECTIONPAGES  </w:instrText>
      </w:r>
      <w:r>
        <w:rPr>
          <w:b/>
          <w:noProof/>
        </w:rPr>
        <w:fldChar w:fldCharType="separate"/>
      </w:r>
      <w:r w:rsidR="00022516">
        <w:rPr>
          <w:b/>
          <w:noProof/>
        </w:rPr>
        <w:instrText>4</w:instrText>
      </w:r>
      <w:r>
        <w:rPr>
          <w:b/>
          <w:noProof/>
        </w:rPr>
        <w:fldChar w:fldCharType="end"/>
      </w:r>
      <w:r w:rsidR="00761B97">
        <w:rPr>
          <w:b/>
          <w:noProof/>
        </w:rPr>
        <w:instrText xml:space="preserve"> + </w:instrText>
      </w:r>
      <w:r w:rsidR="008232AF">
        <w:rPr>
          <w:b/>
          <w:noProof/>
        </w:rPr>
        <w:instrText>1</w:instrText>
      </w:r>
      <w:r>
        <w:rPr>
          <w:b/>
          <w:noProof/>
        </w:rPr>
        <w:fldChar w:fldCharType="separate"/>
      </w:r>
      <w:r w:rsidR="00022516">
        <w:rPr>
          <w:b/>
          <w:noProof/>
        </w:rPr>
        <w:instrText>5</w:instrText>
      </w:r>
      <w:r>
        <w:rPr>
          <w:b/>
          <w:noProof/>
        </w:rPr>
        <w:fldChar w:fldCharType="end"/>
      </w:r>
      <w:r>
        <w:rPr>
          <w:b/>
          <w:noProof/>
        </w:rPr>
        <w:fldChar w:fldCharType="separate"/>
      </w:r>
      <w:bookmarkStart w:id="45" w:name="HEADPAGES"/>
      <w:r w:rsidR="00022516">
        <w:rPr>
          <w:b/>
          <w:noProof/>
        </w:rPr>
        <w:t>5</w:t>
      </w:r>
      <w:bookmarkEnd w:id="45"/>
      <w:r>
        <w:rPr>
          <w:b/>
          <w:noProof/>
        </w:rPr>
        <w:fldChar w:fldCharType="end"/>
      </w:r>
    </w:p>
    <w:p w14:paraId="03E37EAC" w14:textId="77777777" w:rsidR="00C539A6" w:rsidRDefault="00C539A6" w:rsidP="00995092">
      <w:pPr>
        <w:pStyle w:val="Titre1"/>
      </w:pPr>
      <w:r>
        <w:lastRenderedPageBreak/>
        <w:br/>
      </w:r>
      <w:r>
        <w:br/>
      </w:r>
      <w:bookmarkStart w:id="46" w:name="_Toc62736607"/>
      <w:r w:rsidR="00AF07D1">
        <w:t>Mode d’emploi</w:t>
      </w:r>
      <w:bookmarkEnd w:id="46"/>
      <w:r w:rsidR="00AF07D1">
        <w:tab/>
      </w:r>
    </w:p>
    <w:p w14:paraId="497F432F" w14:textId="77777777" w:rsidR="00AF07D1" w:rsidRDefault="00AF07D1" w:rsidP="00AF07D1">
      <w:pPr>
        <w:pStyle w:val="Titre2"/>
      </w:pPr>
      <w:bookmarkStart w:id="47" w:name="_Toc411345725"/>
      <w:bookmarkStart w:id="48" w:name="_Toc62736608"/>
      <w:r>
        <w:t>Règles</w:t>
      </w:r>
      <w:bookmarkEnd w:id="47"/>
      <w:bookmarkEnd w:id="48"/>
    </w:p>
    <w:p w14:paraId="745A269D" w14:textId="62EDD377" w:rsidR="000A5A90" w:rsidRDefault="00DC68E1" w:rsidP="009A0FA5">
      <w:r>
        <w:t xml:space="preserve">Ce </w:t>
      </w:r>
      <w:r w:rsidR="000A5A90">
        <w:t>Guide</w:t>
      </w:r>
      <w:r>
        <w:t xml:space="preserve"> Qualité ISO 9001-2015 </w:t>
      </w:r>
      <w:r w:rsidR="000A5A90">
        <w:t xml:space="preserve">présente un Guide des informations répondants aux exigences de l’ISO 9001-2015.  </w:t>
      </w:r>
    </w:p>
    <w:p w14:paraId="5BCAD723" w14:textId="6B081E91" w:rsidR="00E7128D" w:rsidRDefault="00E7128D">
      <w:pPr>
        <w:pStyle w:val="Titre2"/>
      </w:pPr>
      <w:bookmarkStart w:id="49" w:name="_Toc60041367"/>
      <w:bookmarkStart w:id="50" w:name="_Toc61283566"/>
      <w:bookmarkStart w:id="51" w:name="_Toc62482474"/>
      <w:bookmarkStart w:id="52" w:name="_Toc60041368"/>
      <w:bookmarkStart w:id="53" w:name="_Toc61283567"/>
      <w:bookmarkStart w:id="54" w:name="_Toc62482475"/>
      <w:bookmarkStart w:id="55" w:name="_Toc60041369"/>
      <w:bookmarkStart w:id="56" w:name="_Toc61283568"/>
      <w:bookmarkStart w:id="57" w:name="_Toc62482476"/>
      <w:bookmarkStart w:id="58" w:name="_Toc62736609"/>
      <w:bookmarkStart w:id="59" w:name="_Ref76130610"/>
      <w:bookmarkEnd w:id="49"/>
      <w:bookmarkEnd w:id="50"/>
      <w:bookmarkEnd w:id="51"/>
      <w:bookmarkEnd w:id="52"/>
      <w:bookmarkEnd w:id="53"/>
      <w:bookmarkEnd w:id="54"/>
      <w:bookmarkEnd w:id="55"/>
      <w:bookmarkEnd w:id="56"/>
      <w:bookmarkEnd w:id="57"/>
      <w:r>
        <w:t>Documents applicables</w:t>
      </w:r>
      <w:bookmarkEnd w:id="58"/>
      <w:bookmarkEnd w:id="59"/>
      <w:r>
        <w:t xml:space="preserve"> </w:t>
      </w:r>
    </w:p>
    <w:p w14:paraId="44091D99" w14:textId="77777777" w:rsidR="003F4F8A" w:rsidRDefault="003F4F8A" w:rsidP="003F4F8A">
      <w:pPr>
        <w:pStyle w:val="Corpsdetexte"/>
        <w:rPr>
          <w:lang w:val="fr-FR"/>
        </w:rPr>
      </w:pPr>
      <w:r w:rsidRPr="0011476B">
        <w:rPr>
          <w:lang w:val="fr-FR"/>
        </w:rPr>
        <w:t>Les version</w:t>
      </w:r>
      <w:r>
        <w:rPr>
          <w:lang w:val="fr-FR"/>
        </w:rPr>
        <w:t>s</w:t>
      </w:r>
      <w:r w:rsidRPr="0011476B">
        <w:rPr>
          <w:lang w:val="fr-FR"/>
        </w:rPr>
        <w:t xml:space="preserve"> en vigueur sont </w:t>
      </w:r>
      <w:r>
        <w:rPr>
          <w:lang w:val="fr-FR"/>
        </w:rPr>
        <w:t xml:space="preserve">notées </w:t>
      </w:r>
      <w:r w:rsidRPr="0011476B">
        <w:rPr>
          <w:lang w:val="fr-FR"/>
        </w:rPr>
        <w:t>dans le</w:t>
      </w:r>
      <w:r>
        <w:rPr>
          <w:lang w:val="fr-FR"/>
        </w:rPr>
        <w:t xml:space="preserve"> document</w:t>
      </w:r>
      <w:r w:rsidRPr="0011476B">
        <w:rPr>
          <w:lang w:val="fr-FR"/>
        </w:rPr>
        <w:t xml:space="preserve"> </w:t>
      </w:r>
      <w:r>
        <w:rPr>
          <w:lang w:val="fr-FR"/>
        </w:rPr>
        <w:t>« </w:t>
      </w:r>
      <w:r w:rsidRPr="0011476B">
        <w:rPr>
          <w:lang w:val="fr-FR"/>
        </w:rPr>
        <w:t>Baseline Documentation SMQ</w:t>
      </w:r>
      <w:r>
        <w:rPr>
          <w:lang w:val="fr-FR"/>
        </w:rPr>
        <w:t> ».</w:t>
      </w:r>
    </w:p>
    <w:p w14:paraId="2CC13F0A" w14:textId="2DCC7BB4" w:rsidR="003F4F8A" w:rsidRPr="00791246" w:rsidRDefault="003F4F8A" w:rsidP="003F4F8A">
      <w:pPr>
        <w:pStyle w:val="Corpsdetexte"/>
        <w:rPr>
          <w:lang w:val="fr-FR"/>
        </w:rPr>
      </w:pPr>
      <w:r>
        <w:rPr>
          <w:lang w:val="fr-FR"/>
        </w:rPr>
        <w:t xml:space="preserve">Le document baseline est accessible sur le lient suivant :  </w:t>
      </w:r>
      <w:r w:rsidR="0099301C">
        <w:fldChar w:fldCharType="begin"/>
      </w:r>
      <w:r w:rsidR="0099301C" w:rsidRPr="0099301C">
        <w:rPr>
          <w:lang w:val="fr-FR"/>
          <w:rPrChange w:id="60" w:author="Tatyana BUDUEVA" w:date="2021-02-02T10:58:00Z">
            <w:rPr/>
          </w:rPrChange>
        </w:rPr>
        <w:instrText xml:space="preserve"> HYPERLINK "file:///\\\\apollon\\PROJETS\\F....Z\\Novasys%20-%200000\\2014-FF2097.01-QUAL\\5_CMMI%20Novasys\\PIT_09_Management\\PIT_09_01_Définition%20du%20processus%20organisationnel\\FOR%2032" </w:instrText>
      </w:r>
      <w:r w:rsidR="0099301C">
        <w:fldChar w:fldCharType="separate"/>
      </w:r>
      <w:r w:rsidR="009836FB">
        <w:rPr>
          <w:rStyle w:val="Lienhypertexte"/>
          <w:lang w:val="fr-FR"/>
        </w:rPr>
        <w:t xml:space="preserve">FOR32-Baseline Documentation SMQ.xlsx </w:t>
      </w:r>
      <w:r w:rsidR="0099301C">
        <w:rPr>
          <w:rStyle w:val="Lienhypertexte"/>
          <w:lang w:val="fr-FR"/>
        </w:rPr>
        <w:fldChar w:fldCharType="end"/>
      </w:r>
    </w:p>
    <w:p w14:paraId="31898468" w14:textId="77777777" w:rsidR="003F4F8A" w:rsidRPr="00060B69" w:rsidRDefault="003F4F8A" w:rsidP="00060B69">
      <w:pPr>
        <w:pStyle w:val="Corpsdetexte"/>
        <w:rPr>
          <w:b/>
          <w:bCs/>
          <w:lang w:val="fr-FR"/>
        </w:rPr>
      </w:pPr>
    </w:p>
    <w:tbl>
      <w:tblPr>
        <w:tblStyle w:val="Grilledutableau"/>
        <w:tblW w:w="0" w:type="auto"/>
        <w:tblInd w:w="250" w:type="dxa"/>
        <w:tblLook w:val="04A0" w:firstRow="1" w:lastRow="0" w:firstColumn="1" w:lastColumn="0" w:noHBand="0" w:noVBand="1"/>
      </w:tblPr>
      <w:tblGrid>
        <w:gridCol w:w="4565"/>
        <w:gridCol w:w="5039"/>
      </w:tblGrid>
      <w:tr w:rsidR="008E3C4F" w:rsidRPr="00857AB3" w14:paraId="4098E1A7" w14:textId="77777777" w:rsidTr="00857AB3">
        <w:tc>
          <w:tcPr>
            <w:tcW w:w="4565" w:type="dxa"/>
            <w:shd w:val="clear" w:color="auto" w:fill="D9D9D9" w:themeFill="background1" w:themeFillShade="D9"/>
          </w:tcPr>
          <w:p w14:paraId="1137D070" w14:textId="6E862255" w:rsidR="00791246" w:rsidRPr="00857AB3" w:rsidRDefault="00791246" w:rsidP="00FB1AB1">
            <w:pPr>
              <w:pStyle w:val="Corpsdetexte"/>
              <w:ind w:left="0"/>
              <w:rPr>
                <w:b/>
                <w:sz w:val="18"/>
                <w:lang w:val="fr-FR"/>
              </w:rPr>
            </w:pPr>
            <w:r w:rsidRPr="00857AB3">
              <w:rPr>
                <w:b/>
                <w:sz w:val="18"/>
                <w:lang w:val="fr-FR"/>
              </w:rPr>
              <w:t xml:space="preserve">Identification </w:t>
            </w:r>
          </w:p>
        </w:tc>
        <w:tc>
          <w:tcPr>
            <w:tcW w:w="5039" w:type="dxa"/>
            <w:shd w:val="clear" w:color="auto" w:fill="D9D9D9" w:themeFill="background1" w:themeFillShade="D9"/>
          </w:tcPr>
          <w:p w14:paraId="254419A7" w14:textId="224D3950" w:rsidR="00791246" w:rsidRPr="00857AB3" w:rsidRDefault="00791246" w:rsidP="00FB1AB1">
            <w:pPr>
              <w:pStyle w:val="Corpsdetexte"/>
              <w:ind w:left="0"/>
              <w:rPr>
                <w:b/>
                <w:sz w:val="18"/>
                <w:lang w:val="fr-FR"/>
              </w:rPr>
            </w:pPr>
            <w:r w:rsidRPr="00857AB3">
              <w:rPr>
                <w:b/>
                <w:sz w:val="18"/>
                <w:lang w:val="fr-FR"/>
              </w:rPr>
              <w:t>Référence</w:t>
            </w:r>
          </w:p>
        </w:tc>
      </w:tr>
      <w:tr w:rsidR="006B1CD5" w:rsidRPr="00857AB3" w14:paraId="56F00877" w14:textId="77777777" w:rsidTr="00857AB3">
        <w:trPr>
          <w:trHeight w:val="179"/>
        </w:trPr>
        <w:tc>
          <w:tcPr>
            <w:tcW w:w="4565" w:type="dxa"/>
          </w:tcPr>
          <w:p w14:paraId="09FA7890" w14:textId="60217FAE" w:rsidR="006B1CD5" w:rsidRPr="00857AB3" w:rsidRDefault="006B1CD5" w:rsidP="006B1CD5">
            <w:pPr>
              <w:pStyle w:val="Corpsdetexte"/>
              <w:ind w:left="0"/>
              <w:rPr>
                <w:sz w:val="18"/>
                <w:lang w:val="fr-FR"/>
              </w:rPr>
            </w:pPr>
            <w:r w:rsidRPr="00857AB3">
              <w:rPr>
                <w:sz w:val="18"/>
                <w:lang w:val="fr-FR"/>
              </w:rPr>
              <w:t>Manuel Qualité</w:t>
            </w:r>
          </w:p>
        </w:tc>
        <w:tc>
          <w:tcPr>
            <w:tcW w:w="5039" w:type="dxa"/>
          </w:tcPr>
          <w:p w14:paraId="68EFE9FA" w14:textId="002C1E84" w:rsidR="006B1CD5" w:rsidRPr="00857AB3" w:rsidRDefault="006B1CD5" w:rsidP="006B1CD5">
            <w:pPr>
              <w:pStyle w:val="Corpsdetexte"/>
              <w:ind w:left="0"/>
              <w:rPr>
                <w:sz w:val="18"/>
                <w:lang w:val="en-US"/>
              </w:rPr>
            </w:pPr>
            <w:r w:rsidRPr="00857AB3">
              <w:rPr>
                <w:sz w:val="18"/>
                <w:lang w:val="en-US"/>
              </w:rPr>
              <w:t>QUAL-GPN-MQ ISO 9001-2015</w:t>
            </w:r>
          </w:p>
        </w:tc>
      </w:tr>
      <w:tr w:rsidR="008B12DC" w:rsidRPr="00857AB3" w14:paraId="4D7069F3" w14:textId="77777777" w:rsidTr="00857AB3">
        <w:trPr>
          <w:trHeight w:val="257"/>
        </w:trPr>
        <w:tc>
          <w:tcPr>
            <w:tcW w:w="4565" w:type="dxa"/>
          </w:tcPr>
          <w:p w14:paraId="4CBC6070" w14:textId="381BF675" w:rsidR="008B12DC" w:rsidRPr="00857AB3" w:rsidRDefault="008B12DC" w:rsidP="006B1CD5">
            <w:pPr>
              <w:pStyle w:val="Corpsdetexte"/>
              <w:ind w:left="0"/>
              <w:rPr>
                <w:sz w:val="18"/>
                <w:lang w:val="fr-FR"/>
              </w:rPr>
            </w:pPr>
            <w:r w:rsidRPr="00857AB3">
              <w:rPr>
                <w:sz w:val="18"/>
                <w:lang w:val="fr-FR"/>
              </w:rPr>
              <w:t xml:space="preserve">Exigences réglementaires </w:t>
            </w:r>
          </w:p>
        </w:tc>
        <w:tc>
          <w:tcPr>
            <w:tcW w:w="5039" w:type="dxa"/>
          </w:tcPr>
          <w:p w14:paraId="71CC80A7" w14:textId="10ECF874" w:rsidR="008B12DC" w:rsidRPr="00857AB3" w:rsidRDefault="008B12DC" w:rsidP="008B12DC">
            <w:pPr>
              <w:pStyle w:val="Corpsdetexte"/>
              <w:ind w:left="0"/>
              <w:rPr>
                <w:sz w:val="18"/>
                <w:lang w:val="fr-FR"/>
              </w:rPr>
            </w:pPr>
            <w:r w:rsidRPr="00857AB3">
              <w:rPr>
                <w:sz w:val="18"/>
                <w:lang w:val="fr-FR"/>
              </w:rPr>
              <w:t>QUAL-GPN-FOR128_Veille réglementaire</w:t>
            </w:r>
          </w:p>
        </w:tc>
      </w:tr>
      <w:tr w:rsidR="006B1CD5" w:rsidRPr="00857AB3" w14:paraId="75925DD8" w14:textId="77777777" w:rsidTr="00857AB3">
        <w:trPr>
          <w:trHeight w:val="393"/>
        </w:trPr>
        <w:tc>
          <w:tcPr>
            <w:tcW w:w="4565" w:type="dxa"/>
          </w:tcPr>
          <w:p w14:paraId="7BFCD934" w14:textId="5D05661E" w:rsidR="006B1CD5" w:rsidRPr="00857AB3" w:rsidRDefault="006B1CD5" w:rsidP="006B1CD5">
            <w:pPr>
              <w:pStyle w:val="Corpsdetexte"/>
              <w:ind w:left="0"/>
              <w:rPr>
                <w:sz w:val="18"/>
                <w:lang w:val="fr-FR"/>
              </w:rPr>
            </w:pPr>
            <w:r w:rsidRPr="00857AB3">
              <w:rPr>
                <w:sz w:val="18"/>
                <w:lang w:val="fr-FR"/>
              </w:rPr>
              <w:t>Revue de direction</w:t>
            </w:r>
          </w:p>
        </w:tc>
        <w:tc>
          <w:tcPr>
            <w:tcW w:w="5039" w:type="dxa"/>
          </w:tcPr>
          <w:p w14:paraId="2E25A75D" w14:textId="332B8370" w:rsidR="006B1CD5" w:rsidRPr="00857AB3" w:rsidRDefault="006B1CD5" w:rsidP="006B1CD5">
            <w:pPr>
              <w:pStyle w:val="Corpsdetexte"/>
              <w:ind w:left="0"/>
              <w:rPr>
                <w:sz w:val="18"/>
                <w:lang w:val="en-US"/>
              </w:rPr>
            </w:pPr>
            <w:r w:rsidRPr="00857AB3">
              <w:rPr>
                <w:sz w:val="18"/>
                <w:lang w:val="fr-FR"/>
              </w:rPr>
              <w:t>QUAL-GPN-PRES-17</w:t>
            </w:r>
          </w:p>
        </w:tc>
      </w:tr>
      <w:tr w:rsidR="006B1CD5" w:rsidRPr="00857AB3" w14:paraId="3C46600B" w14:textId="77777777" w:rsidTr="00857AB3">
        <w:trPr>
          <w:trHeight w:val="376"/>
        </w:trPr>
        <w:tc>
          <w:tcPr>
            <w:tcW w:w="4565" w:type="dxa"/>
          </w:tcPr>
          <w:p w14:paraId="4D00C997" w14:textId="445291E5" w:rsidR="006B1CD5" w:rsidRPr="00857AB3" w:rsidRDefault="006B1CD5" w:rsidP="006B1CD5">
            <w:pPr>
              <w:pStyle w:val="Corpsdetexte"/>
              <w:ind w:left="0"/>
              <w:rPr>
                <w:sz w:val="18"/>
                <w:lang w:val="fr-FR"/>
              </w:rPr>
            </w:pPr>
            <w:r w:rsidRPr="00857AB3">
              <w:rPr>
                <w:sz w:val="18"/>
                <w:lang w:val="fr-FR"/>
              </w:rPr>
              <w:t>COPIL SMQ GPN</w:t>
            </w:r>
          </w:p>
        </w:tc>
        <w:tc>
          <w:tcPr>
            <w:tcW w:w="5039" w:type="dxa"/>
          </w:tcPr>
          <w:p w14:paraId="32428072" w14:textId="2EB3E8D1" w:rsidR="006B1CD5" w:rsidRPr="00857AB3" w:rsidRDefault="006B1CD5" w:rsidP="006B1CD5">
            <w:pPr>
              <w:pStyle w:val="Corpsdetexte"/>
              <w:ind w:left="0"/>
              <w:rPr>
                <w:sz w:val="18"/>
                <w:lang w:val="fr-FR"/>
              </w:rPr>
            </w:pPr>
            <w:r w:rsidRPr="00857AB3">
              <w:rPr>
                <w:sz w:val="18"/>
                <w:lang w:val="fr-FR"/>
              </w:rPr>
              <w:t>QUAL-GPN-FOR-100</w:t>
            </w:r>
          </w:p>
        </w:tc>
      </w:tr>
      <w:tr w:rsidR="006B1CD5" w:rsidRPr="00857AB3" w14:paraId="5E2409AA" w14:textId="77777777" w:rsidTr="00857AB3">
        <w:trPr>
          <w:trHeight w:val="357"/>
        </w:trPr>
        <w:tc>
          <w:tcPr>
            <w:tcW w:w="4565" w:type="dxa"/>
          </w:tcPr>
          <w:p w14:paraId="22494145" w14:textId="0A8A4529" w:rsidR="006B1CD5" w:rsidRPr="00857AB3" w:rsidRDefault="00A529C0" w:rsidP="006B1CD5">
            <w:pPr>
              <w:pStyle w:val="Corpsdetexte"/>
              <w:ind w:left="0"/>
              <w:rPr>
                <w:sz w:val="18"/>
                <w:lang w:val="fr-FR"/>
              </w:rPr>
            </w:pPr>
            <w:r w:rsidRPr="00857AB3">
              <w:rPr>
                <w:sz w:val="18"/>
                <w:lang w:val="fr-FR"/>
              </w:rPr>
              <w:t>Gestion des Risques et O</w:t>
            </w:r>
            <w:r w:rsidR="006B1CD5" w:rsidRPr="00857AB3">
              <w:rPr>
                <w:sz w:val="18"/>
                <w:lang w:val="fr-FR"/>
              </w:rPr>
              <w:t>pportunités</w:t>
            </w:r>
          </w:p>
        </w:tc>
        <w:tc>
          <w:tcPr>
            <w:tcW w:w="5039" w:type="dxa"/>
          </w:tcPr>
          <w:p w14:paraId="6F59ABE3" w14:textId="3B3A1E6A" w:rsidR="006B1CD5" w:rsidRPr="00857AB3" w:rsidRDefault="006B1CD5" w:rsidP="006B1CD5">
            <w:pPr>
              <w:pStyle w:val="Corpsdetexte"/>
              <w:ind w:left="0"/>
              <w:rPr>
                <w:sz w:val="18"/>
                <w:lang w:val="en-US"/>
              </w:rPr>
            </w:pPr>
            <w:r w:rsidRPr="00857AB3">
              <w:rPr>
                <w:sz w:val="18"/>
                <w:lang w:val="fr-FR"/>
              </w:rPr>
              <w:t>QUAL-GPN-FOR-93</w:t>
            </w:r>
          </w:p>
        </w:tc>
      </w:tr>
      <w:tr w:rsidR="006B1CD5" w:rsidRPr="00E02FDF" w14:paraId="1EC9A357" w14:textId="77777777" w:rsidTr="00857AB3">
        <w:trPr>
          <w:trHeight w:val="467"/>
        </w:trPr>
        <w:tc>
          <w:tcPr>
            <w:tcW w:w="4565" w:type="dxa"/>
          </w:tcPr>
          <w:p w14:paraId="21795BC9" w14:textId="34179E08" w:rsidR="006B1CD5" w:rsidRPr="00857AB3" w:rsidRDefault="006B1CD5" w:rsidP="006B1CD5">
            <w:pPr>
              <w:pStyle w:val="Corpsdetexte"/>
              <w:ind w:left="0"/>
              <w:rPr>
                <w:sz w:val="18"/>
                <w:lang w:val="fr-FR"/>
              </w:rPr>
            </w:pPr>
            <w:r w:rsidRPr="00857AB3">
              <w:rPr>
                <w:sz w:val="18"/>
                <w:lang w:val="fr-FR"/>
              </w:rPr>
              <w:t>Fiches de poste</w:t>
            </w:r>
          </w:p>
        </w:tc>
        <w:tc>
          <w:tcPr>
            <w:tcW w:w="5039" w:type="dxa"/>
          </w:tcPr>
          <w:p w14:paraId="47C2FF51" w14:textId="411033BE" w:rsidR="006B1CD5" w:rsidRPr="00857AB3" w:rsidRDefault="003821A4" w:rsidP="003821A4">
            <w:pPr>
              <w:pStyle w:val="Corpsdetexte"/>
              <w:ind w:left="0"/>
              <w:rPr>
                <w:sz w:val="18"/>
                <w:lang w:val="en-US"/>
              </w:rPr>
            </w:pPr>
            <w:r w:rsidRPr="00857AB3">
              <w:rPr>
                <w:sz w:val="18"/>
                <w:lang w:val="en-US"/>
              </w:rPr>
              <w:t>QUAL-GPN-FOR-102</w:t>
            </w:r>
            <w:r w:rsidR="006B1CD5" w:rsidRPr="00857AB3">
              <w:rPr>
                <w:sz w:val="18"/>
                <w:lang w:val="en-US"/>
              </w:rPr>
              <w:t xml:space="preserve"> à QUAL-GPN-FOR-120 </w:t>
            </w:r>
          </w:p>
        </w:tc>
      </w:tr>
      <w:tr w:rsidR="006B1CD5" w:rsidRPr="00857AB3" w14:paraId="1EBD6565" w14:textId="77777777" w:rsidTr="00857AB3">
        <w:trPr>
          <w:trHeight w:val="718"/>
        </w:trPr>
        <w:tc>
          <w:tcPr>
            <w:tcW w:w="4565" w:type="dxa"/>
          </w:tcPr>
          <w:p w14:paraId="19F311D5" w14:textId="5C5AF1FB" w:rsidR="006B1CD5" w:rsidRPr="00857AB3" w:rsidRDefault="006B1CD5" w:rsidP="006B1CD5">
            <w:pPr>
              <w:pStyle w:val="Corpsdetexte"/>
              <w:ind w:left="0"/>
              <w:rPr>
                <w:sz w:val="18"/>
                <w:lang w:val="fr-FR"/>
              </w:rPr>
            </w:pPr>
            <w:r w:rsidRPr="00857AB3">
              <w:rPr>
                <w:sz w:val="18"/>
                <w:lang w:val="fr-FR"/>
              </w:rPr>
              <w:t>Modèle « Audit Interne »</w:t>
            </w:r>
          </w:p>
        </w:tc>
        <w:tc>
          <w:tcPr>
            <w:tcW w:w="5039" w:type="dxa"/>
          </w:tcPr>
          <w:p w14:paraId="1CFFDC91" w14:textId="280211E3" w:rsidR="006B1CD5" w:rsidRPr="00857AB3" w:rsidRDefault="006B1CD5" w:rsidP="006B1CD5">
            <w:pPr>
              <w:pStyle w:val="Corpsdetexte"/>
              <w:ind w:left="0"/>
              <w:rPr>
                <w:sz w:val="18"/>
                <w:lang w:val="fr-FR"/>
              </w:rPr>
            </w:pPr>
            <w:r w:rsidRPr="00857AB3">
              <w:rPr>
                <w:sz w:val="18"/>
                <w:lang w:val="fr-FR"/>
              </w:rPr>
              <w:t xml:space="preserve">Externalisé pour 2021 (à inclure dans le SMQ pour 2022) </w:t>
            </w:r>
            <w:r w:rsidRPr="00857AB3">
              <w:rPr>
                <w:color w:val="000099"/>
                <w:sz w:val="18"/>
                <w:lang w:val="fr-FR"/>
              </w:rPr>
              <w:t>QUAL-GPN-MOD08</w:t>
            </w:r>
          </w:p>
        </w:tc>
      </w:tr>
      <w:tr w:rsidR="006B1CD5" w:rsidRPr="00857AB3" w14:paraId="6EB374F7" w14:textId="77777777" w:rsidTr="00857AB3">
        <w:trPr>
          <w:trHeight w:val="718"/>
        </w:trPr>
        <w:tc>
          <w:tcPr>
            <w:tcW w:w="4565" w:type="dxa"/>
          </w:tcPr>
          <w:p w14:paraId="01B53140" w14:textId="18F3F855" w:rsidR="006B1CD5" w:rsidRPr="00857AB3" w:rsidRDefault="006B1CD5" w:rsidP="006B1CD5">
            <w:pPr>
              <w:pStyle w:val="Corpsdetexte"/>
              <w:ind w:left="0"/>
              <w:rPr>
                <w:sz w:val="18"/>
                <w:lang w:val="fr-FR"/>
              </w:rPr>
            </w:pPr>
            <w:r w:rsidRPr="00857AB3">
              <w:rPr>
                <w:sz w:val="18"/>
                <w:lang w:val="fr-FR"/>
              </w:rPr>
              <w:t>Actions correctives et préventives, réclamations client</w:t>
            </w:r>
          </w:p>
        </w:tc>
        <w:tc>
          <w:tcPr>
            <w:tcW w:w="5039" w:type="dxa"/>
          </w:tcPr>
          <w:p w14:paraId="1F2F2537" w14:textId="628A947E" w:rsidR="006B1CD5" w:rsidRPr="00857AB3" w:rsidRDefault="006B1CD5" w:rsidP="006B1CD5">
            <w:pPr>
              <w:pStyle w:val="Corpsdetexte"/>
              <w:ind w:left="0"/>
              <w:rPr>
                <w:sz w:val="18"/>
                <w:lang w:val="en-US"/>
              </w:rPr>
            </w:pPr>
            <w:r w:rsidRPr="00857AB3">
              <w:rPr>
                <w:sz w:val="18"/>
                <w:lang w:val="fr-FR"/>
              </w:rPr>
              <w:t>QUAL-GPN-PRG10</w:t>
            </w:r>
          </w:p>
        </w:tc>
      </w:tr>
      <w:tr w:rsidR="006B1CD5" w:rsidRPr="00857AB3" w14:paraId="3D34CB31" w14:textId="77777777" w:rsidTr="00857AB3">
        <w:trPr>
          <w:trHeight w:val="718"/>
        </w:trPr>
        <w:tc>
          <w:tcPr>
            <w:tcW w:w="4565" w:type="dxa"/>
          </w:tcPr>
          <w:p w14:paraId="50FEAA9A" w14:textId="796F87C7" w:rsidR="006B1CD5" w:rsidRPr="00857AB3" w:rsidRDefault="006B1CD5" w:rsidP="006B1CD5">
            <w:pPr>
              <w:pStyle w:val="Corpsdetexte"/>
              <w:ind w:left="0"/>
              <w:rPr>
                <w:sz w:val="18"/>
                <w:lang w:val="fr-FR"/>
              </w:rPr>
            </w:pPr>
            <w:r w:rsidRPr="00857AB3">
              <w:rPr>
                <w:sz w:val="18"/>
                <w:lang w:val="fr-FR"/>
              </w:rPr>
              <w:t>Audits Qualité internes et Contrôles d'Assurance Qualité</w:t>
            </w:r>
          </w:p>
        </w:tc>
        <w:tc>
          <w:tcPr>
            <w:tcW w:w="5039" w:type="dxa"/>
          </w:tcPr>
          <w:p w14:paraId="54E3AB70" w14:textId="46B8CD9C" w:rsidR="006B1CD5" w:rsidRPr="00857AB3" w:rsidRDefault="006B1CD5" w:rsidP="006B1CD5">
            <w:pPr>
              <w:pStyle w:val="Corpsdetexte"/>
              <w:ind w:left="0"/>
              <w:rPr>
                <w:sz w:val="18"/>
                <w:lang w:val="en-US"/>
              </w:rPr>
            </w:pPr>
            <w:r w:rsidRPr="00857AB3">
              <w:rPr>
                <w:sz w:val="18"/>
                <w:lang w:val="fr-FR"/>
              </w:rPr>
              <w:t>QUAL-GPN-PRG09</w:t>
            </w:r>
          </w:p>
        </w:tc>
      </w:tr>
      <w:tr w:rsidR="006B1CD5" w:rsidRPr="00857AB3" w14:paraId="77A5DBE5" w14:textId="77777777" w:rsidTr="00857AB3">
        <w:trPr>
          <w:trHeight w:val="363"/>
        </w:trPr>
        <w:tc>
          <w:tcPr>
            <w:tcW w:w="4565" w:type="dxa"/>
          </w:tcPr>
          <w:p w14:paraId="1038CBF6" w14:textId="02BACA05" w:rsidR="006B1CD5" w:rsidRPr="00857AB3" w:rsidRDefault="006B1CD5" w:rsidP="006B1CD5">
            <w:pPr>
              <w:pStyle w:val="Corpsdetexte"/>
              <w:ind w:left="0"/>
              <w:rPr>
                <w:sz w:val="18"/>
                <w:lang w:val="fr-FR"/>
              </w:rPr>
            </w:pPr>
            <w:r w:rsidRPr="00857AB3">
              <w:rPr>
                <w:sz w:val="18"/>
                <w:lang w:val="fr-FR"/>
              </w:rPr>
              <w:t>Procédure : Gestion des enregistrements Qualité</w:t>
            </w:r>
          </w:p>
        </w:tc>
        <w:tc>
          <w:tcPr>
            <w:tcW w:w="5039" w:type="dxa"/>
          </w:tcPr>
          <w:p w14:paraId="6DF55409" w14:textId="52E4DFDB" w:rsidR="006B1CD5" w:rsidRPr="00857AB3" w:rsidRDefault="006B1CD5" w:rsidP="006B1CD5">
            <w:pPr>
              <w:pStyle w:val="Corpsdetexte"/>
              <w:ind w:left="0"/>
              <w:rPr>
                <w:sz w:val="18"/>
                <w:lang w:val="en-US"/>
              </w:rPr>
            </w:pPr>
            <w:r w:rsidRPr="00857AB3">
              <w:rPr>
                <w:sz w:val="18"/>
                <w:lang w:val="fr-FR"/>
              </w:rPr>
              <w:t>QUAL-GPN-PRG11</w:t>
            </w:r>
          </w:p>
        </w:tc>
      </w:tr>
      <w:tr w:rsidR="006B1CD5" w:rsidRPr="00857AB3" w14:paraId="4FE5568C" w14:textId="77777777" w:rsidTr="00857AB3">
        <w:trPr>
          <w:trHeight w:val="521"/>
        </w:trPr>
        <w:tc>
          <w:tcPr>
            <w:tcW w:w="4565" w:type="dxa"/>
          </w:tcPr>
          <w:p w14:paraId="5234497F" w14:textId="078E2E29" w:rsidR="006B1CD5" w:rsidRPr="00857AB3" w:rsidRDefault="006B1CD5" w:rsidP="006B1CD5">
            <w:pPr>
              <w:pStyle w:val="Corpsdetexte"/>
              <w:ind w:left="0"/>
              <w:rPr>
                <w:sz w:val="18"/>
                <w:lang w:val="fr-FR"/>
              </w:rPr>
            </w:pPr>
            <w:r w:rsidRPr="00857AB3">
              <w:rPr>
                <w:sz w:val="18"/>
                <w:lang w:val="fr-FR"/>
              </w:rPr>
              <w:t>Fiches d’Identité Processus</w:t>
            </w:r>
          </w:p>
        </w:tc>
        <w:tc>
          <w:tcPr>
            <w:tcW w:w="5039" w:type="dxa"/>
          </w:tcPr>
          <w:p w14:paraId="3AF4797C" w14:textId="748D7D22" w:rsidR="006B1CD5" w:rsidRPr="00857AB3" w:rsidRDefault="006B1CD5" w:rsidP="006B1CD5">
            <w:pPr>
              <w:pStyle w:val="Corpsdetexte"/>
              <w:ind w:left="0"/>
              <w:rPr>
                <w:sz w:val="18"/>
                <w:lang w:val="en-US"/>
              </w:rPr>
            </w:pPr>
            <w:r w:rsidRPr="00857AB3">
              <w:rPr>
                <w:sz w:val="18"/>
                <w:lang w:val="fr-FR"/>
              </w:rPr>
              <w:t>QUAL-GPN-PRES-16</w:t>
            </w:r>
          </w:p>
        </w:tc>
      </w:tr>
      <w:tr w:rsidR="00857AB3" w:rsidRPr="00857AB3" w14:paraId="58C4A755" w14:textId="77777777" w:rsidTr="00857AB3">
        <w:trPr>
          <w:trHeight w:val="521"/>
        </w:trPr>
        <w:tc>
          <w:tcPr>
            <w:tcW w:w="4565" w:type="dxa"/>
          </w:tcPr>
          <w:p w14:paraId="49DD8085" w14:textId="322F02E6" w:rsidR="00857AB3" w:rsidRPr="00857AB3" w:rsidRDefault="00857AB3" w:rsidP="006B1CD5">
            <w:pPr>
              <w:pStyle w:val="Corpsdetexte"/>
              <w:ind w:left="0"/>
              <w:rPr>
                <w:sz w:val="18"/>
                <w:lang w:val="fr-FR"/>
              </w:rPr>
            </w:pPr>
            <w:r w:rsidRPr="00857AB3">
              <w:rPr>
                <w:sz w:val="18"/>
                <w:lang w:val="fr-FR"/>
              </w:rPr>
              <w:t xml:space="preserve">Plan de communication </w:t>
            </w:r>
          </w:p>
        </w:tc>
        <w:tc>
          <w:tcPr>
            <w:tcW w:w="5039" w:type="dxa"/>
          </w:tcPr>
          <w:p w14:paraId="51983F63" w14:textId="7126FB3E" w:rsidR="00857AB3" w:rsidRPr="00857AB3" w:rsidRDefault="00857AB3" w:rsidP="00857AB3">
            <w:pPr>
              <w:pStyle w:val="Corpsdetexte"/>
              <w:ind w:left="0"/>
              <w:jc w:val="left"/>
              <w:rPr>
                <w:sz w:val="18"/>
                <w:lang w:val="fr-FR"/>
              </w:rPr>
            </w:pPr>
            <w:r w:rsidRPr="00857AB3">
              <w:rPr>
                <w:sz w:val="18"/>
                <w:lang w:val="fr-FR"/>
              </w:rPr>
              <w:t xml:space="preserve">QUAL-GPN-FOR137-Plan de </w:t>
            </w:r>
            <w:proofErr w:type="spellStart"/>
            <w:r w:rsidRPr="00857AB3">
              <w:rPr>
                <w:sz w:val="18"/>
                <w:lang w:val="fr-FR"/>
              </w:rPr>
              <w:t>communcation_ISO</w:t>
            </w:r>
            <w:proofErr w:type="spellEnd"/>
            <w:r w:rsidRPr="00857AB3">
              <w:rPr>
                <w:sz w:val="18"/>
                <w:lang w:val="fr-FR"/>
              </w:rPr>
              <w:t xml:space="preserve"> -9001-2015</w:t>
            </w:r>
          </w:p>
        </w:tc>
      </w:tr>
      <w:tr w:rsidR="00857AB3" w:rsidRPr="00857AB3" w14:paraId="30650EEF" w14:textId="77777777" w:rsidTr="00857AB3">
        <w:trPr>
          <w:trHeight w:val="521"/>
        </w:trPr>
        <w:tc>
          <w:tcPr>
            <w:tcW w:w="4565" w:type="dxa"/>
          </w:tcPr>
          <w:p w14:paraId="5F557B31" w14:textId="70AF8116" w:rsidR="00857AB3" w:rsidRPr="00857AB3" w:rsidRDefault="00857AB3" w:rsidP="006B1CD5">
            <w:pPr>
              <w:pStyle w:val="Corpsdetexte"/>
              <w:ind w:left="0"/>
              <w:rPr>
                <w:sz w:val="18"/>
                <w:lang w:val="fr-FR"/>
              </w:rPr>
            </w:pPr>
            <w:r w:rsidRPr="00857AB3">
              <w:rPr>
                <w:sz w:val="18"/>
                <w:lang w:val="fr-FR"/>
              </w:rPr>
              <w:lastRenderedPageBreak/>
              <w:t>Modèles communication</w:t>
            </w:r>
          </w:p>
        </w:tc>
        <w:tc>
          <w:tcPr>
            <w:tcW w:w="5039" w:type="dxa"/>
          </w:tcPr>
          <w:p w14:paraId="6D64001B" w14:textId="7B73DE92" w:rsidR="00857AB3" w:rsidRPr="00857AB3" w:rsidRDefault="00857AB3" w:rsidP="00857AB3">
            <w:pPr>
              <w:pStyle w:val="Corpsdetexte"/>
              <w:ind w:left="0"/>
              <w:jc w:val="left"/>
              <w:rPr>
                <w:sz w:val="18"/>
                <w:lang w:val="fr-FR"/>
              </w:rPr>
            </w:pPr>
            <w:r w:rsidRPr="00857AB3">
              <w:rPr>
                <w:sz w:val="18"/>
                <w:lang w:val="fr-FR"/>
              </w:rPr>
              <w:t>QUAL-GPN-FOR136-Modèles communication _ISO -9001-2015_v01a</w:t>
            </w:r>
          </w:p>
        </w:tc>
      </w:tr>
      <w:tr w:rsidR="00857AB3" w:rsidRPr="00E02FDF" w14:paraId="4E955B50" w14:textId="77777777" w:rsidTr="00857AB3">
        <w:trPr>
          <w:trHeight w:val="521"/>
        </w:trPr>
        <w:tc>
          <w:tcPr>
            <w:tcW w:w="4565" w:type="dxa"/>
          </w:tcPr>
          <w:p w14:paraId="55C176D4" w14:textId="224259C5" w:rsidR="00857AB3" w:rsidRPr="00857AB3" w:rsidRDefault="00857AB3" w:rsidP="006B1CD5">
            <w:pPr>
              <w:pStyle w:val="Corpsdetexte"/>
              <w:ind w:left="0"/>
              <w:rPr>
                <w:sz w:val="18"/>
                <w:lang w:val="fr-FR"/>
              </w:rPr>
            </w:pPr>
            <w:r w:rsidRPr="00857AB3">
              <w:rPr>
                <w:sz w:val="18"/>
                <w:lang w:val="en-US"/>
              </w:rPr>
              <w:t>Planning actions marketing</w:t>
            </w:r>
          </w:p>
        </w:tc>
        <w:tc>
          <w:tcPr>
            <w:tcW w:w="5039" w:type="dxa"/>
          </w:tcPr>
          <w:p w14:paraId="79F88864" w14:textId="29C63168" w:rsidR="00857AB3" w:rsidRPr="00857AB3" w:rsidRDefault="00857AB3" w:rsidP="00857AB3">
            <w:pPr>
              <w:pStyle w:val="Corpsdetexte"/>
              <w:ind w:left="0"/>
              <w:jc w:val="left"/>
              <w:rPr>
                <w:sz w:val="18"/>
                <w:lang w:val="en-US"/>
              </w:rPr>
            </w:pPr>
            <w:r w:rsidRPr="00857AB3">
              <w:rPr>
                <w:sz w:val="18"/>
                <w:lang w:val="en-US"/>
              </w:rPr>
              <w:t>QUAL-GPN-FOR135-Planning actions marketing_v01a</w:t>
            </w:r>
          </w:p>
        </w:tc>
      </w:tr>
      <w:tr w:rsidR="006B1CD5" w:rsidRPr="00857AB3" w14:paraId="4CB84CE4" w14:textId="77777777" w:rsidTr="00857AB3">
        <w:tc>
          <w:tcPr>
            <w:tcW w:w="4565" w:type="dxa"/>
          </w:tcPr>
          <w:p w14:paraId="14C96775" w14:textId="4CF699E0" w:rsidR="006B1CD5" w:rsidRPr="00857AB3" w:rsidRDefault="006B1CD5" w:rsidP="006B1CD5">
            <w:pPr>
              <w:pStyle w:val="Corpsdetexte"/>
              <w:ind w:left="0"/>
              <w:rPr>
                <w:sz w:val="18"/>
                <w:lang w:val="fr-FR"/>
              </w:rPr>
            </w:pPr>
            <w:r w:rsidRPr="00857AB3">
              <w:rPr>
                <w:sz w:val="18"/>
                <w:lang w:val="fr-FR"/>
              </w:rPr>
              <w:t>Plan Annuel d'amélioration (PAA)</w:t>
            </w:r>
          </w:p>
        </w:tc>
        <w:tc>
          <w:tcPr>
            <w:tcW w:w="5039" w:type="dxa"/>
          </w:tcPr>
          <w:p w14:paraId="0D929DB1" w14:textId="2B79FE0B" w:rsidR="006B1CD5" w:rsidRPr="00857AB3" w:rsidRDefault="006B1CD5" w:rsidP="006B1CD5">
            <w:pPr>
              <w:pStyle w:val="Corpsdetexte"/>
              <w:ind w:left="0"/>
              <w:rPr>
                <w:sz w:val="18"/>
                <w:lang w:val="fr-FR"/>
              </w:rPr>
            </w:pPr>
            <w:r w:rsidRPr="00857AB3">
              <w:rPr>
                <w:sz w:val="18"/>
                <w:lang w:val="fr-FR"/>
              </w:rPr>
              <w:t>QUAL-GPN-PRG-04</w:t>
            </w:r>
          </w:p>
        </w:tc>
      </w:tr>
      <w:tr w:rsidR="006B1CD5" w:rsidRPr="00857AB3" w14:paraId="211E9169" w14:textId="77777777" w:rsidTr="00857AB3">
        <w:tc>
          <w:tcPr>
            <w:tcW w:w="4565" w:type="dxa"/>
          </w:tcPr>
          <w:p w14:paraId="4415902B" w14:textId="597DF83F" w:rsidR="006B1CD5" w:rsidRPr="00857AB3" w:rsidRDefault="006B1CD5" w:rsidP="006B1CD5">
            <w:pPr>
              <w:pStyle w:val="Corpsdetexte"/>
              <w:ind w:left="0"/>
              <w:rPr>
                <w:sz w:val="18"/>
                <w:lang w:val="fr-FR"/>
              </w:rPr>
            </w:pPr>
            <w:r w:rsidRPr="00857AB3">
              <w:rPr>
                <w:sz w:val="18"/>
                <w:lang w:val="fr-FR"/>
              </w:rPr>
              <w:t>Formulaire « </w:t>
            </w:r>
            <w:ins w:id="61" w:author="Tatyana BUDUEVA" w:date="2021-02-17T14:50:00Z">
              <w:r w:rsidR="00A91526" w:rsidRPr="00857AB3">
                <w:rPr>
                  <w:sz w:val="18"/>
                  <w:lang w:val="fr-FR"/>
                </w:rPr>
                <w:t>Suivi des non-conformités</w:t>
              </w:r>
            </w:ins>
            <w:del w:id="62" w:author="Tatyana BUDUEVA" w:date="2021-02-17T14:50:00Z">
              <w:r w:rsidRPr="00857AB3" w:rsidDel="00A91526">
                <w:rPr>
                  <w:sz w:val="18"/>
                  <w:lang w:val="fr-FR"/>
                </w:rPr>
                <w:delText>Suivi d’action </w:delText>
              </w:r>
            </w:del>
            <w:ins w:id="63" w:author="Tatyana BUDUEVA" w:date="2021-02-17T14:50:00Z">
              <w:r w:rsidR="00A91526" w:rsidRPr="00857AB3">
                <w:rPr>
                  <w:sz w:val="18"/>
                  <w:lang w:val="fr-FR"/>
                </w:rPr>
                <w:t xml:space="preserve"> </w:t>
              </w:r>
            </w:ins>
            <w:r w:rsidRPr="00857AB3">
              <w:rPr>
                <w:sz w:val="18"/>
                <w:lang w:val="fr-FR"/>
              </w:rPr>
              <w:t>»</w:t>
            </w:r>
          </w:p>
        </w:tc>
        <w:tc>
          <w:tcPr>
            <w:tcW w:w="5039" w:type="dxa"/>
          </w:tcPr>
          <w:p w14:paraId="0A48ACEC" w14:textId="4710A820" w:rsidR="006B1CD5" w:rsidRPr="00857AB3" w:rsidRDefault="006B1CD5" w:rsidP="006B1CD5">
            <w:pPr>
              <w:pStyle w:val="Corpsdetexte"/>
              <w:ind w:left="0"/>
              <w:rPr>
                <w:sz w:val="18"/>
                <w:lang w:val="fr-FR"/>
              </w:rPr>
            </w:pPr>
            <w:r w:rsidRPr="00857AB3">
              <w:rPr>
                <w:sz w:val="18"/>
                <w:lang w:val="fr-FR"/>
              </w:rPr>
              <w:t>QUAL-GPN-FOR101</w:t>
            </w:r>
          </w:p>
        </w:tc>
      </w:tr>
      <w:tr w:rsidR="006B1CD5" w:rsidRPr="00857AB3" w14:paraId="7E4BB902" w14:textId="77777777" w:rsidTr="00857AB3">
        <w:trPr>
          <w:trHeight w:val="267"/>
        </w:trPr>
        <w:tc>
          <w:tcPr>
            <w:tcW w:w="4565" w:type="dxa"/>
          </w:tcPr>
          <w:p w14:paraId="2CBD1B0C" w14:textId="7E4DBE14" w:rsidR="006B1CD5" w:rsidRPr="00857AB3" w:rsidRDefault="006B1CD5">
            <w:pPr>
              <w:pStyle w:val="Corpsdetexte"/>
              <w:ind w:left="0"/>
              <w:rPr>
                <w:sz w:val="18"/>
                <w:lang w:val="fr-FR"/>
              </w:rPr>
            </w:pPr>
            <w:r w:rsidRPr="00857AB3">
              <w:rPr>
                <w:sz w:val="18"/>
                <w:lang w:val="fr-FR"/>
              </w:rPr>
              <w:t xml:space="preserve">Gestion </w:t>
            </w:r>
            <w:ins w:id="64" w:author="Tatyana BUDUEVA" w:date="2021-07-02T14:49:00Z">
              <w:r w:rsidR="00B5292B" w:rsidRPr="00857AB3">
                <w:rPr>
                  <w:sz w:val="18"/>
                  <w:lang w:val="fr-FR"/>
                </w:rPr>
                <w:t>des actions</w:t>
              </w:r>
            </w:ins>
            <w:del w:id="65" w:author="Tatyana BUDUEVA" w:date="2021-02-17T14:50:00Z">
              <w:r w:rsidRPr="00857AB3" w:rsidDel="004431A2">
                <w:rPr>
                  <w:sz w:val="18"/>
                  <w:lang w:val="fr-FR"/>
                </w:rPr>
                <w:delText>de non-conformité</w:delText>
              </w:r>
            </w:del>
          </w:p>
        </w:tc>
        <w:tc>
          <w:tcPr>
            <w:tcW w:w="5039" w:type="dxa"/>
          </w:tcPr>
          <w:p w14:paraId="6DC37426" w14:textId="149DB223" w:rsidR="006B1CD5" w:rsidRPr="00857AB3" w:rsidRDefault="006B1CD5" w:rsidP="006B1CD5">
            <w:pPr>
              <w:pStyle w:val="Corpsdetexte"/>
              <w:ind w:left="0"/>
              <w:rPr>
                <w:sz w:val="18"/>
                <w:lang w:val="fr-FR"/>
              </w:rPr>
            </w:pPr>
            <w:r w:rsidRPr="00857AB3">
              <w:rPr>
                <w:sz w:val="18"/>
                <w:lang w:val="fr-FR"/>
              </w:rPr>
              <w:t xml:space="preserve">QUAL-GPN-FOR-99 </w:t>
            </w:r>
          </w:p>
        </w:tc>
      </w:tr>
      <w:tr w:rsidR="006B1CD5" w:rsidRPr="00857AB3" w14:paraId="0C259B0B" w14:textId="77777777" w:rsidTr="00857AB3">
        <w:tc>
          <w:tcPr>
            <w:tcW w:w="4565" w:type="dxa"/>
          </w:tcPr>
          <w:p w14:paraId="3A056E73" w14:textId="2306575A" w:rsidR="006B1CD5" w:rsidRPr="00857AB3" w:rsidRDefault="006B1CD5" w:rsidP="006B1CD5">
            <w:pPr>
              <w:pStyle w:val="Corpsdetexte"/>
              <w:ind w:left="0"/>
              <w:rPr>
                <w:sz w:val="18"/>
                <w:lang w:val="fr-FR"/>
              </w:rPr>
            </w:pPr>
            <w:r w:rsidRPr="00857AB3">
              <w:rPr>
                <w:sz w:val="18"/>
                <w:lang w:val="fr-FR"/>
              </w:rPr>
              <w:t>Procédure « Réalisation Assistance Technique »</w:t>
            </w:r>
          </w:p>
        </w:tc>
        <w:tc>
          <w:tcPr>
            <w:tcW w:w="5039" w:type="dxa"/>
          </w:tcPr>
          <w:p w14:paraId="7D6AFAD4" w14:textId="4551D36A" w:rsidR="006B1CD5" w:rsidRPr="00857AB3" w:rsidRDefault="006B1CD5" w:rsidP="006B1CD5">
            <w:pPr>
              <w:pStyle w:val="Corpsdetexte"/>
              <w:ind w:left="0"/>
              <w:rPr>
                <w:sz w:val="18"/>
                <w:lang w:val="fr-FR"/>
              </w:rPr>
            </w:pPr>
            <w:r w:rsidRPr="00857AB3">
              <w:rPr>
                <w:sz w:val="18"/>
                <w:lang w:val="fr-FR"/>
              </w:rPr>
              <w:t>QUAL-GPN-PRG-15</w:t>
            </w:r>
          </w:p>
        </w:tc>
      </w:tr>
      <w:tr w:rsidR="006B1CD5" w:rsidRPr="00857AB3" w14:paraId="38F5BDD1" w14:textId="77777777" w:rsidTr="00857AB3">
        <w:tc>
          <w:tcPr>
            <w:tcW w:w="4565" w:type="dxa"/>
          </w:tcPr>
          <w:p w14:paraId="19B9AA93" w14:textId="43BD6CC8" w:rsidR="006B1CD5" w:rsidRPr="00857AB3" w:rsidRDefault="006B1CD5" w:rsidP="006B1CD5">
            <w:pPr>
              <w:pStyle w:val="Corpsdetexte"/>
              <w:ind w:left="0"/>
              <w:rPr>
                <w:sz w:val="18"/>
                <w:lang w:val="fr-FR"/>
              </w:rPr>
            </w:pPr>
            <w:proofErr w:type="spellStart"/>
            <w:r w:rsidRPr="00857AB3">
              <w:rPr>
                <w:sz w:val="18"/>
                <w:lang w:val="fr-FR"/>
              </w:rPr>
              <w:t>Elaboration</w:t>
            </w:r>
            <w:proofErr w:type="spellEnd"/>
            <w:r w:rsidRPr="00857AB3">
              <w:rPr>
                <w:sz w:val="18"/>
                <w:lang w:val="fr-FR"/>
              </w:rPr>
              <w:t xml:space="preserve"> des offres projet</w:t>
            </w:r>
          </w:p>
        </w:tc>
        <w:tc>
          <w:tcPr>
            <w:tcW w:w="5039" w:type="dxa"/>
          </w:tcPr>
          <w:p w14:paraId="02D17803" w14:textId="55031A7C" w:rsidR="006B1CD5" w:rsidRPr="00857AB3" w:rsidRDefault="006B1CD5" w:rsidP="006B1CD5">
            <w:pPr>
              <w:pStyle w:val="Corpsdetexte"/>
              <w:ind w:left="0"/>
              <w:rPr>
                <w:sz w:val="18"/>
                <w:lang w:val="fr-FR"/>
              </w:rPr>
            </w:pPr>
            <w:r w:rsidRPr="00857AB3">
              <w:rPr>
                <w:sz w:val="18"/>
                <w:lang w:val="fr-FR"/>
              </w:rPr>
              <w:t>QUAL-NI-PRF01</w:t>
            </w:r>
          </w:p>
        </w:tc>
      </w:tr>
      <w:tr w:rsidR="006B1CD5" w:rsidRPr="00857AB3" w14:paraId="778ECABF" w14:textId="77777777" w:rsidTr="00857AB3">
        <w:tc>
          <w:tcPr>
            <w:tcW w:w="4565" w:type="dxa"/>
          </w:tcPr>
          <w:p w14:paraId="2B97FED1" w14:textId="6469F712" w:rsidR="006B1CD5" w:rsidRPr="00857AB3" w:rsidRDefault="006B1CD5" w:rsidP="006B1CD5">
            <w:pPr>
              <w:pStyle w:val="Corpsdetexte"/>
              <w:ind w:left="0"/>
              <w:rPr>
                <w:sz w:val="18"/>
                <w:lang w:val="fr-FR"/>
              </w:rPr>
            </w:pPr>
            <w:r w:rsidRPr="00857AB3">
              <w:rPr>
                <w:sz w:val="18"/>
                <w:lang w:val="fr-FR"/>
              </w:rPr>
              <w:t>Procédure : Gestion des exigences </w:t>
            </w:r>
          </w:p>
        </w:tc>
        <w:tc>
          <w:tcPr>
            <w:tcW w:w="5039" w:type="dxa"/>
          </w:tcPr>
          <w:p w14:paraId="011757C5" w14:textId="503863DA" w:rsidR="006B1CD5" w:rsidRPr="00857AB3" w:rsidRDefault="006B1CD5" w:rsidP="006B1CD5">
            <w:pPr>
              <w:pStyle w:val="Corpsdetexte"/>
              <w:ind w:left="0"/>
              <w:rPr>
                <w:sz w:val="18"/>
                <w:lang w:val="fr-FR"/>
              </w:rPr>
            </w:pPr>
            <w:r w:rsidRPr="00857AB3">
              <w:rPr>
                <w:sz w:val="18"/>
                <w:lang w:val="fr-FR"/>
              </w:rPr>
              <w:t>QUAL-NI-PRF02</w:t>
            </w:r>
          </w:p>
        </w:tc>
      </w:tr>
      <w:tr w:rsidR="00043CBA" w:rsidRPr="00857AB3" w14:paraId="30658727" w14:textId="77777777" w:rsidTr="00857AB3">
        <w:tc>
          <w:tcPr>
            <w:tcW w:w="4565" w:type="dxa"/>
          </w:tcPr>
          <w:p w14:paraId="0CE6F32A" w14:textId="26CF68E8" w:rsidR="00043CBA" w:rsidRPr="00857AB3" w:rsidRDefault="00043CBA" w:rsidP="006B1CD5">
            <w:pPr>
              <w:pStyle w:val="Corpsdetexte"/>
              <w:ind w:left="0"/>
              <w:rPr>
                <w:sz w:val="18"/>
                <w:lang w:val="fr-FR"/>
              </w:rPr>
            </w:pPr>
            <w:r w:rsidRPr="00857AB3">
              <w:rPr>
                <w:sz w:val="18"/>
                <w:lang w:val="fr-FR"/>
              </w:rPr>
              <w:t>Planification et Gestion de projet</w:t>
            </w:r>
          </w:p>
        </w:tc>
        <w:tc>
          <w:tcPr>
            <w:tcW w:w="5039" w:type="dxa"/>
          </w:tcPr>
          <w:p w14:paraId="130B37BA" w14:textId="7F44667C" w:rsidR="00043CBA" w:rsidRPr="00857AB3" w:rsidRDefault="00043CBA" w:rsidP="006B1CD5">
            <w:pPr>
              <w:pStyle w:val="Corpsdetexte"/>
              <w:ind w:left="0"/>
              <w:rPr>
                <w:sz w:val="18"/>
                <w:lang w:val="fr-FR"/>
              </w:rPr>
            </w:pPr>
            <w:r w:rsidRPr="00857AB3">
              <w:rPr>
                <w:sz w:val="18"/>
                <w:lang w:val="fr-FR"/>
              </w:rPr>
              <w:t>QUAL-NI-PRF06</w:t>
            </w:r>
          </w:p>
        </w:tc>
      </w:tr>
      <w:tr w:rsidR="009E0E95" w:rsidRPr="00857AB3" w14:paraId="6F55F1A8" w14:textId="77777777" w:rsidTr="00857AB3">
        <w:tc>
          <w:tcPr>
            <w:tcW w:w="4565" w:type="dxa"/>
          </w:tcPr>
          <w:p w14:paraId="6294246D" w14:textId="1B46DA29" w:rsidR="009E0E95" w:rsidRPr="00857AB3" w:rsidRDefault="009E0E95" w:rsidP="006B1CD5">
            <w:pPr>
              <w:pStyle w:val="Corpsdetexte"/>
              <w:ind w:left="0"/>
              <w:rPr>
                <w:sz w:val="18"/>
                <w:lang w:val="fr-FR"/>
              </w:rPr>
            </w:pPr>
            <w:r w:rsidRPr="00857AB3">
              <w:rPr>
                <w:sz w:val="18"/>
                <w:lang w:val="fr-FR"/>
              </w:rPr>
              <w:t>Gestion de la configuration</w:t>
            </w:r>
          </w:p>
        </w:tc>
        <w:tc>
          <w:tcPr>
            <w:tcW w:w="5039" w:type="dxa"/>
          </w:tcPr>
          <w:p w14:paraId="68466322" w14:textId="03862B1C" w:rsidR="009E0E95" w:rsidRPr="00857AB3" w:rsidRDefault="009E0E95" w:rsidP="006B1CD5">
            <w:pPr>
              <w:pStyle w:val="Corpsdetexte"/>
              <w:ind w:left="0"/>
              <w:rPr>
                <w:sz w:val="18"/>
                <w:lang w:val="fr-FR"/>
              </w:rPr>
            </w:pPr>
            <w:r w:rsidRPr="00857AB3">
              <w:rPr>
                <w:sz w:val="18"/>
                <w:lang w:val="fr-FR"/>
              </w:rPr>
              <w:t>QUAL-NI-PRF07</w:t>
            </w:r>
          </w:p>
        </w:tc>
      </w:tr>
      <w:tr w:rsidR="006B1CD5" w:rsidRPr="00857AB3" w14:paraId="18103925" w14:textId="77777777" w:rsidTr="00857AB3">
        <w:tc>
          <w:tcPr>
            <w:tcW w:w="4565" w:type="dxa"/>
          </w:tcPr>
          <w:p w14:paraId="2F69CCD2" w14:textId="77777777" w:rsidR="006B1CD5" w:rsidRPr="00857AB3" w:rsidRDefault="006B1CD5" w:rsidP="006B1CD5">
            <w:pPr>
              <w:pStyle w:val="Corpsdetexte"/>
              <w:ind w:left="0"/>
              <w:rPr>
                <w:sz w:val="18"/>
                <w:lang w:val="fr-FR"/>
              </w:rPr>
            </w:pPr>
            <w:r w:rsidRPr="00857AB3">
              <w:rPr>
                <w:sz w:val="18"/>
                <w:lang w:val="fr-FR"/>
              </w:rPr>
              <w:t>Procédure « Gestion de projet intégré »</w:t>
            </w:r>
          </w:p>
        </w:tc>
        <w:tc>
          <w:tcPr>
            <w:tcW w:w="5039" w:type="dxa"/>
          </w:tcPr>
          <w:p w14:paraId="08E36E6E" w14:textId="6B32FAA2" w:rsidR="006B1CD5" w:rsidRPr="00857AB3" w:rsidRDefault="001945CC" w:rsidP="006B1CD5">
            <w:pPr>
              <w:pStyle w:val="Corpsdetexte"/>
              <w:ind w:left="0"/>
              <w:rPr>
                <w:sz w:val="18"/>
                <w:lang w:val="fr-FR"/>
              </w:rPr>
            </w:pPr>
            <w:r w:rsidRPr="00857AB3">
              <w:rPr>
                <w:sz w:val="18"/>
                <w:lang w:val="fr-FR"/>
              </w:rPr>
              <w:t>QUAL-NI-PRF08</w:t>
            </w:r>
          </w:p>
        </w:tc>
      </w:tr>
      <w:tr w:rsidR="006B1CD5" w:rsidRPr="00857AB3" w14:paraId="6A73DC1D" w14:textId="77777777" w:rsidTr="00857AB3">
        <w:tc>
          <w:tcPr>
            <w:tcW w:w="4565" w:type="dxa"/>
          </w:tcPr>
          <w:p w14:paraId="416D0959" w14:textId="77777777" w:rsidR="006B1CD5" w:rsidRPr="00857AB3" w:rsidRDefault="006B1CD5" w:rsidP="006B1CD5">
            <w:pPr>
              <w:pStyle w:val="Corpsdetexte"/>
              <w:ind w:left="0"/>
              <w:rPr>
                <w:sz w:val="18"/>
                <w:lang w:val="fr-FR"/>
              </w:rPr>
            </w:pPr>
            <w:r w:rsidRPr="00857AB3">
              <w:rPr>
                <w:sz w:val="18"/>
                <w:lang w:val="fr-FR"/>
              </w:rPr>
              <w:t>Procédure « Ingénierie »</w:t>
            </w:r>
          </w:p>
        </w:tc>
        <w:tc>
          <w:tcPr>
            <w:tcW w:w="5039" w:type="dxa"/>
          </w:tcPr>
          <w:p w14:paraId="0F0C6B0F" w14:textId="5DD6DFA2" w:rsidR="006B1CD5" w:rsidRPr="00857AB3" w:rsidRDefault="001945CC" w:rsidP="006B1CD5">
            <w:pPr>
              <w:pStyle w:val="Corpsdetexte"/>
              <w:ind w:left="0"/>
              <w:rPr>
                <w:sz w:val="18"/>
                <w:lang w:val="fr-FR"/>
              </w:rPr>
            </w:pPr>
            <w:r w:rsidRPr="00857AB3">
              <w:rPr>
                <w:sz w:val="18"/>
                <w:lang w:val="fr-FR"/>
              </w:rPr>
              <w:t>QUAL-NI-PRF03</w:t>
            </w:r>
          </w:p>
        </w:tc>
      </w:tr>
      <w:tr w:rsidR="006B1CD5" w:rsidRPr="00857AB3" w14:paraId="13EE563E" w14:textId="77777777" w:rsidTr="00857AB3">
        <w:tc>
          <w:tcPr>
            <w:tcW w:w="4565" w:type="dxa"/>
          </w:tcPr>
          <w:p w14:paraId="79D0312E" w14:textId="77777777" w:rsidR="006B1CD5" w:rsidRPr="00857AB3" w:rsidRDefault="006B1CD5" w:rsidP="006B1CD5">
            <w:pPr>
              <w:pStyle w:val="Corpsdetexte"/>
              <w:ind w:left="0"/>
              <w:rPr>
                <w:sz w:val="18"/>
                <w:lang w:val="fr-FR"/>
              </w:rPr>
            </w:pPr>
            <w:r w:rsidRPr="00857AB3">
              <w:rPr>
                <w:sz w:val="18"/>
                <w:lang w:val="fr-FR"/>
              </w:rPr>
              <w:t>Procédure « Gestion de la documentation technique »</w:t>
            </w:r>
          </w:p>
        </w:tc>
        <w:tc>
          <w:tcPr>
            <w:tcW w:w="5039" w:type="dxa"/>
          </w:tcPr>
          <w:p w14:paraId="495318E1" w14:textId="5E08FFBF" w:rsidR="006B1CD5" w:rsidRPr="00857AB3" w:rsidRDefault="006B1CD5" w:rsidP="006B1CD5">
            <w:pPr>
              <w:spacing w:before="120" w:after="0"/>
              <w:ind w:right="695"/>
              <w:jc w:val="both"/>
              <w:rPr>
                <w:sz w:val="18"/>
                <w:highlight w:val="yellow"/>
              </w:rPr>
            </w:pPr>
            <w:r w:rsidRPr="00857AB3">
              <w:rPr>
                <w:rFonts w:eastAsia="Times New Roman" w:cs="Times New Roman"/>
                <w:sz w:val="18"/>
                <w:szCs w:val="20"/>
              </w:rPr>
              <w:fldChar w:fldCharType="begin"/>
            </w:r>
            <w:r w:rsidRPr="00857AB3">
              <w:rPr>
                <w:rFonts w:eastAsia="Times New Roman" w:cs="Times New Roman"/>
                <w:sz w:val="18"/>
                <w:szCs w:val="20"/>
              </w:rPr>
              <w:instrText xml:space="preserve"> REF refcomp \* MERGEFORMAT </w:instrText>
            </w:r>
            <w:r w:rsidRPr="00857AB3">
              <w:rPr>
                <w:rFonts w:eastAsia="Times New Roman" w:cs="Times New Roman"/>
                <w:sz w:val="18"/>
                <w:szCs w:val="20"/>
              </w:rPr>
              <w:fldChar w:fldCharType="separate"/>
            </w:r>
            <w:r w:rsidR="00022516" w:rsidRPr="00022516">
              <w:rPr>
                <w:rFonts w:eastAsia="Times New Roman" w:cs="Times New Roman"/>
                <w:sz w:val="18"/>
                <w:szCs w:val="20"/>
              </w:rPr>
              <w:t>QUAL-GPN-GUI93</w:t>
            </w:r>
            <w:r w:rsidRPr="00857AB3">
              <w:rPr>
                <w:rFonts w:eastAsia="Times New Roman" w:cs="Times New Roman"/>
                <w:sz w:val="18"/>
                <w:szCs w:val="20"/>
              </w:rPr>
              <w:fldChar w:fldCharType="end"/>
            </w:r>
            <w:r w:rsidRPr="00857AB3">
              <w:rPr>
                <w:sz w:val="18"/>
              </w:rPr>
              <w:t xml:space="preserve"> </w:t>
            </w:r>
          </w:p>
        </w:tc>
      </w:tr>
      <w:tr w:rsidR="006B1CD5" w:rsidRPr="00857AB3" w14:paraId="72E37B18" w14:textId="77777777" w:rsidTr="00857AB3">
        <w:tc>
          <w:tcPr>
            <w:tcW w:w="4565" w:type="dxa"/>
          </w:tcPr>
          <w:p w14:paraId="1E11E99A" w14:textId="0DFDBE75" w:rsidR="006B1CD5" w:rsidRPr="00857AB3" w:rsidRDefault="0045377D" w:rsidP="006B1CD5">
            <w:pPr>
              <w:pStyle w:val="Corpsdetexte"/>
              <w:ind w:left="0"/>
              <w:rPr>
                <w:sz w:val="18"/>
                <w:lang w:val="fr-FR"/>
              </w:rPr>
            </w:pPr>
            <w:ins w:id="66" w:author="Tatyana BUDUEVA" w:date="2021-02-02T10:32:00Z">
              <w:r w:rsidRPr="00857AB3">
                <w:rPr>
                  <w:sz w:val="18"/>
                  <w:lang w:val="fr-FR"/>
                </w:rPr>
                <w:t>Procédure « </w:t>
              </w:r>
            </w:ins>
            <w:r w:rsidR="006B1CD5" w:rsidRPr="00857AB3">
              <w:rPr>
                <w:sz w:val="18"/>
                <w:lang w:val="fr-FR"/>
              </w:rPr>
              <w:t>Gestion des Ressources Humaines</w:t>
            </w:r>
            <w:ins w:id="67" w:author="Tatyana BUDUEVA" w:date="2021-02-02T10:32:00Z">
              <w:r w:rsidRPr="00857AB3">
                <w:rPr>
                  <w:sz w:val="18"/>
                  <w:lang w:val="fr-FR"/>
                </w:rPr>
                <w:t> »</w:t>
              </w:r>
            </w:ins>
          </w:p>
        </w:tc>
        <w:tc>
          <w:tcPr>
            <w:tcW w:w="5039" w:type="dxa"/>
          </w:tcPr>
          <w:p w14:paraId="303B6D79" w14:textId="04DC3D3C" w:rsidR="006B1CD5" w:rsidRPr="00857AB3" w:rsidRDefault="006B1CD5" w:rsidP="006B1CD5">
            <w:pPr>
              <w:spacing w:before="120" w:after="0"/>
              <w:ind w:right="695"/>
              <w:jc w:val="both"/>
              <w:rPr>
                <w:rFonts w:eastAsia="Times New Roman" w:cs="Times New Roman"/>
                <w:sz w:val="18"/>
                <w:szCs w:val="20"/>
              </w:rPr>
            </w:pPr>
            <w:r w:rsidRPr="00857AB3">
              <w:rPr>
                <w:sz w:val="18"/>
              </w:rPr>
              <w:t>QUAL-GPN-PRG-14</w:t>
            </w:r>
          </w:p>
        </w:tc>
      </w:tr>
      <w:tr w:rsidR="005070C2" w:rsidRPr="00857AB3" w14:paraId="2AAB472E" w14:textId="77777777" w:rsidTr="00857AB3">
        <w:trPr>
          <w:ins w:id="68" w:author="Tatyana BUDUEVA" w:date="2021-02-17T11:14:00Z"/>
        </w:trPr>
        <w:tc>
          <w:tcPr>
            <w:tcW w:w="4565" w:type="dxa"/>
          </w:tcPr>
          <w:p w14:paraId="5C71BCDF" w14:textId="15179F4B" w:rsidR="005070C2" w:rsidRPr="00857AB3" w:rsidRDefault="005070C2" w:rsidP="006B1CD5">
            <w:pPr>
              <w:pStyle w:val="Corpsdetexte"/>
              <w:ind w:left="0"/>
              <w:rPr>
                <w:ins w:id="69" w:author="Tatyana BUDUEVA" w:date="2021-02-17T11:14:00Z"/>
                <w:sz w:val="18"/>
                <w:lang w:val="fr-FR"/>
              </w:rPr>
            </w:pPr>
            <w:ins w:id="70" w:author="Tatyana BUDUEVA" w:date="2021-02-17T11:18:00Z">
              <w:r w:rsidRPr="00857AB3">
                <w:rPr>
                  <w:sz w:val="18"/>
                  <w:lang w:val="fr-FR"/>
                </w:rPr>
                <w:t xml:space="preserve">Fiche d'évaluation de </w:t>
              </w:r>
              <w:proofErr w:type="spellStart"/>
              <w:r w:rsidRPr="00857AB3">
                <w:rPr>
                  <w:sz w:val="18"/>
                  <w:lang w:val="fr-FR"/>
                </w:rPr>
                <w:t>Formation_GPN</w:t>
              </w:r>
            </w:ins>
            <w:proofErr w:type="spellEnd"/>
          </w:p>
        </w:tc>
        <w:tc>
          <w:tcPr>
            <w:tcW w:w="5039" w:type="dxa"/>
          </w:tcPr>
          <w:p w14:paraId="12679427" w14:textId="3F6DB77A" w:rsidR="005070C2" w:rsidRPr="00857AB3" w:rsidRDefault="005070C2" w:rsidP="006B1CD5">
            <w:pPr>
              <w:spacing w:before="120" w:after="0"/>
              <w:ind w:right="695"/>
              <w:jc w:val="both"/>
              <w:rPr>
                <w:ins w:id="71" w:author="Tatyana BUDUEVA" w:date="2021-02-17T11:14:00Z"/>
                <w:sz w:val="18"/>
              </w:rPr>
            </w:pPr>
            <w:ins w:id="72" w:author="Tatyana BUDUEVA" w:date="2021-02-17T11:18:00Z">
              <w:r w:rsidRPr="00857AB3">
                <w:rPr>
                  <w:sz w:val="18"/>
                </w:rPr>
                <w:t>QUAL-GPN-FOR-122</w:t>
              </w:r>
            </w:ins>
          </w:p>
        </w:tc>
      </w:tr>
      <w:tr w:rsidR="006B1CD5" w:rsidRPr="00857AB3" w14:paraId="2AC2A13D" w14:textId="77777777" w:rsidTr="00857AB3">
        <w:tc>
          <w:tcPr>
            <w:tcW w:w="4565" w:type="dxa"/>
          </w:tcPr>
          <w:p w14:paraId="63069918" w14:textId="6DB78573" w:rsidR="006B1CD5" w:rsidRPr="00857AB3" w:rsidRDefault="0045377D" w:rsidP="006B1CD5">
            <w:pPr>
              <w:pStyle w:val="Corpsdetexte"/>
              <w:ind w:left="0"/>
              <w:rPr>
                <w:sz w:val="18"/>
                <w:lang w:val="fr-FR"/>
              </w:rPr>
            </w:pPr>
            <w:ins w:id="73" w:author="Tatyana BUDUEVA" w:date="2021-02-02T10:32:00Z">
              <w:r w:rsidRPr="00857AB3">
                <w:rPr>
                  <w:sz w:val="18"/>
                  <w:lang w:val="fr-FR"/>
                </w:rPr>
                <w:t>Procédure « </w:t>
              </w:r>
            </w:ins>
            <w:r w:rsidR="006B1CD5" w:rsidRPr="00857AB3">
              <w:rPr>
                <w:sz w:val="18"/>
                <w:lang w:val="fr-FR"/>
              </w:rPr>
              <w:t>Gestion et maîtrise des compétences</w:t>
            </w:r>
            <w:ins w:id="74" w:author="Tatyana BUDUEVA" w:date="2021-02-02T10:32:00Z">
              <w:r w:rsidRPr="00857AB3">
                <w:rPr>
                  <w:sz w:val="18"/>
                  <w:lang w:val="fr-FR"/>
                </w:rPr>
                <w:t> »</w:t>
              </w:r>
            </w:ins>
          </w:p>
        </w:tc>
        <w:tc>
          <w:tcPr>
            <w:tcW w:w="5039" w:type="dxa"/>
          </w:tcPr>
          <w:p w14:paraId="0F2C1F8A" w14:textId="11E038A3" w:rsidR="006B1CD5" w:rsidRPr="00857AB3" w:rsidRDefault="006B1CD5" w:rsidP="006B1CD5">
            <w:pPr>
              <w:spacing w:before="120" w:after="0"/>
              <w:ind w:right="695"/>
              <w:jc w:val="both"/>
              <w:rPr>
                <w:sz w:val="18"/>
              </w:rPr>
            </w:pPr>
            <w:r w:rsidRPr="00857AB3">
              <w:rPr>
                <w:sz w:val="18"/>
              </w:rPr>
              <w:t>QUAL-GPN-PRG-06</w:t>
            </w:r>
          </w:p>
        </w:tc>
      </w:tr>
      <w:tr w:rsidR="006B1CD5" w:rsidRPr="00857AB3" w14:paraId="12BDBBB3" w14:textId="77777777" w:rsidTr="00857AB3">
        <w:tc>
          <w:tcPr>
            <w:tcW w:w="4565" w:type="dxa"/>
          </w:tcPr>
          <w:p w14:paraId="022719F7" w14:textId="4B4CB04C" w:rsidR="006B1CD5" w:rsidRPr="00857AB3" w:rsidRDefault="006B1CD5" w:rsidP="006B1CD5">
            <w:pPr>
              <w:pStyle w:val="Corpsdetexte"/>
              <w:ind w:left="0"/>
              <w:rPr>
                <w:sz w:val="18"/>
                <w:lang w:val="fr-FR"/>
              </w:rPr>
            </w:pPr>
            <w:r w:rsidRPr="00857AB3">
              <w:rPr>
                <w:sz w:val="18"/>
                <w:lang w:val="fr-FR"/>
              </w:rPr>
              <w:t xml:space="preserve">Liste des outils </w:t>
            </w:r>
            <w:ins w:id="75" w:author="Tatyana BUDUEVA" w:date="2021-02-02T10:40:00Z">
              <w:r w:rsidR="003120DD" w:rsidRPr="00857AB3">
                <w:rPr>
                  <w:sz w:val="18"/>
                  <w:lang w:val="fr-FR"/>
                </w:rPr>
                <w:t>et</w:t>
              </w:r>
            </w:ins>
            <w:r w:rsidRPr="00857AB3">
              <w:rPr>
                <w:sz w:val="18"/>
                <w:lang w:val="fr-FR"/>
              </w:rPr>
              <w:t xml:space="preserve"> équipements</w:t>
            </w:r>
          </w:p>
        </w:tc>
        <w:tc>
          <w:tcPr>
            <w:tcW w:w="5039" w:type="dxa"/>
          </w:tcPr>
          <w:p w14:paraId="311BCE15" w14:textId="2048CF92" w:rsidR="006B1CD5" w:rsidRPr="00857AB3" w:rsidRDefault="006B1CD5" w:rsidP="006B1CD5">
            <w:pPr>
              <w:pStyle w:val="Corpsdetexte"/>
              <w:ind w:left="0"/>
              <w:rPr>
                <w:sz w:val="18"/>
                <w:lang w:val="fr-FR"/>
              </w:rPr>
            </w:pPr>
            <w:r w:rsidRPr="00857AB3">
              <w:rPr>
                <w:sz w:val="18"/>
                <w:lang w:val="fr-FR"/>
              </w:rPr>
              <w:t>QUAL-GPN-FOR-27</w:t>
            </w:r>
          </w:p>
        </w:tc>
      </w:tr>
      <w:tr w:rsidR="006B1CD5" w:rsidRPr="00857AB3" w14:paraId="64755DA0" w14:textId="77777777" w:rsidTr="00857AB3">
        <w:tc>
          <w:tcPr>
            <w:tcW w:w="4565" w:type="dxa"/>
          </w:tcPr>
          <w:p w14:paraId="13D671C2" w14:textId="77777777" w:rsidR="006B1CD5" w:rsidRPr="00857AB3" w:rsidRDefault="006B1CD5" w:rsidP="006B1CD5">
            <w:pPr>
              <w:pStyle w:val="Corpsdetexte"/>
              <w:ind w:left="0"/>
              <w:rPr>
                <w:sz w:val="18"/>
                <w:lang w:val="fr-FR"/>
              </w:rPr>
            </w:pPr>
            <w:r w:rsidRPr="00857AB3">
              <w:rPr>
                <w:sz w:val="18"/>
                <w:lang w:val="fr-FR"/>
              </w:rPr>
              <w:t>Propriété client</w:t>
            </w:r>
          </w:p>
        </w:tc>
        <w:tc>
          <w:tcPr>
            <w:tcW w:w="5039" w:type="dxa"/>
          </w:tcPr>
          <w:p w14:paraId="24D6EE01" w14:textId="29B5C095" w:rsidR="006B1CD5" w:rsidRPr="00857AB3" w:rsidRDefault="006B1CD5" w:rsidP="006B1CD5">
            <w:pPr>
              <w:pStyle w:val="Corpsdetexte"/>
              <w:ind w:left="0"/>
              <w:rPr>
                <w:sz w:val="18"/>
                <w:lang w:val="fr-FR"/>
              </w:rPr>
            </w:pPr>
            <w:r w:rsidRPr="00857AB3">
              <w:rPr>
                <w:sz w:val="18"/>
                <w:lang w:val="fr-FR"/>
              </w:rPr>
              <w:t>QUAL-GPN-FOR-95</w:t>
            </w:r>
          </w:p>
        </w:tc>
      </w:tr>
      <w:tr w:rsidR="006B1CD5" w:rsidRPr="00857AB3" w14:paraId="33E6681C" w14:textId="77777777" w:rsidTr="00857AB3">
        <w:tc>
          <w:tcPr>
            <w:tcW w:w="4565" w:type="dxa"/>
          </w:tcPr>
          <w:p w14:paraId="0595A4FC" w14:textId="476DD378" w:rsidR="006B1CD5" w:rsidRPr="00857AB3" w:rsidRDefault="006B1CD5" w:rsidP="006B1CD5">
            <w:pPr>
              <w:pStyle w:val="Corpsdetexte"/>
              <w:ind w:left="0"/>
              <w:rPr>
                <w:sz w:val="18"/>
                <w:lang w:val="fr-FR"/>
              </w:rPr>
            </w:pPr>
            <w:r w:rsidRPr="00857AB3">
              <w:rPr>
                <w:sz w:val="18"/>
                <w:lang w:val="fr-FR"/>
              </w:rPr>
              <w:t>Propriété - Stagiaire NC</w:t>
            </w:r>
          </w:p>
        </w:tc>
        <w:tc>
          <w:tcPr>
            <w:tcW w:w="5039" w:type="dxa"/>
          </w:tcPr>
          <w:p w14:paraId="58E71390" w14:textId="429A9E47" w:rsidR="006B1CD5" w:rsidRPr="00857AB3" w:rsidRDefault="006B1CD5" w:rsidP="006B1CD5">
            <w:pPr>
              <w:pStyle w:val="Corpsdetexte"/>
              <w:ind w:left="0"/>
              <w:rPr>
                <w:sz w:val="18"/>
                <w:lang w:val="fr-FR"/>
              </w:rPr>
            </w:pPr>
            <w:r w:rsidRPr="00857AB3">
              <w:rPr>
                <w:sz w:val="18"/>
                <w:lang w:val="fr-FR"/>
              </w:rPr>
              <w:t>QUAL-GPN-FOR-96</w:t>
            </w:r>
          </w:p>
        </w:tc>
      </w:tr>
      <w:tr w:rsidR="006B1CD5" w:rsidRPr="00857AB3" w14:paraId="11C3A0AA" w14:textId="77777777" w:rsidTr="00857AB3">
        <w:tc>
          <w:tcPr>
            <w:tcW w:w="4565" w:type="dxa"/>
          </w:tcPr>
          <w:p w14:paraId="2934CA1F" w14:textId="77777777" w:rsidR="006B1CD5" w:rsidRPr="00857AB3" w:rsidRDefault="006B1CD5" w:rsidP="006B1CD5">
            <w:pPr>
              <w:pStyle w:val="Corpsdetexte"/>
              <w:ind w:left="0"/>
              <w:rPr>
                <w:sz w:val="18"/>
                <w:lang w:val="fr-FR"/>
              </w:rPr>
            </w:pPr>
            <w:r w:rsidRPr="00857AB3">
              <w:rPr>
                <w:sz w:val="18"/>
                <w:lang w:val="fr-FR"/>
              </w:rPr>
              <w:t>Propriété client endommagée</w:t>
            </w:r>
          </w:p>
        </w:tc>
        <w:tc>
          <w:tcPr>
            <w:tcW w:w="5039" w:type="dxa"/>
          </w:tcPr>
          <w:p w14:paraId="693AD9D5" w14:textId="4EB2B2A2" w:rsidR="006B1CD5" w:rsidRPr="00857AB3" w:rsidRDefault="006B1CD5" w:rsidP="006B1CD5">
            <w:pPr>
              <w:pStyle w:val="Corpsdetexte"/>
              <w:ind w:left="0"/>
              <w:rPr>
                <w:sz w:val="18"/>
                <w:lang w:val="fr-FR"/>
              </w:rPr>
            </w:pPr>
            <w:r w:rsidRPr="00857AB3">
              <w:rPr>
                <w:sz w:val="18"/>
                <w:lang w:val="fr-FR"/>
              </w:rPr>
              <w:t>QUAL-GPN-FOR-97</w:t>
            </w:r>
          </w:p>
        </w:tc>
      </w:tr>
      <w:tr w:rsidR="006B1CD5" w:rsidRPr="00857AB3" w14:paraId="5745F021" w14:textId="77777777" w:rsidTr="00857AB3">
        <w:tc>
          <w:tcPr>
            <w:tcW w:w="4565" w:type="dxa"/>
          </w:tcPr>
          <w:p w14:paraId="18F75CE5" w14:textId="7495D914" w:rsidR="006B1CD5" w:rsidRPr="00857AB3" w:rsidRDefault="006B1CD5">
            <w:pPr>
              <w:pStyle w:val="Corpsdetexte"/>
              <w:ind w:left="0"/>
              <w:rPr>
                <w:sz w:val="18"/>
                <w:lang w:val="fr-FR"/>
              </w:rPr>
            </w:pPr>
            <w:r w:rsidRPr="00857AB3">
              <w:rPr>
                <w:sz w:val="18"/>
                <w:lang w:val="fr-FR"/>
              </w:rPr>
              <w:t>Libération</w:t>
            </w:r>
            <w:ins w:id="76" w:author="Tatyana BUDUEVA" w:date="2021-02-02T10:49:00Z">
              <w:r w:rsidR="004E076A" w:rsidRPr="00857AB3">
                <w:rPr>
                  <w:sz w:val="18"/>
                  <w:lang w:val="fr-FR"/>
                </w:rPr>
                <w:t xml:space="preserve"> des produits et</w:t>
              </w:r>
            </w:ins>
            <w:r w:rsidRPr="00857AB3">
              <w:rPr>
                <w:sz w:val="18"/>
                <w:lang w:val="fr-FR"/>
              </w:rPr>
              <w:t xml:space="preserve"> </w:t>
            </w:r>
            <w:del w:id="77" w:author="Tatyana BUDUEVA" w:date="2021-02-02T10:49:00Z">
              <w:r w:rsidRPr="00857AB3" w:rsidDel="004E076A">
                <w:rPr>
                  <w:sz w:val="18"/>
                  <w:lang w:val="fr-FR"/>
                </w:rPr>
                <w:delText xml:space="preserve">du </w:delText>
              </w:r>
            </w:del>
            <w:r w:rsidRPr="00857AB3">
              <w:rPr>
                <w:sz w:val="18"/>
                <w:lang w:val="fr-FR"/>
              </w:rPr>
              <w:t>service</w:t>
            </w:r>
            <w:ins w:id="78" w:author="Tatyana BUDUEVA" w:date="2021-02-02T10:49:00Z">
              <w:r w:rsidR="004E076A" w:rsidRPr="00857AB3">
                <w:rPr>
                  <w:sz w:val="18"/>
                  <w:lang w:val="fr-FR"/>
                </w:rPr>
                <w:t>s</w:t>
              </w:r>
            </w:ins>
          </w:p>
        </w:tc>
        <w:tc>
          <w:tcPr>
            <w:tcW w:w="5039" w:type="dxa"/>
          </w:tcPr>
          <w:p w14:paraId="64B38D70" w14:textId="5709E2B7" w:rsidR="006B1CD5" w:rsidRPr="00857AB3" w:rsidRDefault="006B1CD5" w:rsidP="006B1CD5">
            <w:pPr>
              <w:pStyle w:val="Corpsdetexte"/>
              <w:ind w:left="0"/>
              <w:rPr>
                <w:sz w:val="18"/>
                <w:lang w:val="fr-FR"/>
              </w:rPr>
            </w:pPr>
            <w:r w:rsidRPr="00857AB3">
              <w:rPr>
                <w:sz w:val="18"/>
                <w:lang w:val="fr-FR"/>
              </w:rPr>
              <w:t>QUAL-GPN-FOR-98</w:t>
            </w:r>
          </w:p>
        </w:tc>
      </w:tr>
      <w:tr w:rsidR="006B1CD5" w:rsidRPr="00857AB3" w14:paraId="6D4B24FF" w14:textId="77777777" w:rsidTr="00857AB3">
        <w:tc>
          <w:tcPr>
            <w:tcW w:w="4565" w:type="dxa"/>
          </w:tcPr>
          <w:p w14:paraId="311A1827" w14:textId="77777777" w:rsidR="006B1CD5" w:rsidRPr="00857AB3" w:rsidRDefault="006B1CD5" w:rsidP="006B1CD5">
            <w:pPr>
              <w:pStyle w:val="Corpsdetexte"/>
              <w:ind w:left="0"/>
              <w:rPr>
                <w:sz w:val="18"/>
                <w:lang w:val="fr-FR"/>
              </w:rPr>
            </w:pPr>
            <w:proofErr w:type="spellStart"/>
            <w:r w:rsidRPr="00857AB3">
              <w:rPr>
                <w:sz w:val="18"/>
                <w:lang w:val="fr-FR"/>
              </w:rPr>
              <w:t>Evaluation</w:t>
            </w:r>
            <w:proofErr w:type="spellEnd"/>
            <w:r w:rsidRPr="00857AB3">
              <w:rPr>
                <w:sz w:val="18"/>
                <w:lang w:val="fr-FR"/>
              </w:rPr>
              <w:t xml:space="preserve"> des fournisseurs</w:t>
            </w:r>
          </w:p>
        </w:tc>
        <w:tc>
          <w:tcPr>
            <w:tcW w:w="5039" w:type="dxa"/>
          </w:tcPr>
          <w:p w14:paraId="511D54CD" w14:textId="14B3C135" w:rsidR="006B1CD5" w:rsidRPr="00857AB3" w:rsidRDefault="006B1CD5" w:rsidP="006B1CD5">
            <w:pPr>
              <w:pStyle w:val="Corpsdetexte"/>
              <w:ind w:left="0"/>
              <w:rPr>
                <w:sz w:val="18"/>
                <w:lang w:val="fr-FR"/>
              </w:rPr>
            </w:pPr>
            <w:r w:rsidRPr="00857AB3">
              <w:rPr>
                <w:sz w:val="18"/>
                <w:lang w:val="fr-FR"/>
              </w:rPr>
              <w:t>QUAL-GPN-FOR-94</w:t>
            </w:r>
          </w:p>
        </w:tc>
      </w:tr>
      <w:tr w:rsidR="00711110" w:rsidRPr="00857AB3" w14:paraId="292080D4" w14:textId="77777777" w:rsidTr="00857AB3">
        <w:tc>
          <w:tcPr>
            <w:tcW w:w="4565" w:type="dxa"/>
          </w:tcPr>
          <w:p w14:paraId="19DA44B9" w14:textId="40074D11" w:rsidR="00711110" w:rsidRPr="00857AB3" w:rsidRDefault="00B5292B" w:rsidP="006B1CD5">
            <w:pPr>
              <w:pStyle w:val="Corpsdetexte"/>
              <w:ind w:left="0"/>
              <w:rPr>
                <w:sz w:val="18"/>
                <w:lang w:val="fr-FR"/>
              </w:rPr>
            </w:pPr>
            <w:ins w:id="79" w:author="Tatyana BUDUEVA" w:date="2021-07-02T14:50:00Z">
              <w:r w:rsidRPr="00857AB3">
                <w:rPr>
                  <w:sz w:val="18"/>
                  <w:lang w:val="fr-FR"/>
                </w:rPr>
                <w:t>Gestion des ECME</w:t>
              </w:r>
            </w:ins>
            <w:del w:id="80" w:author="Tatyana BUDUEVA" w:date="2021-07-02T14:50:00Z">
              <w:r w:rsidR="00711110" w:rsidRPr="00857AB3" w:rsidDel="00B5292B">
                <w:rPr>
                  <w:sz w:val="18"/>
                  <w:lang w:val="fr-FR"/>
                </w:rPr>
                <w:delText>Ressources pour la surveillance et mesures</w:delText>
              </w:r>
            </w:del>
          </w:p>
        </w:tc>
        <w:tc>
          <w:tcPr>
            <w:tcW w:w="5039" w:type="dxa"/>
          </w:tcPr>
          <w:p w14:paraId="658B3942" w14:textId="3C925227" w:rsidR="00711110" w:rsidRPr="00857AB3" w:rsidRDefault="00711110" w:rsidP="006B1CD5">
            <w:pPr>
              <w:pStyle w:val="Corpsdetexte"/>
              <w:ind w:left="0"/>
              <w:rPr>
                <w:sz w:val="18"/>
                <w:lang w:val="fr-FR"/>
              </w:rPr>
            </w:pPr>
            <w:r w:rsidRPr="00857AB3">
              <w:rPr>
                <w:sz w:val="18"/>
                <w:lang w:val="fr-FR"/>
              </w:rPr>
              <w:t>QUAL-GPN-PRG1</w:t>
            </w:r>
            <w:ins w:id="81" w:author="Tatyana BUDUEVA" w:date="2021-07-02T14:50:00Z">
              <w:r w:rsidR="00B5292B" w:rsidRPr="00857AB3">
                <w:rPr>
                  <w:sz w:val="18"/>
                  <w:lang w:val="fr-FR"/>
                </w:rPr>
                <w:t>7</w:t>
              </w:r>
            </w:ins>
            <w:del w:id="82" w:author="Tatyana BUDUEVA" w:date="2021-07-02T14:50:00Z">
              <w:r w:rsidRPr="00857AB3" w:rsidDel="00B5292B">
                <w:rPr>
                  <w:sz w:val="18"/>
                  <w:lang w:val="fr-FR"/>
                </w:rPr>
                <w:delText>2</w:delText>
              </w:r>
            </w:del>
          </w:p>
        </w:tc>
      </w:tr>
    </w:tbl>
    <w:p w14:paraId="46030BAD" w14:textId="77777777" w:rsidR="008E3C4F" w:rsidRPr="00060B69" w:rsidRDefault="008E3C4F" w:rsidP="003E161E">
      <w:pPr>
        <w:pStyle w:val="Corpsdetexte"/>
        <w:rPr>
          <w:lang w:val="en-US"/>
        </w:rPr>
      </w:pPr>
    </w:p>
    <w:p w14:paraId="0BE7C749" w14:textId="2AA5A82A" w:rsidR="005F4334" w:rsidRDefault="005F4334" w:rsidP="005F4334">
      <w:pPr>
        <w:jc w:val="center"/>
        <w:rPr>
          <w:rFonts w:cs="Arial"/>
          <w:lang w:val="en-US"/>
        </w:rPr>
      </w:pPr>
      <w:bookmarkStart w:id="83" w:name="_Toc58487600"/>
      <w:bookmarkStart w:id="84" w:name="_Toc62482673"/>
      <w:r w:rsidRPr="00060B69">
        <w:rPr>
          <w:rFonts w:cs="Arial"/>
          <w:lang w:val="en-US"/>
        </w:rPr>
        <w:t xml:space="preserve">Table </w:t>
      </w:r>
      <w:r w:rsidRPr="00060B69">
        <w:rPr>
          <w:rFonts w:cs="Arial"/>
          <w:lang w:val="en-US"/>
        </w:rPr>
        <w:fldChar w:fldCharType="begin"/>
      </w:r>
      <w:r w:rsidRPr="00060B69">
        <w:rPr>
          <w:rFonts w:cs="Arial"/>
          <w:lang w:val="en-US"/>
        </w:rPr>
        <w:instrText xml:space="preserve"> SEQ Table \* ARABIC </w:instrText>
      </w:r>
      <w:r w:rsidRPr="00060B69">
        <w:rPr>
          <w:rFonts w:cs="Arial"/>
          <w:lang w:val="en-US"/>
        </w:rPr>
        <w:fldChar w:fldCharType="separate"/>
      </w:r>
      <w:r w:rsidR="00022516">
        <w:rPr>
          <w:rFonts w:cs="Arial"/>
          <w:noProof/>
          <w:lang w:val="en-US"/>
        </w:rPr>
        <w:t>1</w:t>
      </w:r>
      <w:r w:rsidRPr="00060B69">
        <w:rPr>
          <w:rFonts w:cs="Arial"/>
          <w:lang w:val="en-US"/>
        </w:rPr>
        <w:fldChar w:fldCharType="end"/>
      </w:r>
      <w:r w:rsidRPr="00060B69">
        <w:rPr>
          <w:rFonts w:cs="Arial"/>
          <w:lang w:val="en-US"/>
        </w:rPr>
        <w:t xml:space="preserve"> : </w:t>
      </w:r>
      <w:bookmarkEnd w:id="83"/>
      <w:r w:rsidRPr="00060B69">
        <w:rPr>
          <w:rFonts w:cs="Arial"/>
          <w:lang w:val="en-US"/>
        </w:rPr>
        <w:t xml:space="preserve">Documents </w:t>
      </w:r>
      <w:proofErr w:type="spellStart"/>
      <w:r w:rsidRPr="00060B69">
        <w:rPr>
          <w:rFonts w:cs="Arial"/>
          <w:lang w:val="en-US"/>
        </w:rPr>
        <w:t>applicables</w:t>
      </w:r>
      <w:bookmarkEnd w:id="84"/>
      <w:proofErr w:type="spellEnd"/>
    </w:p>
    <w:p w14:paraId="7BD26E0D" w14:textId="0A0AC627" w:rsidR="00F21E4C" w:rsidRDefault="00F21E4C" w:rsidP="005F4334">
      <w:pPr>
        <w:jc w:val="center"/>
        <w:rPr>
          <w:rFonts w:cs="Arial"/>
          <w:lang w:val="en-US"/>
        </w:rPr>
      </w:pPr>
    </w:p>
    <w:p w14:paraId="5A608661" w14:textId="0D1292FC" w:rsidR="00F21E4C" w:rsidRDefault="00F21E4C" w:rsidP="005F4334">
      <w:pPr>
        <w:jc w:val="center"/>
        <w:rPr>
          <w:ins w:id="85" w:author="Tatyana BUDUEVA" w:date="2021-02-08T15:17:00Z"/>
          <w:rFonts w:cs="Arial"/>
          <w:lang w:val="en-US"/>
        </w:rPr>
      </w:pPr>
    </w:p>
    <w:p w14:paraId="1C9D73D6" w14:textId="77777777" w:rsidR="00172678" w:rsidRDefault="00172678" w:rsidP="005F4334">
      <w:pPr>
        <w:jc w:val="center"/>
        <w:rPr>
          <w:rFonts w:cs="Arial"/>
          <w:lang w:val="en-US"/>
        </w:rPr>
      </w:pPr>
    </w:p>
    <w:p w14:paraId="495EAAB9" w14:textId="3551B33B" w:rsidR="00F21E4C" w:rsidRDefault="00F21E4C" w:rsidP="005F4334">
      <w:pPr>
        <w:jc w:val="center"/>
        <w:rPr>
          <w:rFonts w:cs="Arial"/>
          <w:lang w:val="en-US"/>
        </w:rPr>
      </w:pPr>
    </w:p>
    <w:p w14:paraId="1A559D4D" w14:textId="77777777" w:rsidR="00F21E4C" w:rsidRPr="00060B69" w:rsidRDefault="00F21E4C" w:rsidP="005F4334">
      <w:pPr>
        <w:jc w:val="center"/>
        <w:rPr>
          <w:rFonts w:cs="Arial"/>
          <w:b/>
          <w:lang w:val="en-US"/>
        </w:rPr>
      </w:pPr>
    </w:p>
    <w:p w14:paraId="25DC9201" w14:textId="77777777" w:rsidR="005F4334" w:rsidRDefault="005F4334" w:rsidP="003E161E">
      <w:pPr>
        <w:pStyle w:val="Corpsdetexte"/>
        <w:rPr>
          <w:lang w:val="fr-FR"/>
        </w:rPr>
      </w:pPr>
    </w:p>
    <w:p w14:paraId="4FEF696E" w14:textId="20CE48E3" w:rsidR="008F4F59" w:rsidRDefault="008F4F59" w:rsidP="00060B69">
      <w:pPr>
        <w:pStyle w:val="Titre1"/>
        <w:pageBreakBefore w:val="0"/>
        <w:ind w:left="0"/>
      </w:pPr>
      <w:bookmarkStart w:id="86" w:name="_Toc62482478"/>
      <w:bookmarkStart w:id="87" w:name="_Toc62736610"/>
      <w:bookmarkEnd w:id="86"/>
      <w:r>
        <w:lastRenderedPageBreak/>
        <w:t>Abréviations</w:t>
      </w:r>
      <w:bookmarkEnd w:id="87"/>
    </w:p>
    <w:tbl>
      <w:tblPr>
        <w:tblStyle w:val="Grilledutableau"/>
        <w:tblW w:w="0" w:type="auto"/>
        <w:tblLook w:val="04A0" w:firstRow="1" w:lastRow="0" w:firstColumn="1" w:lastColumn="0" w:noHBand="0" w:noVBand="1"/>
      </w:tblPr>
      <w:tblGrid>
        <w:gridCol w:w="1992"/>
        <w:gridCol w:w="7391"/>
      </w:tblGrid>
      <w:tr w:rsidR="008F4F59" w14:paraId="2AD7DB4A" w14:textId="77777777" w:rsidTr="008A4750">
        <w:trPr>
          <w:trHeight w:val="255"/>
        </w:trPr>
        <w:tc>
          <w:tcPr>
            <w:tcW w:w="1992" w:type="dxa"/>
            <w:shd w:val="clear" w:color="auto" w:fill="D9D9D9" w:themeFill="background1" w:themeFillShade="D9"/>
          </w:tcPr>
          <w:p w14:paraId="2EAC7FF9" w14:textId="72475B5A" w:rsidR="008F4F59" w:rsidRPr="00060B69" w:rsidRDefault="00141939" w:rsidP="00DA16D2">
            <w:pPr>
              <w:spacing w:before="0" w:after="0" w:line="240" w:lineRule="auto"/>
              <w:rPr>
                <w:b/>
                <w:sz w:val="20"/>
              </w:rPr>
            </w:pPr>
            <w:r w:rsidRPr="00060B69">
              <w:rPr>
                <w:b/>
              </w:rPr>
              <w:t xml:space="preserve">Abréviation </w:t>
            </w:r>
          </w:p>
        </w:tc>
        <w:tc>
          <w:tcPr>
            <w:tcW w:w="7391" w:type="dxa"/>
            <w:shd w:val="clear" w:color="auto" w:fill="D9D9D9" w:themeFill="background1" w:themeFillShade="D9"/>
          </w:tcPr>
          <w:p w14:paraId="2AB63339" w14:textId="36888D66" w:rsidR="008F4F59" w:rsidRPr="00060B69" w:rsidRDefault="00141939" w:rsidP="00874E34">
            <w:pPr>
              <w:spacing w:before="0" w:after="0" w:line="240" w:lineRule="auto"/>
              <w:rPr>
                <w:b/>
                <w:sz w:val="20"/>
              </w:rPr>
            </w:pPr>
            <w:r w:rsidRPr="00060B69">
              <w:rPr>
                <w:b/>
              </w:rPr>
              <w:t xml:space="preserve">Définition </w:t>
            </w:r>
          </w:p>
        </w:tc>
      </w:tr>
      <w:tr w:rsidR="00141939" w14:paraId="6E4F99B2" w14:textId="77777777" w:rsidTr="008A4750">
        <w:trPr>
          <w:trHeight w:val="255"/>
        </w:trPr>
        <w:tc>
          <w:tcPr>
            <w:tcW w:w="1992" w:type="dxa"/>
          </w:tcPr>
          <w:p w14:paraId="4CB14C0C" w14:textId="0DF52BC2" w:rsidR="00141939" w:rsidRPr="00C14F48" w:rsidRDefault="00141939" w:rsidP="00141939">
            <w:pPr>
              <w:spacing w:before="0" w:after="0" w:line="240" w:lineRule="auto"/>
            </w:pPr>
            <w:r w:rsidRPr="00126968">
              <w:t>AQVR</w:t>
            </w:r>
          </w:p>
        </w:tc>
        <w:tc>
          <w:tcPr>
            <w:tcW w:w="7391" w:type="dxa"/>
          </w:tcPr>
          <w:p w14:paraId="48BF4F3C" w14:textId="119C6C86" w:rsidR="00141939" w:rsidRPr="00C14F48" w:rsidRDefault="00141939" w:rsidP="00141939">
            <w:pPr>
              <w:spacing w:before="0" w:after="0" w:line="240" w:lineRule="auto"/>
            </w:pPr>
            <w:r w:rsidRPr="00126968">
              <w:t xml:space="preserve">Assurance Qualité Vérification Report </w:t>
            </w:r>
          </w:p>
        </w:tc>
      </w:tr>
      <w:tr w:rsidR="00141939" w14:paraId="18E003DF" w14:textId="77777777" w:rsidTr="008A4750">
        <w:trPr>
          <w:trHeight w:val="242"/>
        </w:trPr>
        <w:tc>
          <w:tcPr>
            <w:tcW w:w="1992" w:type="dxa"/>
          </w:tcPr>
          <w:p w14:paraId="3980156A" w14:textId="7E91952B" w:rsidR="00141939" w:rsidRPr="00060B69" w:rsidRDefault="00141939" w:rsidP="00141939">
            <w:pPr>
              <w:spacing w:before="0" w:after="0" w:line="240" w:lineRule="auto"/>
              <w:rPr>
                <w:sz w:val="20"/>
              </w:rPr>
            </w:pPr>
            <w:r w:rsidRPr="00C14F48">
              <w:t>CVTR</w:t>
            </w:r>
          </w:p>
        </w:tc>
        <w:tc>
          <w:tcPr>
            <w:tcW w:w="7391" w:type="dxa"/>
          </w:tcPr>
          <w:p w14:paraId="01C25FC0" w14:textId="7EC357EA" w:rsidR="00141939" w:rsidRPr="00060B69" w:rsidRDefault="00141939" w:rsidP="00141939">
            <w:pPr>
              <w:spacing w:before="0" w:after="0" w:line="240" w:lineRule="auto"/>
              <w:rPr>
                <w:sz w:val="20"/>
              </w:rPr>
            </w:pPr>
            <w:r w:rsidRPr="00F016C6">
              <w:t>Catalogue Validation Test Report</w:t>
            </w:r>
          </w:p>
        </w:tc>
      </w:tr>
      <w:tr w:rsidR="00141939" w14:paraId="4A870426" w14:textId="77777777" w:rsidTr="008A4750">
        <w:trPr>
          <w:trHeight w:val="255"/>
        </w:trPr>
        <w:tc>
          <w:tcPr>
            <w:tcW w:w="1992" w:type="dxa"/>
          </w:tcPr>
          <w:p w14:paraId="7B07A494" w14:textId="53CFBF85" w:rsidR="00141939" w:rsidRPr="00060B69" w:rsidRDefault="00141939" w:rsidP="00141939">
            <w:pPr>
              <w:spacing w:before="0" w:after="0" w:line="240" w:lineRule="auto"/>
              <w:rPr>
                <w:sz w:val="20"/>
              </w:rPr>
            </w:pPr>
            <w:r w:rsidRPr="00C14F48">
              <w:t>DCL</w:t>
            </w:r>
          </w:p>
        </w:tc>
        <w:tc>
          <w:tcPr>
            <w:tcW w:w="7391" w:type="dxa"/>
          </w:tcPr>
          <w:p w14:paraId="6F41CDF4" w14:textId="4573B41A" w:rsidR="00141939" w:rsidRPr="00060B69" w:rsidRDefault="00141939" w:rsidP="00141939">
            <w:pPr>
              <w:spacing w:before="0" w:after="0" w:line="240" w:lineRule="auto"/>
              <w:rPr>
                <w:sz w:val="20"/>
              </w:rPr>
            </w:pPr>
            <w:r w:rsidRPr="00F016C6">
              <w:t>Dossier de Conception Logiciel </w:t>
            </w:r>
          </w:p>
        </w:tc>
      </w:tr>
      <w:tr w:rsidR="00141939" w14:paraId="451E3956" w14:textId="77777777" w:rsidTr="008A4750">
        <w:trPr>
          <w:trHeight w:val="255"/>
        </w:trPr>
        <w:tc>
          <w:tcPr>
            <w:tcW w:w="1992" w:type="dxa"/>
          </w:tcPr>
          <w:p w14:paraId="36046799" w14:textId="77777777" w:rsidR="00141939" w:rsidRPr="00060B69" w:rsidRDefault="00141939" w:rsidP="00141939">
            <w:pPr>
              <w:spacing w:before="0" w:after="0" w:line="240" w:lineRule="auto"/>
              <w:rPr>
                <w:sz w:val="20"/>
              </w:rPr>
            </w:pPr>
            <w:r w:rsidRPr="00C14F48">
              <w:t>DT</w:t>
            </w:r>
          </w:p>
        </w:tc>
        <w:tc>
          <w:tcPr>
            <w:tcW w:w="7391" w:type="dxa"/>
          </w:tcPr>
          <w:p w14:paraId="62071785" w14:textId="77777777" w:rsidR="00141939" w:rsidRPr="00060B69" w:rsidRDefault="00141939" w:rsidP="00141939">
            <w:pPr>
              <w:spacing w:before="0" w:after="0" w:line="240" w:lineRule="auto"/>
              <w:rPr>
                <w:sz w:val="20"/>
              </w:rPr>
            </w:pPr>
            <w:r w:rsidRPr="00F016C6">
              <w:t>Directeur Technique</w:t>
            </w:r>
          </w:p>
        </w:tc>
      </w:tr>
      <w:tr w:rsidR="00141939" w14:paraId="656FE766" w14:textId="77777777" w:rsidTr="008A4750">
        <w:trPr>
          <w:trHeight w:val="255"/>
        </w:trPr>
        <w:tc>
          <w:tcPr>
            <w:tcW w:w="1992" w:type="dxa"/>
          </w:tcPr>
          <w:p w14:paraId="338A60EC" w14:textId="77777777" w:rsidR="00141939" w:rsidRPr="00060B69" w:rsidRDefault="00141939" w:rsidP="00141939">
            <w:pPr>
              <w:spacing w:before="0" w:after="0" w:line="240" w:lineRule="auto"/>
              <w:rPr>
                <w:sz w:val="20"/>
              </w:rPr>
            </w:pPr>
            <w:r w:rsidRPr="00C14F48">
              <w:t>FDR</w:t>
            </w:r>
          </w:p>
        </w:tc>
        <w:tc>
          <w:tcPr>
            <w:tcW w:w="7391" w:type="dxa"/>
          </w:tcPr>
          <w:p w14:paraId="5EB51EEA" w14:textId="77777777" w:rsidR="00141939" w:rsidRPr="00060B69" w:rsidRDefault="00141939" w:rsidP="00141939">
            <w:pPr>
              <w:spacing w:before="0" w:after="0" w:line="240" w:lineRule="auto"/>
              <w:rPr>
                <w:sz w:val="20"/>
              </w:rPr>
            </w:pPr>
            <w:r w:rsidRPr="00F016C6">
              <w:t>Fiche de Relecture</w:t>
            </w:r>
          </w:p>
        </w:tc>
      </w:tr>
      <w:tr w:rsidR="00141939" w14:paraId="5C1B24DF" w14:textId="77777777" w:rsidTr="008A4750">
        <w:trPr>
          <w:trHeight w:val="255"/>
        </w:trPr>
        <w:tc>
          <w:tcPr>
            <w:tcW w:w="1992" w:type="dxa"/>
          </w:tcPr>
          <w:p w14:paraId="110D1F94" w14:textId="77777777" w:rsidR="00141939" w:rsidRPr="00060B69" w:rsidRDefault="00141939" w:rsidP="00141939">
            <w:pPr>
              <w:spacing w:before="0" w:after="0" w:line="240" w:lineRule="auto"/>
              <w:rPr>
                <w:sz w:val="20"/>
              </w:rPr>
            </w:pPr>
            <w:r w:rsidRPr="00C14F48">
              <w:t>FIP </w:t>
            </w:r>
          </w:p>
        </w:tc>
        <w:tc>
          <w:tcPr>
            <w:tcW w:w="7391" w:type="dxa"/>
          </w:tcPr>
          <w:p w14:paraId="3F813D58" w14:textId="77777777" w:rsidR="00141939" w:rsidRPr="00060B69" w:rsidRDefault="00141939" w:rsidP="00141939">
            <w:pPr>
              <w:spacing w:before="0" w:after="0" w:line="240" w:lineRule="auto"/>
              <w:rPr>
                <w:sz w:val="20"/>
              </w:rPr>
            </w:pPr>
            <w:r w:rsidRPr="00F016C6">
              <w:t>Fiche d’identité processus</w:t>
            </w:r>
          </w:p>
        </w:tc>
      </w:tr>
      <w:tr w:rsidR="00141939" w14:paraId="55AC7773" w14:textId="77777777" w:rsidTr="008A4750">
        <w:trPr>
          <w:trHeight w:val="255"/>
        </w:trPr>
        <w:tc>
          <w:tcPr>
            <w:tcW w:w="1992" w:type="dxa"/>
          </w:tcPr>
          <w:p w14:paraId="133AA3DF" w14:textId="5AB4F607" w:rsidR="00141939" w:rsidRPr="00060B69" w:rsidRDefault="00141939" w:rsidP="00141939">
            <w:pPr>
              <w:spacing w:before="0" w:after="0" w:line="240" w:lineRule="auto"/>
              <w:rPr>
                <w:sz w:val="20"/>
              </w:rPr>
            </w:pPr>
            <w:r w:rsidRPr="00C14F48">
              <w:t>FDR</w:t>
            </w:r>
          </w:p>
        </w:tc>
        <w:tc>
          <w:tcPr>
            <w:tcW w:w="7391" w:type="dxa"/>
          </w:tcPr>
          <w:p w14:paraId="4BAD6299" w14:textId="04F9E9C8" w:rsidR="00141939" w:rsidRPr="00060B69" w:rsidRDefault="00141939" w:rsidP="00141939">
            <w:pPr>
              <w:spacing w:before="0" w:after="0" w:line="240" w:lineRule="auto"/>
              <w:rPr>
                <w:sz w:val="20"/>
              </w:rPr>
            </w:pPr>
            <w:r w:rsidRPr="00F016C6">
              <w:t xml:space="preserve">Fiche de Relecture </w:t>
            </w:r>
          </w:p>
        </w:tc>
      </w:tr>
      <w:tr w:rsidR="00141939" w14:paraId="2D4B9C6A" w14:textId="77777777" w:rsidTr="008A4750">
        <w:trPr>
          <w:trHeight w:val="242"/>
        </w:trPr>
        <w:tc>
          <w:tcPr>
            <w:tcW w:w="1992" w:type="dxa"/>
          </w:tcPr>
          <w:p w14:paraId="1239F515" w14:textId="7E1683A0" w:rsidR="00141939" w:rsidRPr="00060B69" w:rsidRDefault="00141939" w:rsidP="00141939">
            <w:pPr>
              <w:spacing w:before="0" w:after="0" w:line="240" w:lineRule="auto"/>
              <w:rPr>
                <w:sz w:val="20"/>
              </w:rPr>
            </w:pPr>
            <w:r w:rsidRPr="00C14F48">
              <w:t>GPN</w:t>
            </w:r>
          </w:p>
        </w:tc>
        <w:tc>
          <w:tcPr>
            <w:tcW w:w="7391" w:type="dxa"/>
          </w:tcPr>
          <w:p w14:paraId="547BD29C" w14:textId="174623DD" w:rsidR="00141939" w:rsidRPr="00060B69" w:rsidRDefault="00141939" w:rsidP="00141939">
            <w:pPr>
              <w:spacing w:before="0" w:after="0" w:line="240" w:lineRule="auto"/>
              <w:rPr>
                <w:sz w:val="20"/>
              </w:rPr>
            </w:pPr>
            <w:r w:rsidRPr="00F016C6">
              <w:t xml:space="preserve">Groupe Pacte Novation </w:t>
            </w:r>
          </w:p>
        </w:tc>
      </w:tr>
      <w:tr w:rsidR="00141939" w14:paraId="1191ABEF" w14:textId="77777777" w:rsidTr="008A4750">
        <w:trPr>
          <w:trHeight w:val="255"/>
        </w:trPr>
        <w:tc>
          <w:tcPr>
            <w:tcW w:w="1992" w:type="dxa"/>
          </w:tcPr>
          <w:p w14:paraId="186258EE" w14:textId="77777777" w:rsidR="00141939" w:rsidRPr="00060B69" w:rsidRDefault="00141939" w:rsidP="00141939">
            <w:pPr>
              <w:spacing w:before="0" w:after="0" w:line="240" w:lineRule="auto"/>
              <w:rPr>
                <w:sz w:val="20"/>
              </w:rPr>
            </w:pPr>
            <w:r w:rsidRPr="00C14F48">
              <w:t>PAA</w:t>
            </w:r>
          </w:p>
        </w:tc>
        <w:tc>
          <w:tcPr>
            <w:tcW w:w="7391" w:type="dxa"/>
          </w:tcPr>
          <w:p w14:paraId="0FFA54BE" w14:textId="2684484E" w:rsidR="00141939" w:rsidRPr="00060B69" w:rsidRDefault="00141939" w:rsidP="00141939">
            <w:pPr>
              <w:spacing w:before="0" w:after="0" w:line="240" w:lineRule="auto"/>
              <w:rPr>
                <w:sz w:val="20"/>
              </w:rPr>
            </w:pPr>
            <w:r w:rsidRPr="00F016C6">
              <w:t>Plan Annuel d’Amélioration</w:t>
            </w:r>
          </w:p>
        </w:tc>
      </w:tr>
      <w:tr w:rsidR="00141939" w14:paraId="55C47F00" w14:textId="77777777" w:rsidTr="008A4750">
        <w:trPr>
          <w:trHeight w:val="255"/>
        </w:trPr>
        <w:tc>
          <w:tcPr>
            <w:tcW w:w="1992" w:type="dxa"/>
          </w:tcPr>
          <w:p w14:paraId="606CF039" w14:textId="37B9EB68" w:rsidR="00141939" w:rsidRPr="00060B69" w:rsidRDefault="00141939" w:rsidP="00141939">
            <w:pPr>
              <w:spacing w:before="0" w:after="0" w:line="240" w:lineRule="auto"/>
              <w:rPr>
                <w:sz w:val="20"/>
              </w:rPr>
            </w:pPr>
            <w:r w:rsidRPr="00C14F48">
              <w:t>PQP</w:t>
            </w:r>
          </w:p>
        </w:tc>
        <w:tc>
          <w:tcPr>
            <w:tcW w:w="7391" w:type="dxa"/>
          </w:tcPr>
          <w:p w14:paraId="4E48B13E" w14:textId="08EDCF63" w:rsidR="00141939" w:rsidRPr="00060B69" w:rsidRDefault="00141939" w:rsidP="00141939">
            <w:pPr>
              <w:spacing w:before="0" w:after="0" w:line="240" w:lineRule="auto"/>
              <w:rPr>
                <w:sz w:val="20"/>
              </w:rPr>
            </w:pPr>
            <w:r w:rsidRPr="00F016C6">
              <w:t xml:space="preserve">Plan Qualité Projet </w:t>
            </w:r>
          </w:p>
        </w:tc>
      </w:tr>
      <w:tr w:rsidR="00141939" w14:paraId="303A91BC" w14:textId="77777777" w:rsidTr="008A4750">
        <w:trPr>
          <w:trHeight w:val="255"/>
        </w:trPr>
        <w:tc>
          <w:tcPr>
            <w:tcW w:w="1992" w:type="dxa"/>
          </w:tcPr>
          <w:p w14:paraId="1C7D9810" w14:textId="18AF9DD2" w:rsidR="00141939" w:rsidRPr="00060B69" w:rsidRDefault="00141939" w:rsidP="00141939">
            <w:pPr>
              <w:spacing w:before="0" w:after="0" w:line="240" w:lineRule="auto"/>
              <w:rPr>
                <w:sz w:val="20"/>
              </w:rPr>
            </w:pPr>
            <w:r w:rsidRPr="00C14F48">
              <w:t>RDD</w:t>
            </w:r>
          </w:p>
        </w:tc>
        <w:tc>
          <w:tcPr>
            <w:tcW w:w="7391" w:type="dxa"/>
          </w:tcPr>
          <w:p w14:paraId="193F660C" w14:textId="7A7364FA" w:rsidR="00141939" w:rsidRPr="00060B69" w:rsidRDefault="00141939" w:rsidP="00141939">
            <w:pPr>
              <w:spacing w:before="0" w:after="0" w:line="240" w:lineRule="auto"/>
              <w:rPr>
                <w:sz w:val="20"/>
              </w:rPr>
            </w:pPr>
            <w:r w:rsidRPr="00F016C6">
              <w:t xml:space="preserve">Revue de Direction </w:t>
            </w:r>
          </w:p>
        </w:tc>
      </w:tr>
      <w:tr w:rsidR="00141939" w14:paraId="21037B53" w14:textId="77777777" w:rsidTr="008A4750">
        <w:trPr>
          <w:trHeight w:val="255"/>
        </w:trPr>
        <w:tc>
          <w:tcPr>
            <w:tcW w:w="1992" w:type="dxa"/>
          </w:tcPr>
          <w:p w14:paraId="51F595B0" w14:textId="507FE994" w:rsidR="00141939" w:rsidRPr="00060B69" w:rsidRDefault="00141939" w:rsidP="00141939">
            <w:pPr>
              <w:spacing w:before="0" w:after="0" w:line="240" w:lineRule="auto"/>
              <w:rPr>
                <w:sz w:val="20"/>
              </w:rPr>
            </w:pPr>
            <w:r w:rsidRPr="00C14F48">
              <w:t>RADE</w:t>
            </w:r>
          </w:p>
        </w:tc>
        <w:tc>
          <w:tcPr>
            <w:tcW w:w="7391" w:type="dxa"/>
          </w:tcPr>
          <w:p w14:paraId="557C6A36" w14:textId="0B846CD3" w:rsidR="00141939" w:rsidRPr="00060B69" w:rsidRDefault="00141939" w:rsidP="00141939">
            <w:pPr>
              <w:spacing w:before="0" w:after="0" w:line="240" w:lineRule="auto"/>
              <w:rPr>
                <w:sz w:val="20"/>
              </w:rPr>
            </w:pPr>
            <w:r w:rsidRPr="00F016C6">
              <w:t xml:space="preserve">Relevé d’Anomalie Demande d’Évolution </w:t>
            </w:r>
          </w:p>
        </w:tc>
      </w:tr>
      <w:tr w:rsidR="00141939" w14:paraId="2D2DCA2D" w14:textId="77777777" w:rsidTr="008A4750">
        <w:trPr>
          <w:trHeight w:val="255"/>
        </w:trPr>
        <w:tc>
          <w:tcPr>
            <w:tcW w:w="1992" w:type="dxa"/>
          </w:tcPr>
          <w:p w14:paraId="1D9EF399" w14:textId="78AF2867" w:rsidR="00141939" w:rsidRPr="00060B69" w:rsidRDefault="00141939" w:rsidP="00141939">
            <w:pPr>
              <w:spacing w:before="0" w:after="0" w:line="240" w:lineRule="auto"/>
              <w:rPr>
                <w:sz w:val="20"/>
              </w:rPr>
            </w:pPr>
            <w:r w:rsidRPr="00C14F48">
              <w:t>RQ</w:t>
            </w:r>
          </w:p>
        </w:tc>
        <w:tc>
          <w:tcPr>
            <w:tcW w:w="7391" w:type="dxa"/>
          </w:tcPr>
          <w:p w14:paraId="75F40341" w14:textId="72ADFD9D" w:rsidR="00141939" w:rsidRPr="00060B69" w:rsidRDefault="00141939" w:rsidP="00141939">
            <w:pPr>
              <w:spacing w:before="0" w:after="0" w:line="240" w:lineRule="auto"/>
              <w:rPr>
                <w:sz w:val="20"/>
              </w:rPr>
            </w:pPr>
            <w:r w:rsidRPr="00F016C6">
              <w:t>Responsable Qualité</w:t>
            </w:r>
          </w:p>
        </w:tc>
      </w:tr>
      <w:tr w:rsidR="00141939" w14:paraId="548A98C7" w14:textId="77777777" w:rsidTr="008A4750">
        <w:trPr>
          <w:trHeight w:val="242"/>
        </w:trPr>
        <w:tc>
          <w:tcPr>
            <w:tcW w:w="1992" w:type="dxa"/>
          </w:tcPr>
          <w:p w14:paraId="50B1FA09" w14:textId="17E7562A" w:rsidR="00141939" w:rsidRPr="00060B69" w:rsidRDefault="00141939" w:rsidP="00141939">
            <w:pPr>
              <w:spacing w:before="0" w:after="0" w:line="240" w:lineRule="auto"/>
              <w:rPr>
                <w:sz w:val="20"/>
              </w:rPr>
            </w:pPr>
            <w:r w:rsidRPr="00C14F48">
              <w:t xml:space="preserve">SMQ </w:t>
            </w:r>
          </w:p>
        </w:tc>
        <w:tc>
          <w:tcPr>
            <w:tcW w:w="7391" w:type="dxa"/>
          </w:tcPr>
          <w:p w14:paraId="56D2155E" w14:textId="20E152EA" w:rsidR="00141939" w:rsidRPr="00060B69" w:rsidRDefault="00141939" w:rsidP="00141939">
            <w:pPr>
              <w:spacing w:before="0" w:after="0" w:line="240" w:lineRule="auto"/>
              <w:rPr>
                <w:sz w:val="20"/>
              </w:rPr>
            </w:pPr>
            <w:r w:rsidRPr="00F016C6">
              <w:t>Système de Management de la Qualité</w:t>
            </w:r>
          </w:p>
        </w:tc>
      </w:tr>
      <w:tr w:rsidR="00141939" w14:paraId="71AF4DA0" w14:textId="77777777" w:rsidTr="008A4750">
        <w:trPr>
          <w:trHeight w:val="255"/>
        </w:trPr>
        <w:tc>
          <w:tcPr>
            <w:tcW w:w="1992" w:type="dxa"/>
          </w:tcPr>
          <w:p w14:paraId="6413FE21" w14:textId="4BBE5AB5" w:rsidR="00141939" w:rsidRPr="00060B69" w:rsidRDefault="00141939" w:rsidP="00141939">
            <w:pPr>
              <w:spacing w:before="0" w:after="0" w:line="240" w:lineRule="auto"/>
              <w:rPr>
                <w:sz w:val="20"/>
              </w:rPr>
            </w:pPr>
            <w:r w:rsidRPr="00C14F48">
              <w:t>SOW</w:t>
            </w:r>
          </w:p>
        </w:tc>
        <w:tc>
          <w:tcPr>
            <w:tcW w:w="7391" w:type="dxa"/>
          </w:tcPr>
          <w:p w14:paraId="6E093125" w14:textId="7249742E" w:rsidR="00141939" w:rsidRPr="00060B69" w:rsidRDefault="00141939" w:rsidP="00141939">
            <w:pPr>
              <w:spacing w:before="0" w:after="0" w:line="240" w:lineRule="auto"/>
              <w:rPr>
                <w:sz w:val="20"/>
              </w:rPr>
            </w:pPr>
            <w:r w:rsidRPr="00F016C6">
              <w:t>Scope of Work</w:t>
            </w:r>
          </w:p>
        </w:tc>
      </w:tr>
      <w:tr w:rsidR="00141939" w14:paraId="76B6761C" w14:textId="77777777" w:rsidTr="008A4750">
        <w:trPr>
          <w:trHeight w:val="255"/>
        </w:trPr>
        <w:tc>
          <w:tcPr>
            <w:tcW w:w="1992" w:type="dxa"/>
          </w:tcPr>
          <w:p w14:paraId="7B7EA59E" w14:textId="04A1AF19" w:rsidR="00141939" w:rsidRPr="00060B69" w:rsidRDefault="00141939" w:rsidP="00141939">
            <w:pPr>
              <w:spacing w:before="0" w:after="0" w:line="240" w:lineRule="auto"/>
              <w:rPr>
                <w:sz w:val="20"/>
              </w:rPr>
            </w:pPr>
            <w:r w:rsidRPr="00C14F48">
              <w:t>SWDD</w:t>
            </w:r>
          </w:p>
        </w:tc>
        <w:tc>
          <w:tcPr>
            <w:tcW w:w="7391" w:type="dxa"/>
          </w:tcPr>
          <w:p w14:paraId="44A48606" w14:textId="0897DF99" w:rsidR="00141939" w:rsidRPr="00060B69" w:rsidRDefault="00141939" w:rsidP="00141939">
            <w:pPr>
              <w:spacing w:before="0" w:after="0" w:line="240" w:lineRule="auto"/>
              <w:rPr>
                <w:sz w:val="20"/>
              </w:rPr>
            </w:pPr>
            <w:r w:rsidRPr="00F016C6">
              <w:t>Software Design Description</w:t>
            </w:r>
          </w:p>
        </w:tc>
      </w:tr>
      <w:tr w:rsidR="00141939" w14:paraId="2BBD50D2" w14:textId="77777777" w:rsidTr="008A4750">
        <w:trPr>
          <w:trHeight w:val="255"/>
        </w:trPr>
        <w:tc>
          <w:tcPr>
            <w:tcW w:w="1992" w:type="dxa"/>
          </w:tcPr>
          <w:p w14:paraId="5103748B" w14:textId="7E211A29" w:rsidR="00141939" w:rsidRPr="00060B69" w:rsidRDefault="00141939" w:rsidP="00141939">
            <w:pPr>
              <w:spacing w:before="0" w:after="0" w:line="240" w:lineRule="auto"/>
              <w:rPr>
                <w:sz w:val="20"/>
              </w:rPr>
            </w:pPr>
            <w:r w:rsidRPr="00C14F48">
              <w:t>SWAD</w:t>
            </w:r>
          </w:p>
        </w:tc>
        <w:tc>
          <w:tcPr>
            <w:tcW w:w="7391" w:type="dxa"/>
          </w:tcPr>
          <w:p w14:paraId="0C9ADA81" w14:textId="2E3A1ABC" w:rsidR="00141939" w:rsidRPr="00060B69" w:rsidRDefault="00141939" w:rsidP="00141939">
            <w:pPr>
              <w:spacing w:before="0" w:after="0" w:line="240" w:lineRule="auto"/>
              <w:rPr>
                <w:sz w:val="20"/>
              </w:rPr>
            </w:pPr>
            <w:r w:rsidRPr="00F016C6">
              <w:t xml:space="preserve">Software Architecture Design </w:t>
            </w:r>
          </w:p>
        </w:tc>
      </w:tr>
      <w:tr w:rsidR="00141939" w14:paraId="7C78777D" w14:textId="77777777" w:rsidTr="008A4750">
        <w:trPr>
          <w:trHeight w:val="255"/>
        </w:trPr>
        <w:tc>
          <w:tcPr>
            <w:tcW w:w="1992" w:type="dxa"/>
          </w:tcPr>
          <w:p w14:paraId="294FF354" w14:textId="38E1190A" w:rsidR="00141939" w:rsidRPr="00060B69" w:rsidRDefault="00141939" w:rsidP="00141939">
            <w:pPr>
              <w:spacing w:before="0" w:after="0" w:line="240" w:lineRule="auto"/>
              <w:rPr>
                <w:sz w:val="20"/>
              </w:rPr>
            </w:pPr>
            <w:r w:rsidRPr="00C14F48">
              <w:t>SWRS</w:t>
            </w:r>
          </w:p>
        </w:tc>
        <w:tc>
          <w:tcPr>
            <w:tcW w:w="7391" w:type="dxa"/>
          </w:tcPr>
          <w:p w14:paraId="7B36B2DB" w14:textId="06E0DE9D" w:rsidR="00141939" w:rsidRPr="00060B69" w:rsidRDefault="00141939" w:rsidP="00141939">
            <w:pPr>
              <w:spacing w:before="0" w:after="0" w:line="240" w:lineRule="auto"/>
              <w:rPr>
                <w:sz w:val="20"/>
              </w:rPr>
            </w:pPr>
            <w:r w:rsidRPr="00F016C6">
              <w:t xml:space="preserve">Software </w:t>
            </w:r>
            <w:proofErr w:type="spellStart"/>
            <w:r w:rsidRPr="00F016C6">
              <w:t>Requirement</w:t>
            </w:r>
            <w:proofErr w:type="spellEnd"/>
            <w:r w:rsidRPr="00F016C6">
              <w:t xml:space="preserve"> Sp</w:t>
            </w:r>
            <w:r w:rsidRPr="00060B69">
              <w:t>é</w:t>
            </w:r>
            <w:r w:rsidRPr="00F016C6">
              <w:t xml:space="preserve">cification </w:t>
            </w:r>
          </w:p>
        </w:tc>
      </w:tr>
    </w:tbl>
    <w:p w14:paraId="79C77B4D" w14:textId="77777777" w:rsidR="006D1E94" w:rsidRDefault="006D1E94" w:rsidP="006D1E94">
      <w:pPr>
        <w:jc w:val="center"/>
        <w:rPr>
          <w:rFonts w:cs="Arial"/>
          <w:lang w:val="en-US"/>
        </w:rPr>
      </w:pPr>
    </w:p>
    <w:p w14:paraId="4315A7A3" w14:textId="40487A38" w:rsidR="006D1E94" w:rsidRDefault="006D1E94" w:rsidP="006D1E94">
      <w:pPr>
        <w:jc w:val="center"/>
        <w:rPr>
          <w:rFonts w:cs="Arial"/>
          <w:lang w:val="en-US"/>
        </w:rPr>
      </w:pPr>
      <w:bookmarkStart w:id="88" w:name="_Toc62482674"/>
      <w:r w:rsidRPr="00025261">
        <w:rPr>
          <w:rFonts w:cs="Arial"/>
          <w:lang w:val="en-US"/>
        </w:rPr>
        <w:t xml:space="preserve">Table </w:t>
      </w:r>
      <w:r w:rsidRPr="00025261">
        <w:rPr>
          <w:rFonts w:cs="Arial"/>
          <w:lang w:val="en-US"/>
        </w:rPr>
        <w:fldChar w:fldCharType="begin"/>
      </w:r>
      <w:r w:rsidRPr="00025261">
        <w:rPr>
          <w:rFonts w:cs="Arial"/>
          <w:lang w:val="en-US"/>
        </w:rPr>
        <w:instrText xml:space="preserve"> SEQ Table \* ARABIC </w:instrText>
      </w:r>
      <w:r w:rsidRPr="00025261">
        <w:rPr>
          <w:rFonts w:cs="Arial"/>
          <w:lang w:val="en-US"/>
        </w:rPr>
        <w:fldChar w:fldCharType="separate"/>
      </w:r>
      <w:r w:rsidR="00022516">
        <w:rPr>
          <w:rFonts w:cs="Arial"/>
          <w:noProof/>
          <w:lang w:val="en-US"/>
        </w:rPr>
        <w:t>2</w:t>
      </w:r>
      <w:r w:rsidRPr="00025261">
        <w:rPr>
          <w:rFonts w:cs="Arial"/>
          <w:lang w:val="en-US"/>
        </w:rPr>
        <w:fldChar w:fldCharType="end"/>
      </w:r>
      <w:r w:rsidRPr="00025261">
        <w:rPr>
          <w:rFonts w:cs="Arial"/>
          <w:lang w:val="en-US"/>
        </w:rPr>
        <w:t xml:space="preserve"> : </w:t>
      </w:r>
      <w:proofErr w:type="spellStart"/>
      <w:r>
        <w:rPr>
          <w:rFonts w:cs="Arial"/>
          <w:lang w:val="en-US"/>
        </w:rPr>
        <w:t>Abr</w:t>
      </w:r>
      <w:r w:rsidR="00D55D56">
        <w:rPr>
          <w:rFonts w:cs="Arial"/>
          <w:lang w:val="en-US"/>
        </w:rPr>
        <w:t>é</w:t>
      </w:r>
      <w:r>
        <w:rPr>
          <w:rFonts w:cs="Arial"/>
          <w:lang w:val="en-US"/>
        </w:rPr>
        <w:t>viations</w:t>
      </w:r>
      <w:bookmarkEnd w:id="88"/>
      <w:proofErr w:type="spellEnd"/>
      <w:r>
        <w:rPr>
          <w:rFonts w:cs="Arial"/>
          <w:lang w:val="en-US"/>
        </w:rPr>
        <w:t xml:space="preserve"> </w:t>
      </w:r>
    </w:p>
    <w:p w14:paraId="5D8F963A" w14:textId="77777777" w:rsidR="0040386E" w:rsidRPr="00025261" w:rsidRDefault="0040386E" w:rsidP="006D1E94">
      <w:pPr>
        <w:jc w:val="center"/>
        <w:rPr>
          <w:rFonts w:cs="Arial"/>
          <w:b/>
          <w:lang w:val="en-US"/>
        </w:rPr>
      </w:pPr>
    </w:p>
    <w:p w14:paraId="41AFAF7D" w14:textId="3F7A142D" w:rsidR="00D55D56" w:rsidRPr="00D55D56" w:rsidRDefault="00D55D56">
      <w:pPr>
        <w:pStyle w:val="Titre1"/>
        <w:pageBreakBefore w:val="0"/>
      </w:pPr>
      <w:bookmarkStart w:id="89" w:name="_Toc61283571"/>
      <w:bookmarkStart w:id="90" w:name="_Toc62482480"/>
      <w:bookmarkStart w:id="91" w:name="_Toc61283573"/>
      <w:bookmarkStart w:id="92" w:name="_Toc62482482"/>
      <w:bookmarkStart w:id="93" w:name="_Toc62736611"/>
      <w:bookmarkEnd w:id="89"/>
      <w:bookmarkEnd w:id="90"/>
      <w:bookmarkEnd w:id="91"/>
      <w:bookmarkEnd w:id="92"/>
      <w:r>
        <w:t>Glossaire</w:t>
      </w:r>
      <w:bookmarkEnd w:id="93"/>
      <w:r>
        <w:t xml:space="preserve"> </w:t>
      </w:r>
    </w:p>
    <w:tbl>
      <w:tblPr>
        <w:tblStyle w:val="Grilledutableau"/>
        <w:tblpPr w:leftFromText="141" w:rightFromText="141" w:vertAnchor="text" w:horzAnchor="margin" w:tblpY="1062"/>
        <w:tblW w:w="0" w:type="auto"/>
        <w:tblLook w:val="04A0" w:firstRow="1" w:lastRow="0" w:firstColumn="1" w:lastColumn="0" w:noHBand="0" w:noVBand="1"/>
      </w:tblPr>
      <w:tblGrid>
        <w:gridCol w:w="3085"/>
        <w:gridCol w:w="6693"/>
      </w:tblGrid>
      <w:tr w:rsidR="00D55D56" w14:paraId="1A34BE80" w14:textId="77777777" w:rsidTr="003650AB">
        <w:tc>
          <w:tcPr>
            <w:tcW w:w="3085" w:type="dxa"/>
            <w:shd w:val="clear" w:color="auto" w:fill="D9D9D9" w:themeFill="background1" w:themeFillShade="D9"/>
          </w:tcPr>
          <w:p w14:paraId="13DA9D76" w14:textId="77777777" w:rsidR="00D55D56" w:rsidRPr="00874E34" w:rsidRDefault="00D55D56" w:rsidP="003650AB">
            <w:pPr>
              <w:spacing w:before="0" w:after="0" w:line="240" w:lineRule="auto"/>
              <w:rPr>
                <w:b/>
              </w:rPr>
            </w:pPr>
            <w:r w:rsidRPr="00874E34">
              <w:rPr>
                <w:b/>
              </w:rPr>
              <w:t>Titre</w:t>
            </w:r>
          </w:p>
        </w:tc>
        <w:tc>
          <w:tcPr>
            <w:tcW w:w="6693" w:type="dxa"/>
            <w:shd w:val="clear" w:color="auto" w:fill="D9D9D9" w:themeFill="background1" w:themeFillShade="D9"/>
          </w:tcPr>
          <w:p w14:paraId="44D77F20" w14:textId="77777777" w:rsidR="00D55D56" w:rsidRPr="00874E34" w:rsidRDefault="00D55D56" w:rsidP="003650AB">
            <w:pPr>
              <w:spacing w:before="0" w:after="0" w:line="240" w:lineRule="auto"/>
              <w:rPr>
                <w:b/>
              </w:rPr>
            </w:pPr>
            <w:r w:rsidRPr="00874E34">
              <w:rPr>
                <w:b/>
              </w:rPr>
              <w:t xml:space="preserve">Description </w:t>
            </w:r>
          </w:p>
        </w:tc>
      </w:tr>
      <w:tr w:rsidR="00D55D56" w14:paraId="2D4172F5" w14:textId="77777777" w:rsidTr="003650AB">
        <w:tc>
          <w:tcPr>
            <w:tcW w:w="3085" w:type="dxa"/>
          </w:tcPr>
          <w:p w14:paraId="747D001A" w14:textId="77777777" w:rsidR="00D55D56" w:rsidRDefault="00D55D56" w:rsidP="003650AB">
            <w:pPr>
              <w:spacing w:before="0" w:after="0" w:line="240" w:lineRule="auto"/>
            </w:pPr>
            <w:r>
              <w:t xml:space="preserve">Information documentée </w:t>
            </w:r>
          </w:p>
        </w:tc>
        <w:tc>
          <w:tcPr>
            <w:tcW w:w="6693" w:type="dxa"/>
          </w:tcPr>
          <w:p w14:paraId="7A79C9D9" w14:textId="77777777" w:rsidR="00D55D56" w:rsidRDefault="00D55D56" w:rsidP="003650AB">
            <w:pPr>
              <w:spacing w:before="0" w:after="0" w:line="240" w:lineRule="auto"/>
            </w:pPr>
            <w:r>
              <w:t xml:space="preserve">Support électronique sous forme de Word, Excel ou Power Point </w:t>
            </w:r>
          </w:p>
        </w:tc>
      </w:tr>
      <w:tr w:rsidR="00D55D56" w14:paraId="142CE138" w14:textId="77777777" w:rsidTr="003650AB">
        <w:tc>
          <w:tcPr>
            <w:tcW w:w="3085" w:type="dxa"/>
          </w:tcPr>
          <w:p w14:paraId="42E3F4D9" w14:textId="77777777" w:rsidR="00D55D56" w:rsidRDefault="00D55D56" w:rsidP="003650AB">
            <w:pPr>
              <w:spacing w:before="0" w:after="0" w:line="240" w:lineRule="auto"/>
            </w:pPr>
            <w:r>
              <w:t>Projet Forfait</w:t>
            </w:r>
          </w:p>
        </w:tc>
        <w:tc>
          <w:tcPr>
            <w:tcW w:w="6693" w:type="dxa"/>
          </w:tcPr>
          <w:p w14:paraId="3E350C7D" w14:textId="0E402721" w:rsidR="00D55D56" w:rsidRPr="00F016C6" w:rsidRDefault="00D55D56" w:rsidP="003650AB">
            <w:pPr>
              <w:spacing w:before="0" w:after="0" w:line="240" w:lineRule="auto"/>
            </w:pPr>
            <w:r w:rsidRPr="00F016C6">
              <w:t>Projet qui se réalise dans les locaux GPN par une équipe de développement</w:t>
            </w:r>
            <w:r w:rsidR="008855F3" w:rsidRPr="00F016C6">
              <w:t xml:space="preserve"> </w:t>
            </w:r>
            <w:r w:rsidR="008855F3" w:rsidRPr="00060B69">
              <w:t>(engagement de résultats)</w:t>
            </w:r>
            <w:r w:rsidRPr="00F016C6">
              <w:t xml:space="preserve">. </w:t>
            </w:r>
          </w:p>
        </w:tc>
      </w:tr>
      <w:tr w:rsidR="00D55D56" w14:paraId="6D7CE675" w14:textId="77777777" w:rsidTr="003650AB">
        <w:tc>
          <w:tcPr>
            <w:tcW w:w="3085" w:type="dxa"/>
          </w:tcPr>
          <w:p w14:paraId="18C8D19A" w14:textId="77777777" w:rsidR="00D55D56" w:rsidRDefault="00D55D56" w:rsidP="003650AB">
            <w:pPr>
              <w:spacing w:before="0" w:after="0" w:line="240" w:lineRule="auto"/>
            </w:pPr>
            <w:r>
              <w:t>Réalisation  Assistance Technique</w:t>
            </w:r>
          </w:p>
        </w:tc>
        <w:tc>
          <w:tcPr>
            <w:tcW w:w="6693" w:type="dxa"/>
          </w:tcPr>
          <w:p w14:paraId="6B1DB385" w14:textId="5DB22254" w:rsidR="00D55D56" w:rsidRPr="00F016C6" w:rsidRDefault="00D55D56" w:rsidP="008855F3">
            <w:pPr>
              <w:spacing w:before="0" w:after="0" w:line="240" w:lineRule="auto"/>
            </w:pPr>
            <w:r w:rsidRPr="00F016C6">
              <w:t>Activité basée sur la présence des consultants GPN dans les locaux des clients</w:t>
            </w:r>
            <w:r w:rsidR="008855F3" w:rsidRPr="00F016C6">
              <w:t xml:space="preserve"> </w:t>
            </w:r>
            <w:r w:rsidR="008855F3" w:rsidRPr="00060B69">
              <w:t>(engagement de moyens)</w:t>
            </w:r>
            <w:r w:rsidR="008855F3" w:rsidRPr="00F016C6">
              <w:t>.</w:t>
            </w:r>
          </w:p>
        </w:tc>
      </w:tr>
      <w:tr w:rsidR="00D55D56" w14:paraId="77B1AA2A" w14:textId="77777777" w:rsidTr="00060B69">
        <w:tc>
          <w:tcPr>
            <w:tcW w:w="3085" w:type="dxa"/>
            <w:tcBorders>
              <w:bottom w:val="single" w:sz="4" w:space="0" w:color="auto"/>
            </w:tcBorders>
          </w:tcPr>
          <w:p w14:paraId="6BA1FB21" w14:textId="77777777" w:rsidR="00D55D56" w:rsidRDefault="00D55D56" w:rsidP="003650AB">
            <w:pPr>
              <w:spacing w:before="0" w:after="0" w:line="240" w:lineRule="auto"/>
            </w:pPr>
            <w:r>
              <w:t>Non-conformité</w:t>
            </w:r>
          </w:p>
        </w:tc>
        <w:tc>
          <w:tcPr>
            <w:tcW w:w="6693" w:type="dxa"/>
            <w:tcBorders>
              <w:bottom w:val="single" w:sz="4" w:space="0" w:color="auto"/>
            </w:tcBorders>
          </w:tcPr>
          <w:p w14:paraId="402C1F18" w14:textId="77777777" w:rsidR="00D55D56" w:rsidRDefault="00D55D56" w:rsidP="003650AB">
            <w:pPr>
              <w:spacing w:before="0" w:after="0" w:line="240" w:lineRule="auto"/>
            </w:pPr>
            <w:r>
              <w:t xml:space="preserve">Non –satisfaction d’une exigences contractuelle ou normative. </w:t>
            </w:r>
          </w:p>
        </w:tc>
      </w:tr>
      <w:tr w:rsidR="00683982" w14:paraId="3D898ABA" w14:textId="77777777" w:rsidTr="00060B69">
        <w:trPr>
          <w:ins w:id="94" w:author="Tatyana BUDUEVA" w:date="2021-02-25T11:21:00Z"/>
        </w:trPr>
        <w:tc>
          <w:tcPr>
            <w:tcW w:w="3085" w:type="dxa"/>
            <w:tcBorders>
              <w:bottom w:val="single" w:sz="4" w:space="0" w:color="auto"/>
            </w:tcBorders>
          </w:tcPr>
          <w:p w14:paraId="3CA62E7C" w14:textId="055E83FB" w:rsidR="00683982" w:rsidRDefault="00683982" w:rsidP="003650AB">
            <w:pPr>
              <w:spacing w:before="0" w:after="0" w:line="240" w:lineRule="auto"/>
              <w:rPr>
                <w:ins w:id="95" w:author="Tatyana BUDUEVA" w:date="2021-02-25T11:21:00Z"/>
              </w:rPr>
            </w:pPr>
            <w:ins w:id="96" w:author="Tatyana BUDUEVA" w:date="2021-02-25T11:23:00Z">
              <w:r>
                <w:t>Réclamation client</w:t>
              </w:r>
            </w:ins>
          </w:p>
        </w:tc>
        <w:tc>
          <w:tcPr>
            <w:tcW w:w="6693" w:type="dxa"/>
            <w:tcBorders>
              <w:bottom w:val="single" w:sz="4" w:space="0" w:color="auto"/>
            </w:tcBorders>
          </w:tcPr>
          <w:p w14:paraId="4E521201" w14:textId="13184F6E" w:rsidR="00683982" w:rsidRDefault="001F2589">
            <w:pPr>
              <w:shd w:val="clear" w:color="auto" w:fill="FFFFFF"/>
              <w:rPr>
                <w:ins w:id="97" w:author="Tatyana BUDUEVA" w:date="2021-02-25T11:21:00Z"/>
              </w:rPr>
              <w:pPrChange w:id="98" w:author="Tatyana BUDUEVA" w:date="2021-02-25T11:24:00Z">
                <w:pPr>
                  <w:framePr w:hSpace="141" w:wrap="around" w:vAnchor="text" w:hAnchor="margin" w:y="1062"/>
                  <w:spacing w:before="0" w:after="0" w:line="240" w:lineRule="auto"/>
                </w:pPr>
              </w:pPrChange>
            </w:pPr>
            <w:ins w:id="99" w:author="Tatyana BUDUEVA" w:date="2021-02-25T11:24:00Z">
              <w:r>
                <w:rPr>
                  <w:rFonts w:ascii="Helvetica" w:hAnsi="Helvetica" w:cs="Helvetica"/>
                  <w:color w:val="000000"/>
                  <w:sz w:val="20"/>
                  <w:szCs w:val="20"/>
                </w:rPr>
                <w:t>T</w:t>
              </w:r>
            </w:ins>
            <w:ins w:id="100" w:author="Tatyana BUDUEVA" w:date="2021-02-25T11:23:00Z">
              <w:r w:rsidR="00683982">
                <w:rPr>
                  <w:rFonts w:ascii="Helvetica" w:hAnsi="Helvetica" w:cs="Helvetica"/>
                  <w:color w:val="000000"/>
                  <w:sz w:val="20"/>
                  <w:szCs w:val="20"/>
                </w:rPr>
                <w:t xml:space="preserve">oute expression de </w:t>
              </w:r>
              <w:r w:rsidR="00683982" w:rsidRPr="001F2589">
                <w:rPr>
                  <w:rFonts w:ascii="Helvetica" w:hAnsi="Helvetica" w:cs="Helvetica"/>
                  <w:b/>
                  <w:color w:val="000000"/>
                  <w:szCs w:val="20"/>
                  <w:rPrChange w:id="101" w:author="Tatyana BUDUEVA" w:date="2021-02-25T11:25:00Z">
                    <w:rPr>
                      <w:rFonts w:ascii="Helvetica" w:hAnsi="Helvetica" w:cs="Helvetica"/>
                      <w:color w:val="000000"/>
                      <w:szCs w:val="20"/>
                    </w:rPr>
                  </w:rPrChange>
                </w:rPr>
                <w:t>mécontentement</w:t>
              </w:r>
              <w:r w:rsidR="00683982">
                <w:rPr>
                  <w:rFonts w:ascii="Helvetica" w:hAnsi="Helvetica" w:cs="Helvetica"/>
                  <w:color w:val="000000"/>
                  <w:sz w:val="20"/>
                  <w:szCs w:val="20"/>
                </w:rPr>
                <w:t xml:space="preserve"> </w:t>
              </w:r>
              <w:r w:rsidR="00683982" w:rsidRPr="00EB1903">
                <w:rPr>
                  <w:rFonts w:ascii="Helvetica" w:hAnsi="Helvetica" w:cs="Helvetica"/>
                  <w:color w:val="000000"/>
                  <w:sz w:val="20"/>
                  <w:szCs w:val="20"/>
                </w:rPr>
                <w:t>adressée à un </w:t>
              </w:r>
              <w:r w:rsidR="00683982" w:rsidRPr="001F2589">
                <w:rPr>
                  <w:rStyle w:val="lev"/>
                  <w:rFonts w:ascii="Helvetica" w:hAnsi="Helvetica" w:cs="Helvetica"/>
                  <w:b w:val="0"/>
                  <w:color w:val="000000"/>
                  <w:sz w:val="20"/>
                  <w:szCs w:val="20"/>
                  <w:rPrChange w:id="102" w:author="Tatyana BUDUEVA" w:date="2021-02-25T11:25:00Z">
                    <w:rPr>
                      <w:rStyle w:val="lev"/>
                      <w:rFonts w:ascii="Helvetica" w:hAnsi="Helvetica" w:cs="Helvetica"/>
                      <w:color w:val="000000"/>
                      <w:sz w:val="20"/>
                      <w:szCs w:val="20"/>
                    </w:rPr>
                  </w:rPrChange>
                </w:rPr>
                <w:fldChar w:fldCharType="begin"/>
              </w:r>
              <w:r w:rsidR="00683982" w:rsidRPr="001F2589">
                <w:rPr>
                  <w:rStyle w:val="lev"/>
                  <w:rFonts w:ascii="Helvetica" w:hAnsi="Helvetica" w:cs="Helvetica"/>
                  <w:b w:val="0"/>
                  <w:color w:val="000000"/>
                  <w:szCs w:val="20"/>
                  <w:rPrChange w:id="103" w:author="Tatyana BUDUEVA" w:date="2021-02-25T11:25:00Z">
                    <w:rPr>
                      <w:rStyle w:val="lev"/>
                      <w:rFonts w:ascii="Helvetica" w:hAnsi="Helvetica" w:cs="Helvetica"/>
                      <w:color w:val="000000"/>
                      <w:szCs w:val="20"/>
                    </w:rPr>
                  </w:rPrChange>
                </w:rPr>
                <w:instrText xml:space="preserve"> HYPERLINK "https://www.iso.org/obp/ui/" \l "iso:std:iso:9000:ed-4:v2:fr:term:3.2.1" </w:instrText>
              </w:r>
              <w:r w:rsidR="00683982" w:rsidRPr="001F2589">
                <w:rPr>
                  <w:rStyle w:val="lev"/>
                  <w:rFonts w:ascii="Helvetica" w:hAnsi="Helvetica" w:cs="Helvetica"/>
                  <w:b w:val="0"/>
                  <w:color w:val="000000"/>
                  <w:szCs w:val="20"/>
                  <w:rPrChange w:id="104" w:author="Tatyana BUDUEVA" w:date="2021-02-25T11:25:00Z">
                    <w:rPr>
                      <w:rStyle w:val="lev"/>
                      <w:rFonts w:ascii="Helvetica" w:hAnsi="Helvetica" w:cs="Helvetica"/>
                      <w:b w:val="0"/>
                      <w:color w:val="000000"/>
                      <w:szCs w:val="20"/>
                    </w:rPr>
                  </w:rPrChange>
                </w:rPr>
              </w:r>
              <w:r w:rsidR="00683982" w:rsidRPr="001F2589">
                <w:rPr>
                  <w:rStyle w:val="lev"/>
                  <w:rFonts w:ascii="Helvetica" w:hAnsi="Helvetica" w:cs="Helvetica"/>
                  <w:b w:val="0"/>
                  <w:color w:val="000000"/>
                  <w:sz w:val="20"/>
                  <w:szCs w:val="20"/>
                  <w:rPrChange w:id="105" w:author="Tatyana BUDUEVA" w:date="2021-02-25T11:25:00Z">
                    <w:rPr>
                      <w:rStyle w:val="lev"/>
                      <w:rFonts w:ascii="Helvetica" w:hAnsi="Helvetica" w:cs="Helvetica"/>
                      <w:color w:val="000000"/>
                      <w:szCs w:val="20"/>
                    </w:rPr>
                  </w:rPrChange>
                </w:rPr>
                <w:fldChar w:fldCharType="separate"/>
              </w:r>
              <w:r w:rsidR="00683982" w:rsidRPr="001F2589">
                <w:rPr>
                  <w:rStyle w:val="Lienhypertexte"/>
                  <w:rFonts w:ascii="Helvetica" w:hAnsi="Helvetica" w:cs="Helvetica"/>
                  <w:bCs/>
                  <w:color w:val="000000"/>
                  <w:szCs w:val="20"/>
                  <w:u w:val="none"/>
                  <w:rPrChange w:id="106" w:author="Tatyana BUDUEVA" w:date="2021-02-25T11:25:00Z">
                    <w:rPr>
                      <w:rStyle w:val="Lienhypertexte"/>
                      <w:rFonts w:ascii="Helvetica" w:hAnsi="Helvetica" w:cs="Helvetica"/>
                      <w:b/>
                      <w:bCs/>
                      <w:color w:val="000000"/>
                      <w:szCs w:val="20"/>
                    </w:rPr>
                  </w:rPrChange>
                </w:rPr>
                <w:t>organisme </w:t>
              </w:r>
              <w:r w:rsidR="00683982" w:rsidRPr="001F2589">
                <w:rPr>
                  <w:rStyle w:val="lev"/>
                  <w:rFonts w:ascii="Helvetica" w:hAnsi="Helvetica" w:cs="Helvetica"/>
                  <w:b w:val="0"/>
                  <w:color w:val="000000"/>
                  <w:sz w:val="20"/>
                  <w:szCs w:val="20"/>
                  <w:rPrChange w:id="107" w:author="Tatyana BUDUEVA" w:date="2021-02-25T11:25:00Z">
                    <w:rPr>
                      <w:rStyle w:val="lev"/>
                      <w:rFonts w:ascii="Helvetica" w:hAnsi="Helvetica" w:cs="Helvetica"/>
                      <w:color w:val="000000"/>
                      <w:szCs w:val="20"/>
                    </w:rPr>
                  </w:rPrChange>
                </w:rPr>
                <w:fldChar w:fldCharType="end"/>
              </w:r>
              <w:r w:rsidR="00683982" w:rsidRPr="00EB1903">
                <w:rPr>
                  <w:rFonts w:ascii="Helvetica" w:hAnsi="Helvetica" w:cs="Helvetica"/>
                  <w:color w:val="000000"/>
                  <w:sz w:val="20"/>
                  <w:szCs w:val="20"/>
                </w:rPr>
                <w:t>, concernant son </w:t>
              </w:r>
              <w:r w:rsidR="00683982" w:rsidRPr="001F2589">
                <w:rPr>
                  <w:rStyle w:val="lev"/>
                  <w:rFonts w:ascii="Helvetica" w:hAnsi="Helvetica" w:cs="Helvetica"/>
                  <w:b w:val="0"/>
                  <w:color w:val="000000"/>
                  <w:sz w:val="20"/>
                  <w:szCs w:val="20"/>
                  <w:rPrChange w:id="108" w:author="Tatyana BUDUEVA" w:date="2021-02-25T11:25:00Z">
                    <w:rPr>
                      <w:rStyle w:val="lev"/>
                      <w:rFonts w:ascii="Helvetica" w:hAnsi="Helvetica" w:cs="Helvetica"/>
                      <w:color w:val="000000"/>
                      <w:sz w:val="20"/>
                      <w:szCs w:val="20"/>
                    </w:rPr>
                  </w:rPrChange>
                </w:rPr>
                <w:fldChar w:fldCharType="begin"/>
              </w:r>
              <w:r w:rsidR="00683982" w:rsidRPr="001F2589">
                <w:rPr>
                  <w:rStyle w:val="lev"/>
                  <w:rFonts w:ascii="Helvetica" w:hAnsi="Helvetica" w:cs="Helvetica"/>
                  <w:b w:val="0"/>
                  <w:color w:val="000000"/>
                  <w:szCs w:val="20"/>
                  <w:rPrChange w:id="109" w:author="Tatyana BUDUEVA" w:date="2021-02-25T11:25:00Z">
                    <w:rPr>
                      <w:rStyle w:val="lev"/>
                      <w:rFonts w:ascii="Helvetica" w:hAnsi="Helvetica" w:cs="Helvetica"/>
                      <w:color w:val="000000"/>
                      <w:szCs w:val="20"/>
                    </w:rPr>
                  </w:rPrChange>
                </w:rPr>
                <w:instrText xml:space="preserve"> HYPERLINK "https://www.iso.org/obp/ui/" \l "iso:std:iso:9000:ed-4:v2:fr:term:3.7.6" </w:instrText>
              </w:r>
              <w:r w:rsidR="00683982" w:rsidRPr="001F2589">
                <w:rPr>
                  <w:rStyle w:val="lev"/>
                  <w:rFonts w:ascii="Helvetica" w:hAnsi="Helvetica" w:cs="Helvetica"/>
                  <w:b w:val="0"/>
                  <w:color w:val="000000"/>
                  <w:szCs w:val="20"/>
                  <w:rPrChange w:id="110" w:author="Tatyana BUDUEVA" w:date="2021-02-25T11:25:00Z">
                    <w:rPr>
                      <w:rStyle w:val="lev"/>
                      <w:rFonts w:ascii="Helvetica" w:hAnsi="Helvetica" w:cs="Helvetica"/>
                      <w:b w:val="0"/>
                      <w:color w:val="000000"/>
                      <w:szCs w:val="20"/>
                    </w:rPr>
                  </w:rPrChange>
                </w:rPr>
              </w:r>
              <w:r w:rsidR="00683982" w:rsidRPr="001F2589">
                <w:rPr>
                  <w:rStyle w:val="lev"/>
                  <w:rFonts w:ascii="Helvetica" w:hAnsi="Helvetica" w:cs="Helvetica"/>
                  <w:b w:val="0"/>
                  <w:color w:val="000000"/>
                  <w:sz w:val="20"/>
                  <w:szCs w:val="20"/>
                  <w:rPrChange w:id="111" w:author="Tatyana BUDUEVA" w:date="2021-02-25T11:25:00Z">
                    <w:rPr>
                      <w:rStyle w:val="lev"/>
                      <w:rFonts w:ascii="Helvetica" w:hAnsi="Helvetica" w:cs="Helvetica"/>
                      <w:color w:val="000000"/>
                      <w:szCs w:val="20"/>
                    </w:rPr>
                  </w:rPrChange>
                </w:rPr>
                <w:fldChar w:fldCharType="separate"/>
              </w:r>
              <w:r w:rsidR="00683982" w:rsidRPr="001F2589">
                <w:rPr>
                  <w:rStyle w:val="Lienhypertexte"/>
                  <w:rFonts w:ascii="Helvetica" w:hAnsi="Helvetica" w:cs="Helvetica"/>
                  <w:bCs/>
                  <w:color w:val="000000"/>
                  <w:szCs w:val="20"/>
                  <w:u w:val="none"/>
                  <w:rPrChange w:id="112" w:author="Tatyana BUDUEVA" w:date="2021-02-25T11:25:00Z">
                    <w:rPr>
                      <w:rStyle w:val="Lienhypertexte"/>
                      <w:rFonts w:ascii="Helvetica" w:hAnsi="Helvetica" w:cs="Helvetica"/>
                      <w:b/>
                      <w:bCs/>
                      <w:color w:val="000000"/>
                      <w:szCs w:val="20"/>
                    </w:rPr>
                  </w:rPrChange>
                </w:rPr>
                <w:t>produit </w:t>
              </w:r>
              <w:r w:rsidR="00683982" w:rsidRPr="001F2589">
                <w:rPr>
                  <w:rStyle w:val="lev"/>
                  <w:rFonts w:ascii="Helvetica" w:hAnsi="Helvetica" w:cs="Helvetica"/>
                  <w:b w:val="0"/>
                  <w:color w:val="000000"/>
                  <w:sz w:val="20"/>
                  <w:szCs w:val="20"/>
                  <w:rPrChange w:id="113" w:author="Tatyana BUDUEVA" w:date="2021-02-25T11:25:00Z">
                    <w:rPr>
                      <w:rStyle w:val="lev"/>
                      <w:rFonts w:ascii="Helvetica" w:hAnsi="Helvetica" w:cs="Helvetica"/>
                      <w:color w:val="000000"/>
                      <w:szCs w:val="20"/>
                    </w:rPr>
                  </w:rPrChange>
                </w:rPr>
                <w:fldChar w:fldCharType="end"/>
              </w:r>
              <w:r w:rsidR="00683982" w:rsidRPr="00EB1903">
                <w:rPr>
                  <w:rFonts w:ascii="Helvetica" w:hAnsi="Helvetica" w:cs="Helvetica"/>
                  <w:color w:val="000000"/>
                  <w:sz w:val="20"/>
                  <w:szCs w:val="20"/>
                </w:rPr>
                <w:t> ou </w:t>
              </w:r>
            </w:ins>
            <w:ins w:id="114" w:author="Tatyana BUDUEVA" w:date="2021-02-25T11:24:00Z">
              <w:r w:rsidRPr="001F2589">
                <w:rPr>
                  <w:rFonts w:ascii="Helvetica" w:hAnsi="Helvetica" w:cs="Helvetica"/>
                  <w:color w:val="000000"/>
                  <w:szCs w:val="20"/>
                  <w:rPrChange w:id="115" w:author="Tatyana BUDUEVA" w:date="2021-02-25T11:25:00Z">
                    <w:rPr>
                      <w:rStyle w:val="lev"/>
                    </w:rPr>
                  </w:rPrChange>
                </w:rPr>
                <w:t>service</w:t>
              </w:r>
            </w:ins>
            <w:ins w:id="116" w:author="Tatyana BUDUEVA" w:date="2021-02-25T11:23:00Z">
              <w:r w:rsidR="00683982" w:rsidRPr="00EB1903">
                <w:rPr>
                  <w:rFonts w:ascii="Helvetica" w:hAnsi="Helvetica" w:cs="Helvetica"/>
                  <w:color w:val="000000"/>
                  <w:sz w:val="20"/>
                  <w:szCs w:val="20"/>
                </w:rPr>
                <w:t xml:space="preserve"> ou le </w:t>
              </w:r>
              <w:r w:rsidR="00683982" w:rsidRPr="001F2589">
                <w:rPr>
                  <w:rStyle w:val="lev"/>
                  <w:rFonts w:ascii="Helvetica" w:hAnsi="Helvetica" w:cs="Helvetica"/>
                  <w:b w:val="0"/>
                  <w:color w:val="000000"/>
                  <w:sz w:val="20"/>
                  <w:szCs w:val="20"/>
                  <w:rPrChange w:id="117" w:author="Tatyana BUDUEVA" w:date="2021-02-25T11:25:00Z">
                    <w:rPr>
                      <w:rStyle w:val="lev"/>
                      <w:rFonts w:ascii="Helvetica" w:hAnsi="Helvetica" w:cs="Helvetica"/>
                      <w:color w:val="000000"/>
                      <w:sz w:val="20"/>
                      <w:szCs w:val="20"/>
                    </w:rPr>
                  </w:rPrChange>
                </w:rPr>
                <w:fldChar w:fldCharType="begin"/>
              </w:r>
              <w:r w:rsidR="00683982" w:rsidRPr="001F2589">
                <w:rPr>
                  <w:rStyle w:val="lev"/>
                  <w:rFonts w:ascii="Helvetica" w:hAnsi="Helvetica" w:cs="Helvetica"/>
                  <w:b w:val="0"/>
                  <w:color w:val="000000"/>
                  <w:szCs w:val="20"/>
                  <w:rPrChange w:id="118" w:author="Tatyana BUDUEVA" w:date="2021-02-25T11:25:00Z">
                    <w:rPr>
                      <w:rStyle w:val="lev"/>
                      <w:rFonts w:ascii="Helvetica" w:hAnsi="Helvetica" w:cs="Helvetica"/>
                      <w:color w:val="000000"/>
                      <w:szCs w:val="20"/>
                    </w:rPr>
                  </w:rPrChange>
                </w:rPr>
                <w:instrText xml:space="preserve"> HYPERLINK "https://www.iso.org/obp/ui/" \l "iso:std:iso:9000:ed-4:v2:fr:term:3.4.1" </w:instrText>
              </w:r>
              <w:r w:rsidR="00683982" w:rsidRPr="001F2589">
                <w:rPr>
                  <w:rStyle w:val="lev"/>
                  <w:rFonts w:ascii="Helvetica" w:hAnsi="Helvetica" w:cs="Helvetica"/>
                  <w:b w:val="0"/>
                  <w:color w:val="000000"/>
                  <w:szCs w:val="20"/>
                  <w:rPrChange w:id="119" w:author="Tatyana BUDUEVA" w:date="2021-02-25T11:25:00Z">
                    <w:rPr>
                      <w:rStyle w:val="lev"/>
                      <w:rFonts w:ascii="Helvetica" w:hAnsi="Helvetica" w:cs="Helvetica"/>
                      <w:b w:val="0"/>
                      <w:color w:val="000000"/>
                      <w:szCs w:val="20"/>
                    </w:rPr>
                  </w:rPrChange>
                </w:rPr>
              </w:r>
              <w:r w:rsidR="00683982" w:rsidRPr="001F2589">
                <w:rPr>
                  <w:rStyle w:val="lev"/>
                  <w:rFonts w:ascii="Helvetica" w:hAnsi="Helvetica" w:cs="Helvetica"/>
                  <w:b w:val="0"/>
                  <w:color w:val="000000"/>
                  <w:sz w:val="20"/>
                  <w:szCs w:val="20"/>
                  <w:rPrChange w:id="120" w:author="Tatyana BUDUEVA" w:date="2021-02-25T11:25:00Z">
                    <w:rPr>
                      <w:rStyle w:val="lev"/>
                      <w:rFonts w:ascii="Helvetica" w:hAnsi="Helvetica" w:cs="Helvetica"/>
                      <w:color w:val="000000"/>
                      <w:szCs w:val="20"/>
                    </w:rPr>
                  </w:rPrChange>
                </w:rPr>
                <w:fldChar w:fldCharType="separate"/>
              </w:r>
              <w:r w:rsidR="00683982" w:rsidRPr="001F2589">
                <w:rPr>
                  <w:rStyle w:val="Lienhypertexte"/>
                  <w:rFonts w:ascii="Helvetica" w:hAnsi="Helvetica" w:cs="Helvetica"/>
                  <w:bCs/>
                  <w:color w:val="000000"/>
                  <w:szCs w:val="20"/>
                  <w:u w:val="none"/>
                  <w:rPrChange w:id="121" w:author="Tatyana BUDUEVA" w:date="2021-02-25T11:25:00Z">
                    <w:rPr>
                      <w:rStyle w:val="Lienhypertexte"/>
                      <w:rFonts w:ascii="Helvetica" w:hAnsi="Helvetica" w:cs="Helvetica"/>
                      <w:b/>
                      <w:bCs/>
                      <w:color w:val="000000"/>
                      <w:szCs w:val="20"/>
                    </w:rPr>
                  </w:rPrChange>
                </w:rPr>
                <w:t>processus </w:t>
              </w:r>
              <w:r w:rsidR="00683982" w:rsidRPr="001F2589">
                <w:rPr>
                  <w:rStyle w:val="lev"/>
                  <w:rFonts w:ascii="Helvetica" w:hAnsi="Helvetica" w:cs="Helvetica"/>
                  <w:b w:val="0"/>
                  <w:color w:val="000000"/>
                  <w:sz w:val="20"/>
                  <w:szCs w:val="20"/>
                  <w:rPrChange w:id="122" w:author="Tatyana BUDUEVA" w:date="2021-02-25T11:25:00Z">
                    <w:rPr>
                      <w:rStyle w:val="lev"/>
                      <w:rFonts w:ascii="Helvetica" w:hAnsi="Helvetica" w:cs="Helvetica"/>
                      <w:color w:val="000000"/>
                      <w:szCs w:val="20"/>
                    </w:rPr>
                  </w:rPrChange>
                </w:rPr>
                <w:fldChar w:fldCharType="end"/>
              </w:r>
              <w:r w:rsidR="00683982" w:rsidRPr="00EB1903">
                <w:rPr>
                  <w:rFonts w:ascii="Helvetica" w:hAnsi="Helvetica" w:cs="Helvetica"/>
                  <w:color w:val="000000"/>
                  <w:sz w:val="20"/>
                  <w:szCs w:val="20"/>
                </w:rPr>
                <w:t xml:space="preserve"> de traitement des </w:t>
              </w:r>
              <w:r w:rsidR="00683982" w:rsidRPr="00EB1903">
                <w:rPr>
                  <w:rFonts w:ascii="Helvetica" w:hAnsi="Helvetica" w:cs="Helvetica"/>
                  <w:color w:val="000000"/>
                  <w:sz w:val="20"/>
                  <w:szCs w:val="20"/>
                </w:rPr>
                <w:lastRenderedPageBreak/>
                <w:t>réclamations lui-même, pour laquelle une réponse</w:t>
              </w:r>
              <w:r w:rsidR="00683982">
                <w:rPr>
                  <w:rFonts w:ascii="Helvetica" w:hAnsi="Helvetica" w:cs="Helvetica"/>
                  <w:color w:val="000000"/>
                  <w:sz w:val="20"/>
                  <w:szCs w:val="20"/>
                </w:rPr>
                <w:t xml:space="preserve"> ou une solution est explicitement ou implicitement attendue</w:t>
              </w:r>
            </w:ins>
            <w:ins w:id="123" w:author="Tatyana BUDUEVA" w:date="2021-02-25T11:24:00Z">
              <w:r>
                <w:rPr>
                  <w:rFonts w:ascii="Helvetica" w:hAnsi="Helvetica" w:cs="Helvetica"/>
                  <w:color w:val="000000"/>
                  <w:sz w:val="20"/>
                  <w:szCs w:val="20"/>
                </w:rPr>
                <w:t xml:space="preserve"> </w:t>
              </w:r>
            </w:ins>
          </w:p>
        </w:tc>
      </w:tr>
      <w:tr w:rsidR="00D55D56" w14:paraId="6610A063" w14:textId="77777777" w:rsidTr="00060B69">
        <w:tc>
          <w:tcPr>
            <w:tcW w:w="9778" w:type="dxa"/>
            <w:gridSpan w:val="2"/>
            <w:tcBorders>
              <w:left w:val="nil"/>
              <w:bottom w:val="nil"/>
              <w:right w:val="nil"/>
            </w:tcBorders>
          </w:tcPr>
          <w:p w14:paraId="75DA1447" w14:textId="607EE48B" w:rsidR="00D55D56" w:rsidRPr="00060B69" w:rsidRDefault="00D55D56" w:rsidP="003650AB">
            <w:pPr>
              <w:jc w:val="center"/>
              <w:rPr>
                <w:rFonts w:cs="Arial"/>
                <w:b/>
                <w:sz w:val="20"/>
                <w:lang w:val="en-US"/>
              </w:rPr>
            </w:pPr>
            <w:bookmarkStart w:id="124" w:name="_Toc62482675"/>
            <w:r w:rsidRPr="00D55D56">
              <w:rPr>
                <w:rFonts w:cs="Arial"/>
                <w:lang w:val="en-US"/>
              </w:rPr>
              <w:lastRenderedPageBreak/>
              <w:t xml:space="preserve">Table </w:t>
            </w:r>
            <w:r w:rsidRPr="00060B69">
              <w:rPr>
                <w:rFonts w:cs="Arial"/>
                <w:lang w:val="en-US"/>
              </w:rPr>
              <w:fldChar w:fldCharType="begin"/>
            </w:r>
            <w:r w:rsidRPr="00D55D56">
              <w:rPr>
                <w:rFonts w:cs="Arial"/>
                <w:lang w:val="en-US"/>
              </w:rPr>
              <w:instrText xml:space="preserve"> SEQ Table \* ARABIC </w:instrText>
            </w:r>
            <w:r w:rsidRPr="00060B69">
              <w:rPr>
                <w:rFonts w:cs="Arial"/>
                <w:lang w:val="en-US"/>
              </w:rPr>
              <w:fldChar w:fldCharType="separate"/>
            </w:r>
            <w:r w:rsidR="00022516">
              <w:rPr>
                <w:rFonts w:cs="Arial"/>
                <w:noProof/>
                <w:lang w:val="en-US"/>
              </w:rPr>
              <w:t>3</w:t>
            </w:r>
            <w:r w:rsidRPr="00060B69">
              <w:rPr>
                <w:rFonts w:cs="Arial"/>
                <w:lang w:val="en-US"/>
              </w:rPr>
              <w:fldChar w:fldCharType="end"/>
            </w:r>
            <w:r w:rsidRPr="00D55D56">
              <w:rPr>
                <w:rFonts w:cs="Arial"/>
                <w:sz w:val="20"/>
                <w:lang w:val="en-US"/>
              </w:rPr>
              <w:t xml:space="preserve"> : </w:t>
            </w:r>
            <w:proofErr w:type="spellStart"/>
            <w:r w:rsidR="008A4750">
              <w:rPr>
                <w:rFonts w:cs="Arial"/>
                <w:sz w:val="20"/>
                <w:lang w:val="en-US"/>
              </w:rPr>
              <w:t>Glossaire</w:t>
            </w:r>
            <w:bookmarkEnd w:id="124"/>
            <w:proofErr w:type="spellEnd"/>
          </w:p>
          <w:p w14:paraId="4A48CDEC" w14:textId="77777777" w:rsidR="00D55D56" w:rsidRDefault="00D55D56" w:rsidP="003650AB">
            <w:pPr>
              <w:spacing w:before="0" w:after="0" w:line="240" w:lineRule="auto"/>
              <w:jc w:val="center"/>
            </w:pPr>
          </w:p>
        </w:tc>
      </w:tr>
    </w:tbl>
    <w:p w14:paraId="4BCE2C6E" w14:textId="5F227EAB" w:rsidR="00C539A6" w:rsidRDefault="00C539A6" w:rsidP="00627F80">
      <w:pPr>
        <w:pStyle w:val="Titre1"/>
      </w:pPr>
      <w:bookmarkStart w:id="125" w:name="_Toc61283590"/>
      <w:bookmarkStart w:id="126" w:name="_Toc62482499"/>
      <w:bookmarkEnd w:id="125"/>
      <w:bookmarkEnd w:id="126"/>
      <w:r w:rsidRPr="00011FA1">
        <w:lastRenderedPageBreak/>
        <w:br/>
      </w:r>
      <w:bookmarkStart w:id="127" w:name="_Toc62736612"/>
      <w:r w:rsidR="00EB6D70">
        <w:t>Contexte de l’organisme</w:t>
      </w:r>
      <w:bookmarkEnd w:id="127"/>
      <w:r w:rsidR="00EB6D70">
        <w:t xml:space="preserve"> </w:t>
      </w:r>
    </w:p>
    <w:p w14:paraId="3F8B5AB7" w14:textId="77777777" w:rsidR="00D95C3D" w:rsidRDefault="00D9240F" w:rsidP="00D95C3D">
      <w:pPr>
        <w:pStyle w:val="Titre2"/>
      </w:pPr>
      <w:bookmarkStart w:id="128" w:name="_Toc62736613"/>
      <w:r>
        <w:t>Compréhension de l’organisme et de son contexte</w:t>
      </w:r>
      <w:bookmarkEnd w:id="128"/>
      <w:r>
        <w:t xml:space="preserve"> </w:t>
      </w:r>
    </w:p>
    <w:p w14:paraId="6BCB56D3" w14:textId="2271564F" w:rsidR="00B92968" w:rsidRPr="00F016C6" w:rsidRDefault="00AE78BE" w:rsidP="002F7DA3">
      <w:r w:rsidRPr="004F2729">
        <w:t xml:space="preserve">Les enjeux externes </w:t>
      </w:r>
      <w:r w:rsidR="00DA7DDA" w:rsidRPr="004F2729">
        <w:t xml:space="preserve">et internes </w:t>
      </w:r>
      <w:r w:rsidRPr="004F2729">
        <w:t xml:space="preserve">sont </w:t>
      </w:r>
      <w:r w:rsidR="00A8640B" w:rsidRPr="00B92968">
        <w:t>déterminés</w:t>
      </w:r>
      <w:r w:rsidRPr="004F2729">
        <w:t xml:space="preserve"> </w:t>
      </w:r>
      <w:r w:rsidR="00B92968">
        <w:t xml:space="preserve">lors de la </w:t>
      </w:r>
      <w:r w:rsidR="00B92968" w:rsidRPr="00F016C6">
        <w:t>Revue de Dir</w:t>
      </w:r>
      <w:r w:rsidR="009C3294" w:rsidRPr="00F016C6">
        <w:t xml:space="preserve">ection </w:t>
      </w:r>
      <w:r w:rsidR="009C3294" w:rsidRPr="00060B69">
        <w:t>du</w:t>
      </w:r>
      <w:r w:rsidR="00B92968" w:rsidRPr="00F016C6">
        <w:t xml:space="preserve"> Groupe Pacte Novation</w:t>
      </w:r>
    </w:p>
    <w:p w14:paraId="699E6A3D" w14:textId="5AE48F00" w:rsidR="00C5104C" w:rsidRDefault="00133248" w:rsidP="005110A0">
      <w:pPr>
        <w:rPr>
          <w:b/>
        </w:rPr>
      </w:pPr>
      <w:r w:rsidRPr="001E3765">
        <w:t>Les enjeux externes, internes ainsi que les menaces et opportunités peuvent</w:t>
      </w:r>
      <w:r w:rsidR="009C7ED4" w:rsidRPr="001E3765">
        <w:t xml:space="preserve"> être définis à l’</w:t>
      </w:r>
      <w:r w:rsidRPr="001E3765">
        <w:t>aide du mo</w:t>
      </w:r>
      <w:r w:rsidR="009C7ED4" w:rsidRPr="001E3765">
        <w:t xml:space="preserve">dèle </w:t>
      </w:r>
      <w:r w:rsidR="00BA15BF" w:rsidRPr="001E3765">
        <w:t>STEEPLE</w:t>
      </w:r>
      <w:r w:rsidRPr="001E3765">
        <w:t xml:space="preserve">, de </w:t>
      </w:r>
      <w:r w:rsidR="009C7ED4" w:rsidRPr="001E3765">
        <w:t xml:space="preserve">l’analyse concurrentielle </w:t>
      </w:r>
      <w:r w:rsidR="009C3294" w:rsidRPr="00060B69">
        <w:t>et présenté par une planche</w:t>
      </w:r>
      <w:r w:rsidRPr="00F016C6">
        <w:t xml:space="preserve"> SWOT</w:t>
      </w:r>
      <w:r w:rsidRPr="004F2729">
        <w:t xml:space="preserve"> (</w:t>
      </w:r>
      <w:r w:rsidR="009C7ED4" w:rsidRPr="004F2729">
        <w:t>ou autre</w:t>
      </w:r>
      <w:r w:rsidRPr="004F2729">
        <w:t>)</w:t>
      </w:r>
      <w:r w:rsidR="009C7ED4" w:rsidRPr="004F2729">
        <w:t xml:space="preserve">. </w:t>
      </w:r>
    </w:p>
    <w:p w14:paraId="0C815D0D" w14:textId="246E1643" w:rsidR="00500039" w:rsidRPr="00C5104C" w:rsidRDefault="009C7ED4" w:rsidP="002F7DA3">
      <w:r w:rsidRPr="00060B69">
        <w:t>La surveillance</w:t>
      </w:r>
      <w:r w:rsidR="00500039" w:rsidRPr="00C5104C">
        <w:t xml:space="preserve"> et la revue</w:t>
      </w:r>
      <w:r w:rsidRPr="00C5104C">
        <w:t xml:space="preserve"> des enjeux</w:t>
      </w:r>
      <w:r w:rsidR="00B078AC" w:rsidRPr="00C5104C">
        <w:t xml:space="preserve"> externes et internes</w:t>
      </w:r>
      <w:r w:rsidRPr="00C5104C">
        <w:t xml:space="preserve"> </w:t>
      </w:r>
      <w:r w:rsidR="00C5104C" w:rsidRPr="00C5104C">
        <w:t xml:space="preserve">sont </w:t>
      </w:r>
      <w:r w:rsidR="005110A0" w:rsidRPr="00C5104C">
        <w:t>réalisée</w:t>
      </w:r>
      <w:r w:rsidR="00C5104C" w:rsidRPr="00C5104C">
        <w:t>s</w:t>
      </w:r>
      <w:r w:rsidR="005110A0" w:rsidRPr="00C5104C">
        <w:t xml:space="preserve"> lors de la RDD</w:t>
      </w:r>
      <w:r w:rsidR="00B078AC" w:rsidRPr="00C5104C">
        <w:t xml:space="preserve"> au moins une fois par an. </w:t>
      </w:r>
    </w:p>
    <w:p w14:paraId="18712BD6" w14:textId="26481FB2" w:rsidR="002F7DA3" w:rsidRDefault="002F7DA3" w:rsidP="00EB6D70">
      <w:pPr>
        <w:rPr>
          <w:rFonts w:cs="Arial"/>
          <w:color w:val="212529"/>
          <w:shd w:val="clear" w:color="auto" w:fill="FFFFFF"/>
        </w:rPr>
      </w:pPr>
      <w:r w:rsidRPr="00060B69">
        <w:rPr>
          <w:rFonts w:cs="Arial"/>
          <w:color w:val="212529"/>
          <w:shd w:val="clear" w:color="auto" w:fill="FFFFFF"/>
        </w:rPr>
        <w:t xml:space="preserve">Lors de ces revues de direction, </w:t>
      </w:r>
      <w:r w:rsidR="00C5104C" w:rsidRPr="00060B69">
        <w:rPr>
          <w:rFonts w:cs="Arial"/>
          <w:color w:val="212529"/>
          <w:shd w:val="clear" w:color="auto" w:fill="FFFFFF"/>
        </w:rPr>
        <w:t xml:space="preserve">la </w:t>
      </w:r>
      <w:r w:rsidRPr="00060B69">
        <w:rPr>
          <w:rFonts w:cs="Arial"/>
          <w:color w:val="212529"/>
          <w:shd w:val="clear" w:color="auto" w:fill="FFFFFF"/>
        </w:rPr>
        <w:t>revu</w:t>
      </w:r>
      <w:r w:rsidR="00C5104C" w:rsidRPr="00060B69">
        <w:rPr>
          <w:rFonts w:cs="Arial"/>
          <w:color w:val="212529"/>
          <w:shd w:val="clear" w:color="auto" w:fill="FFFFFF"/>
        </w:rPr>
        <w:t>e</w:t>
      </w:r>
      <w:r w:rsidRPr="00060B69">
        <w:rPr>
          <w:rFonts w:cs="Arial"/>
          <w:color w:val="212529"/>
          <w:shd w:val="clear" w:color="auto" w:fill="FFFFFF"/>
        </w:rPr>
        <w:t xml:space="preserve"> est le retour d’information</w:t>
      </w:r>
      <w:r w:rsidR="00C5104C" w:rsidRPr="00060B69">
        <w:rPr>
          <w:rFonts w:cs="Arial"/>
          <w:color w:val="212529"/>
          <w:shd w:val="clear" w:color="auto" w:fill="FFFFFF"/>
        </w:rPr>
        <w:t>s</w:t>
      </w:r>
      <w:r w:rsidRPr="00060B69">
        <w:rPr>
          <w:rFonts w:cs="Arial"/>
          <w:color w:val="212529"/>
          <w:shd w:val="clear" w:color="auto" w:fill="FFFFFF"/>
        </w:rPr>
        <w:t xml:space="preserve"> des parties intéressées concernant le contexte, les risques et </w:t>
      </w:r>
      <w:del w:id="129" w:author="Tatyana BUDUEVA" w:date="2021-02-03T16:58:00Z">
        <w:r w:rsidRPr="00060B69" w:rsidDel="00F03C96">
          <w:rPr>
            <w:rFonts w:cs="Arial"/>
            <w:color w:val="212529"/>
            <w:shd w:val="clear" w:color="auto" w:fill="FFFFFF"/>
          </w:rPr>
          <w:delText>opportunistes</w:delText>
        </w:r>
      </w:del>
      <w:ins w:id="130" w:author="Tatyana BUDUEVA" w:date="2021-02-03T16:58:00Z">
        <w:r w:rsidR="00F03C96" w:rsidRPr="00060B69">
          <w:rPr>
            <w:rFonts w:cs="Arial"/>
            <w:color w:val="212529"/>
            <w:shd w:val="clear" w:color="auto" w:fill="FFFFFF"/>
          </w:rPr>
          <w:t>opportun</w:t>
        </w:r>
        <w:r w:rsidR="00F03C96">
          <w:rPr>
            <w:rFonts w:cs="Arial"/>
            <w:color w:val="212529"/>
            <w:shd w:val="clear" w:color="auto" w:fill="FFFFFF"/>
          </w:rPr>
          <w:t>ités</w:t>
        </w:r>
      </w:ins>
      <w:r w:rsidR="00C5104C" w:rsidRPr="00060B69">
        <w:rPr>
          <w:rFonts w:cs="Arial"/>
          <w:color w:val="212529"/>
          <w:shd w:val="clear" w:color="auto" w:fill="FFFFFF"/>
        </w:rPr>
        <w:t xml:space="preserve"> sera faite</w:t>
      </w:r>
      <w:r w:rsidR="004B0F00" w:rsidRPr="00060B69">
        <w:rPr>
          <w:rFonts w:cs="Arial"/>
          <w:color w:val="212529"/>
          <w:shd w:val="clear" w:color="auto" w:fill="FFFFFF"/>
        </w:rPr>
        <w:t xml:space="preserve"> </w:t>
      </w:r>
      <w:r w:rsidR="004B0F00" w:rsidRPr="00C5104C">
        <w:rPr>
          <w:rFonts w:cs="Arial"/>
          <w:color w:val="212529"/>
          <w:shd w:val="clear" w:color="auto" w:fill="FFFFFF"/>
        </w:rPr>
        <w:t>s’il y en a</w:t>
      </w:r>
      <w:r w:rsidR="00C5104C" w:rsidRPr="00C5104C">
        <w:rPr>
          <w:rFonts w:cs="Arial"/>
          <w:color w:val="212529"/>
          <w:shd w:val="clear" w:color="auto" w:fill="FFFFFF"/>
        </w:rPr>
        <w:t>.</w:t>
      </w:r>
    </w:p>
    <w:p w14:paraId="37F4BC51" w14:textId="0AB7173B" w:rsidR="00E15963" w:rsidRPr="00E15963" w:rsidRDefault="00E15963" w:rsidP="00EB6D70">
      <w:pPr>
        <w:rPr>
          <w:rFonts w:cs="Arial"/>
          <w:b/>
          <w:color w:val="212529"/>
          <w:u w:val="single"/>
          <w:shd w:val="clear" w:color="auto" w:fill="FFFFFF"/>
        </w:rPr>
      </w:pPr>
      <w:r w:rsidRPr="00E15963">
        <w:rPr>
          <w:rFonts w:cs="Arial"/>
          <w:b/>
          <w:color w:val="212529"/>
          <w:u w:val="single"/>
          <w:shd w:val="clear" w:color="auto" w:fill="FFFFFF"/>
        </w:rPr>
        <w:t>Les fichiers concernés :</w:t>
      </w:r>
    </w:p>
    <w:p w14:paraId="29CEA744" w14:textId="77777777" w:rsidR="0075721F" w:rsidRPr="00E15963" w:rsidRDefault="0075721F" w:rsidP="0075721F">
      <w:pPr>
        <w:rPr>
          <w:ins w:id="131" w:author="Tatyana BUDUEVA" w:date="2021-05-26T09:50:00Z"/>
        </w:rPr>
      </w:pPr>
      <w:ins w:id="132" w:author="Tatyana BUDUEVA" w:date="2021-05-26T09:50:00Z">
        <w:r w:rsidRPr="00E15963">
          <w:t>QUAL-GPN-PRES18-Enjeux Contexte Parties prenantes Pacte Novation 2021</w:t>
        </w:r>
      </w:ins>
    </w:p>
    <w:p w14:paraId="77F3A25B" w14:textId="7A60CBAA" w:rsidR="0075721F" w:rsidRPr="00E15963" w:rsidRDefault="0075721F" w:rsidP="0075721F">
      <w:pPr>
        <w:rPr>
          <w:ins w:id="133" w:author="Tatyana BUDUEVA" w:date="2021-05-26T09:50:00Z"/>
        </w:rPr>
      </w:pPr>
      <w:ins w:id="134" w:author="Tatyana BUDUEVA" w:date="2021-05-26T09:50:00Z">
        <w:r w:rsidRPr="00E15963">
          <w:t>QUAL-GPN-PRES17-Revue de direction</w:t>
        </w:r>
      </w:ins>
    </w:p>
    <w:p w14:paraId="18100D9B" w14:textId="20AD59B9" w:rsidR="0075721F" w:rsidRPr="00E15963" w:rsidRDefault="0075721F" w:rsidP="0075721F">
      <w:pPr>
        <w:rPr>
          <w:ins w:id="135" w:author="Tatyana BUDUEVA" w:date="2021-05-26T09:51:00Z"/>
        </w:rPr>
      </w:pPr>
      <w:ins w:id="136" w:author="Tatyana BUDUEVA" w:date="2021-05-26T09:51:00Z">
        <w:r w:rsidRPr="00E15963">
          <w:t xml:space="preserve">La revue se fait lors des points réguliers Qualité (tous les lundi) </w:t>
        </w:r>
      </w:ins>
    </w:p>
    <w:p w14:paraId="3557D038" w14:textId="52016618" w:rsidR="0075721F" w:rsidRPr="00E15963" w:rsidRDefault="0075721F" w:rsidP="0075721F">
      <w:pPr>
        <w:rPr>
          <w:ins w:id="137" w:author="Tatyana BUDUEVA" w:date="2021-05-26T09:51:00Z"/>
        </w:rPr>
      </w:pPr>
      <w:ins w:id="138" w:author="Tatyana BUDUEVA" w:date="2021-05-26T09:51:00Z">
        <w:r w:rsidRPr="00E15963">
          <w:t>La surveillance se fait lors des RDD</w:t>
        </w:r>
      </w:ins>
    </w:p>
    <w:p w14:paraId="48AB5CF3" w14:textId="368E7713" w:rsidR="00AE78BE" w:rsidRPr="0075721F" w:rsidDel="0075721F" w:rsidRDefault="00AE78BE" w:rsidP="0075721F">
      <w:pPr>
        <w:rPr>
          <w:del w:id="139" w:author="Tatyana BUDUEVA" w:date="2021-05-26T09:51:00Z"/>
          <w:color w:val="0000FF"/>
          <w:rPrChange w:id="140" w:author="Tatyana BUDUEVA" w:date="2021-05-26T09:50:00Z">
            <w:rPr>
              <w:del w:id="141" w:author="Tatyana BUDUEVA" w:date="2021-05-26T09:51:00Z"/>
            </w:rPr>
          </w:rPrChange>
        </w:rPr>
      </w:pPr>
    </w:p>
    <w:p w14:paraId="7119B68F" w14:textId="77777777" w:rsidR="00D95C3D" w:rsidRDefault="00CE2C94" w:rsidP="00D9240F">
      <w:pPr>
        <w:pStyle w:val="Titre2"/>
      </w:pPr>
      <w:bookmarkStart w:id="142" w:name="_Ref47000216"/>
      <w:bookmarkStart w:id="143" w:name="_Toc62736614"/>
      <w:r>
        <w:t>Compréhension des besoins et des attentes des parties intéressées</w:t>
      </w:r>
      <w:bookmarkEnd w:id="142"/>
      <w:bookmarkEnd w:id="143"/>
    </w:p>
    <w:p w14:paraId="0BB3DDBB" w14:textId="671605F9" w:rsidR="00F75749" w:rsidRPr="001E3765" w:rsidRDefault="00CE2C94" w:rsidP="009C3294">
      <w:pPr>
        <w:pStyle w:val="Corpsdetexte"/>
        <w:ind w:left="0"/>
        <w:rPr>
          <w:lang w:val="fr-FR"/>
        </w:rPr>
      </w:pPr>
      <w:r w:rsidRPr="00060B69">
        <w:rPr>
          <w:lang w:val="fr-FR"/>
        </w:rPr>
        <w:t>Les parties intéressées</w:t>
      </w:r>
      <w:r w:rsidRPr="00F016C6">
        <w:rPr>
          <w:lang w:val="fr-FR"/>
        </w:rPr>
        <w:t xml:space="preserve"> pertinentes </w:t>
      </w:r>
      <w:r w:rsidR="004E781A" w:rsidRPr="00F016C6">
        <w:rPr>
          <w:lang w:val="fr-FR"/>
        </w:rPr>
        <w:t xml:space="preserve">au SMQ du </w:t>
      </w:r>
      <w:r w:rsidR="004E781A" w:rsidRPr="00F016C6">
        <w:fldChar w:fldCharType="begin"/>
      </w:r>
      <w:r w:rsidR="004E781A" w:rsidRPr="001E3765">
        <w:rPr>
          <w:lang w:val="fr-FR"/>
        </w:rPr>
        <w:instrText xml:space="preserve"> REF  company  \* CHARFORMAT </w:instrText>
      </w:r>
      <w:r w:rsidR="009C3294" w:rsidRPr="001E3765">
        <w:rPr>
          <w:lang w:val="fr-FR"/>
        </w:rPr>
        <w:instrText xml:space="preserve"> \* MERGEFORMAT </w:instrText>
      </w:r>
      <w:r w:rsidR="004E781A" w:rsidRPr="00F016C6">
        <w:fldChar w:fldCharType="separate"/>
      </w:r>
      <w:r w:rsidR="00022516" w:rsidRPr="00022516">
        <w:rPr>
          <w:lang w:val="fr-FR"/>
        </w:rPr>
        <w:t>Pacte Novation</w:t>
      </w:r>
      <w:r w:rsidR="004E781A" w:rsidRPr="00F016C6">
        <w:fldChar w:fldCharType="end"/>
      </w:r>
      <w:r w:rsidR="004E781A" w:rsidRPr="00F016C6">
        <w:rPr>
          <w:lang w:val="fr-FR"/>
        </w:rPr>
        <w:t xml:space="preserve"> ainsi que leurs exigences </w:t>
      </w:r>
      <w:r w:rsidRPr="00F016C6">
        <w:rPr>
          <w:lang w:val="fr-FR"/>
        </w:rPr>
        <w:t xml:space="preserve">sont </w:t>
      </w:r>
      <w:r w:rsidR="00F75749" w:rsidRPr="001E3765">
        <w:rPr>
          <w:lang w:val="fr-FR"/>
        </w:rPr>
        <w:t>défi</w:t>
      </w:r>
      <w:r w:rsidR="00F75749" w:rsidRPr="00060B69">
        <w:rPr>
          <w:lang w:val="fr-FR"/>
        </w:rPr>
        <w:t>ni</w:t>
      </w:r>
      <w:r w:rsidR="009C3294" w:rsidRPr="00060B69">
        <w:rPr>
          <w:lang w:val="fr-FR"/>
        </w:rPr>
        <w:t>e</w:t>
      </w:r>
      <w:r w:rsidR="00F75749" w:rsidRPr="00060B69">
        <w:rPr>
          <w:lang w:val="fr-FR"/>
        </w:rPr>
        <w:t>s</w:t>
      </w:r>
      <w:r w:rsidR="00F75749" w:rsidRPr="00F016C6">
        <w:rPr>
          <w:lang w:val="fr-FR"/>
        </w:rPr>
        <w:t xml:space="preserve"> lors de la </w:t>
      </w:r>
      <w:r w:rsidR="0078540E" w:rsidRPr="00F016C6">
        <w:rPr>
          <w:lang w:val="fr-FR"/>
        </w:rPr>
        <w:t>RDD.</w:t>
      </w:r>
    </w:p>
    <w:p w14:paraId="49A20DA0" w14:textId="7613EBD6" w:rsidR="00DA7DDA" w:rsidRPr="001E3765" w:rsidRDefault="00962FBB" w:rsidP="009C3294">
      <w:pPr>
        <w:pStyle w:val="Corpsdetexte"/>
        <w:ind w:left="0"/>
        <w:rPr>
          <w:lang w:val="fr-FR"/>
        </w:rPr>
      </w:pPr>
      <w:r w:rsidRPr="001E3765">
        <w:rPr>
          <w:lang w:val="fr-FR"/>
        </w:rPr>
        <w:t>Les parties intéressées et leurs exigences sont surveillé</w:t>
      </w:r>
      <w:r w:rsidR="00F42697" w:rsidRPr="001E3765">
        <w:rPr>
          <w:lang w:val="fr-FR"/>
        </w:rPr>
        <w:t>e</w:t>
      </w:r>
      <w:r w:rsidRPr="001E3765">
        <w:rPr>
          <w:lang w:val="fr-FR"/>
        </w:rPr>
        <w:t xml:space="preserve">s </w:t>
      </w:r>
      <w:r w:rsidR="00DA7DDA" w:rsidRPr="001E3765">
        <w:rPr>
          <w:lang w:val="fr-FR"/>
        </w:rPr>
        <w:t>lors</w:t>
      </w:r>
      <w:r w:rsidR="002F0E8E" w:rsidRPr="001E3765">
        <w:rPr>
          <w:lang w:val="fr-FR"/>
        </w:rPr>
        <w:t> </w:t>
      </w:r>
      <w:r w:rsidR="004B0F00" w:rsidRPr="001E3765">
        <w:rPr>
          <w:lang w:val="fr-FR"/>
        </w:rPr>
        <w:t>de la RDD</w:t>
      </w:r>
      <w:r w:rsidR="002F0E8E" w:rsidRPr="001E3765">
        <w:rPr>
          <w:lang w:val="fr-FR"/>
        </w:rPr>
        <w:t xml:space="preserve"> </w:t>
      </w:r>
      <w:r w:rsidR="00DA7DDA" w:rsidRPr="001E3765">
        <w:rPr>
          <w:lang w:val="fr-FR"/>
        </w:rPr>
        <w:t>au moins une fois par an.</w:t>
      </w:r>
    </w:p>
    <w:p w14:paraId="6440DD13" w14:textId="77777777" w:rsidR="00F42697" w:rsidRDefault="00DA7DDA" w:rsidP="009C3294">
      <w:pPr>
        <w:pStyle w:val="Corpsdetexte"/>
        <w:ind w:left="0"/>
        <w:rPr>
          <w:lang w:val="fr-FR"/>
        </w:rPr>
      </w:pPr>
      <w:r w:rsidRPr="001E3765">
        <w:rPr>
          <w:lang w:val="fr-FR"/>
        </w:rPr>
        <w:t xml:space="preserve">La </w:t>
      </w:r>
      <w:r w:rsidR="004B0F00" w:rsidRPr="001E3765">
        <w:rPr>
          <w:lang w:val="fr-FR"/>
        </w:rPr>
        <w:t>Surveillance</w:t>
      </w:r>
      <w:r w:rsidR="004B0F00" w:rsidRPr="00313742">
        <w:rPr>
          <w:lang w:val="fr-FR"/>
        </w:rPr>
        <w:t xml:space="preserve"> et la </w:t>
      </w:r>
      <w:r w:rsidRPr="00313742">
        <w:rPr>
          <w:lang w:val="fr-FR"/>
        </w:rPr>
        <w:t xml:space="preserve">revue des parties intéressées et leurs exigences sera </w:t>
      </w:r>
      <w:r w:rsidR="0073431C" w:rsidRPr="00313742">
        <w:rPr>
          <w:lang w:val="fr-FR"/>
        </w:rPr>
        <w:t>effectuée lors de la RDD.</w:t>
      </w:r>
    </w:p>
    <w:p w14:paraId="06409B22" w14:textId="24C051D8" w:rsidR="00175D29" w:rsidRDefault="00F42697" w:rsidP="00060B69">
      <w:pPr>
        <w:pStyle w:val="Corpsdetexte"/>
        <w:ind w:left="0"/>
        <w:rPr>
          <w:ins w:id="144" w:author="Tatyana BUDUEVA" w:date="2021-05-26T09:50:00Z"/>
          <w:lang w:val="fr-FR"/>
        </w:rPr>
      </w:pPr>
      <w:r>
        <w:rPr>
          <w:lang w:val="fr-FR"/>
        </w:rPr>
        <w:t xml:space="preserve">Le GPN respecte les </w:t>
      </w:r>
      <w:r w:rsidR="00495CC6" w:rsidRPr="00060B69">
        <w:rPr>
          <w:lang w:val="fr-FR"/>
        </w:rPr>
        <w:t>règles générales sur la protection </w:t>
      </w:r>
      <w:r>
        <w:rPr>
          <w:lang w:val="fr-FR"/>
        </w:rPr>
        <w:t>des données (</w:t>
      </w:r>
      <w:r w:rsidRPr="00396F78">
        <w:rPr>
          <w:lang w:val="fr-FR"/>
        </w:rPr>
        <w:t>RGPD</w:t>
      </w:r>
      <w:r>
        <w:rPr>
          <w:lang w:val="fr-FR"/>
        </w:rPr>
        <w:t>)</w:t>
      </w:r>
      <w:r w:rsidR="00175D29">
        <w:rPr>
          <w:lang w:val="fr-FR"/>
        </w:rPr>
        <w:t xml:space="preserve"> qui </w:t>
      </w:r>
      <w:r w:rsidR="00175D29" w:rsidRPr="00060B69">
        <w:rPr>
          <w:lang w:val="fr-FR"/>
        </w:rPr>
        <w:t>sont expliqué</w:t>
      </w:r>
      <w:r w:rsidR="009C3294" w:rsidRPr="00060B69">
        <w:rPr>
          <w:lang w:val="fr-FR"/>
        </w:rPr>
        <w:t>e</w:t>
      </w:r>
      <w:r w:rsidR="00175D29" w:rsidRPr="00060B69">
        <w:rPr>
          <w:lang w:val="fr-FR"/>
        </w:rPr>
        <w:t xml:space="preserve">s </w:t>
      </w:r>
      <w:r w:rsidRPr="00060B69">
        <w:rPr>
          <w:lang w:val="fr-FR"/>
        </w:rPr>
        <w:t>dans</w:t>
      </w:r>
      <w:r>
        <w:rPr>
          <w:lang w:val="fr-FR"/>
        </w:rPr>
        <w:t xml:space="preserve"> les </w:t>
      </w:r>
      <w:r w:rsidR="00495CC6" w:rsidRPr="00060B69">
        <w:rPr>
          <w:lang w:val="fr-FR"/>
        </w:rPr>
        <w:t>condition</w:t>
      </w:r>
      <w:r>
        <w:rPr>
          <w:lang w:val="fr-FR"/>
        </w:rPr>
        <w:t>s</w:t>
      </w:r>
      <w:r w:rsidR="00495CC6" w:rsidRPr="00060B69">
        <w:rPr>
          <w:lang w:val="fr-FR"/>
        </w:rPr>
        <w:t xml:space="preserve"> générales de vente</w:t>
      </w:r>
      <w:r>
        <w:rPr>
          <w:lang w:val="fr-FR"/>
        </w:rPr>
        <w:t xml:space="preserve">. Le site Interne GPN a mis en place des </w:t>
      </w:r>
      <w:r w:rsidR="00495CC6" w:rsidRPr="00060B69">
        <w:rPr>
          <w:lang w:val="fr-FR"/>
        </w:rPr>
        <w:t>cookies traceurs</w:t>
      </w:r>
      <w:r>
        <w:rPr>
          <w:lang w:val="fr-FR"/>
        </w:rPr>
        <w:t xml:space="preserve"> afin de protéger</w:t>
      </w:r>
      <w:r w:rsidR="00495CC6" w:rsidRPr="00060B69">
        <w:rPr>
          <w:lang w:val="fr-FR"/>
        </w:rPr>
        <w:t xml:space="preserve"> </w:t>
      </w:r>
      <w:r w:rsidR="00060B69" w:rsidRPr="00060B69">
        <w:rPr>
          <w:lang w:val="fr-FR"/>
        </w:rPr>
        <w:t>des données personnelles</w:t>
      </w:r>
      <w:r w:rsidR="002604AD">
        <w:rPr>
          <w:lang w:val="fr-FR"/>
        </w:rPr>
        <w:t xml:space="preserve">. </w:t>
      </w:r>
    </w:p>
    <w:p w14:paraId="7B4447E1" w14:textId="04D6BC5F" w:rsidR="008B12DC" w:rsidRPr="008B12DC" w:rsidRDefault="008B12DC" w:rsidP="0075721F">
      <w:pPr>
        <w:rPr>
          <w:rFonts w:cs="Arial"/>
          <w:b/>
          <w:color w:val="212529"/>
          <w:u w:val="single"/>
          <w:shd w:val="clear" w:color="auto" w:fill="FFFFFF"/>
        </w:rPr>
      </w:pPr>
      <w:r w:rsidRPr="00E15963">
        <w:rPr>
          <w:rFonts w:cs="Arial"/>
          <w:b/>
          <w:color w:val="212529"/>
          <w:u w:val="single"/>
          <w:shd w:val="clear" w:color="auto" w:fill="FFFFFF"/>
        </w:rPr>
        <w:t>Les fichiers concernés :</w:t>
      </w:r>
    </w:p>
    <w:p w14:paraId="5C76E3AC" w14:textId="228FA1F0" w:rsidR="0075721F" w:rsidRPr="003821A4" w:rsidRDefault="0075721F" w:rsidP="0075721F">
      <w:pPr>
        <w:rPr>
          <w:ins w:id="145" w:author="Tatyana BUDUEVA" w:date="2021-05-26T09:50:00Z"/>
          <w:bCs/>
        </w:rPr>
      </w:pPr>
      <w:ins w:id="146" w:author="Tatyana BUDUEVA" w:date="2021-05-26T09:50:00Z">
        <w:r w:rsidRPr="003821A4">
          <w:rPr>
            <w:bCs/>
            <w:rPrChange w:id="147" w:author="Tatyana BUDUEVA" w:date="2021-05-26T09:50:00Z">
              <w:rPr>
                <w:b/>
                <w:bCs/>
              </w:rPr>
            </w:rPrChange>
          </w:rPr>
          <w:t>QUAL-GPN-PRES18-Enjeux Contexte Parties prenantes Pacte Novation 2021</w:t>
        </w:r>
      </w:ins>
    </w:p>
    <w:p w14:paraId="3225A871" w14:textId="1F9C50E4" w:rsidR="0075721F" w:rsidRPr="003821A4" w:rsidRDefault="0075721F" w:rsidP="0075721F">
      <w:pPr>
        <w:rPr>
          <w:ins w:id="148" w:author="Tatyana BUDUEVA" w:date="2021-05-26T09:51:00Z"/>
        </w:rPr>
      </w:pPr>
      <w:ins w:id="149" w:author="Tatyana BUDUEVA" w:date="2021-05-26T09:51:00Z">
        <w:r w:rsidRPr="003821A4">
          <w:t xml:space="preserve">La revue se fait lors des points </w:t>
        </w:r>
      </w:ins>
      <w:r w:rsidR="003821A4" w:rsidRPr="003821A4">
        <w:t>mensuels</w:t>
      </w:r>
      <w:ins w:id="150" w:author="Tatyana BUDUEVA" w:date="2021-05-26T09:51:00Z">
        <w:r w:rsidRPr="003821A4">
          <w:t xml:space="preserve"> Qualité </w:t>
        </w:r>
      </w:ins>
    </w:p>
    <w:p w14:paraId="01108398" w14:textId="3789EC6A" w:rsidR="0075721F" w:rsidRPr="003821A4" w:rsidRDefault="0075721F">
      <w:pPr>
        <w:rPr>
          <w:rPrChange w:id="151" w:author="Tatyana BUDUEVA" w:date="2021-05-26T09:51:00Z">
            <w:rPr>
              <w:b/>
              <w:bCs/>
              <w:lang w:val="fr-FR"/>
            </w:rPr>
          </w:rPrChange>
        </w:rPr>
        <w:pPrChange w:id="152" w:author="Tatyana BUDUEVA" w:date="2021-05-26T09:51:00Z">
          <w:pPr>
            <w:pStyle w:val="Corpsdetexte"/>
            <w:ind w:left="0"/>
          </w:pPr>
        </w:pPrChange>
      </w:pPr>
      <w:ins w:id="153" w:author="Tatyana BUDUEVA" w:date="2021-05-26T09:51:00Z">
        <w:r w:rsidRPr="003821A4">
          <w:t>La surveillance se fait lors des RDD</w:t>
        </w:r>
      </w:ins>
    </w:p>
    <w:p w14:paraId="197D45BF" w14:textId="19365A6D" w:rsidR="00275265" w:rsidRPr="00060B69" w:rsidRDefault="00275265" w:rsidP="00060B69">
      <w:pPr>
        <w:pStyle w:val="Titre2"/>
      </w:pPr>
      <w:bookmarkStart w:id="154" w:name="_Toc62482503"/>
      <w:bookmarkStart w:id="155" w:name="_Toc62736615"/>
      <w:bookmarkEnd w:id="154"/>
      <w:r>
        <w:t>Le domaine d’application du SMQ</w:t>
      </w:r>
      <w:bookmarkEnd w:id="155"/>
    </w:p>
    <w:p w14:paraId="4458D25D" w14:textId="4EF7FEE5" w:rsidR="00DA6F82" w:rsidRDefault="00DA6F82" w:rsidP="002D4E48">
      <w:pPr>
        <w:pStyle w:val="Corpsdetexte"/>
        <w:ind w:left="0"/>
        <w:rPr>
          <w:color w:val="000000" w:themeColor="text1"/>
          <w:lang w:val="fr-FR"/>
        </w:rPr>
      </w:pPr>
      <w:r>
        <w:rPr>
          <w:color w:val="000000" w:themeColor="text1"/>
          <w:lang w:val="fr-FR"/>
        </w:rPr>
        <w:t xml:space="preserve">Le domaine d’application du SMQ </w:t>
      </w:r>
      <w:r w:rsidR="002512E2">
        <w:rPr>
          <w:color w:val="000000" w:themeColor="text1"/>
          <w:lang w:val="fr-FR"/>
        </w:rPr>
        <w:t xml:space="preserve">du Groupe </w:t>
      </w:r>
      <w:r>
        <w:rPr>
          <w:color w:val="000000" w:themeColor="text1"/>
          <w:lang w:val="fr-FR"/>
        </w:rPr>
        <w:t xml:space="preserve">Pacte Novation est défini </w:t>
      </w:r>
      <w:r w:rsidR="003D73EB">
        <w:rPr>
          <w:color w:val="000000" w:themeColor="text1"/>
          <w:lang w:val="fr-FR"/>
        </w:rPr>
        <w:t xml:space="preserve">lors de la Revue de </w:t>
      </w:r>
      <w:del w:id="156" w:author="Tatyana BUDUEVA" w:date="2021-02-03T16:58:00Z">
        <w:r w:rsidR="003D73EB" w:rsidDel="003F17FB">
          <w:rPr>
            <w:color w:val="000000" w:themeColor="text1"/>
            <w:lang w:val="fr-FR"/>
          </w:rPr>
          <w:delText xml:space="preserve">de </w:delText>
        </w:r>
      </w:del>
      <w:r w:rsidR="003821A4">
        <w:rPr>
          <w:color w:val="000000" w:themeColor="text1"/>
          <w:lang w:val="fr-FR"/>
        </w:rPr>
        <w:t xml:space="preserve">Direction et intégré dans le Manuel Qualité. </w:t>
      </w:r>
    </w:p>
    <w:p w14:paraId="5A2BDF66" w14:textId="77777777" w:rsidR="00A84FD3" w:rsidRDefault="00A84FD3" w:rsidP="00A84FD3">
      <w:pPr>
        <w:pStyle w:val="Titre2"/>
      </w:pPr>
      <w:bookmarkStart w:id="157" w:name="_Toc60041376"/>
      <w:bookmarkStart w:id="158" w:name="_Toc61283594"/>
      <w:bookmarkStart w:id="159" w:name="_Toc62482505"/>
      <w:bookmarkStart w:id="160" w:name="_Ref49429184"/>
      <w:bookmarkStart w:id="161" w:name="_Toc62736616"/>
      <w:bookmarkEnd w:id="157"/>
      <w:bookmarkEnd w:id="158"/>
      <w:bookmarkEnd w:id="159"/>
      <w:r>
        <w:lastRenderedPageBreak/>
        <w:t>SMQ et ses processus</w:t>
      </w:r>
      <w:bookmarkEnd w:id="160"/>
      <w:bookmarkEnd w:id="161"/>
      <w:r>
        <w:t xml:space="preserve"> </w:t>
      </w:r>
    </w:p>
    <w:p w14:paraId="56FE727E" w14:textId="32C093D2" w:rsidR="00042D19" w:rsidRDefault="00042D19" w:rsidP="00042D19">
      <w:r>
        <w:t xml:space="preserve">Le groupe Pacte Novation </w:t>
      </w:r>
      <w:r w:rsidRPr="0034006D">
        <w:t xml:space="preserve">a identifié l’ensemble des processus nécessaires à son système de Management de la Qualité. </w:t>
      </w:r>
    </w:p>
    <w:p w14:paraId="5CBCEB8B" w14:textId="40C4F7AD" w:rsidR="007C51E1" w:rsidRDefault="00042D19" w:rsidP="003445C7">
      <w:r>
        <w:t xml:space="preserve">Ces processus sont </w:t>
      </w:r>
      <w:r w:rsidR="009235AA">
        <w:t xml:space="preserve">documentés par les Fiches d’Identité Processus </w:t>
      </w:r>
      <w:r>
        <w:t xml:space="preserve">et revus en </w:t>
      </w:r>
      <w:r w:rsidR="009235AA">
        <w:t>RDD</w:t>
      </w:r>
      <w:r>
        <w:t xml:space="preserve"> pour leur pertinence </w:t>
      </w:r>
      <w:r w:rsidRPr="00060B69">
        <w:t xml:space="preserve">et leur efficacité. </w:t>
      </w:r>
      <w:r w:rsidR="00F11D32" w:rsidRPr="00060B69">
        <w:t>L’é</w:t>
      </w:r>
      <w:r w:rsidR="00B03873" w:rsidRPr="00060B69">
        <w:t>valuation des processus se fait</w:t>
      </w:r>
      <w:r w:rsidR="00B410C4" w:rsidRPr="00060B69">
        <w:t xml:space="preserve"> lors du COPIL</w:t>
      </w:r>
      <w:r w:rsidR="009235AA" w:rsidRPr="00060B69">
        <w:t xml:space="preserve"> </w:t>
      </w:r>
      <w:r w:rsidR="007C51E1">
        <w:t xml:space="preserve">au moins </w:t>
      </w:r>
      <w:ins w:id="162" w:author="Tatyana BUDUEVA" w:date="2021-06-25T16:29:00Z">
        <w:r w:rsidR="00361245">
          <w:t>3 fois par an</w:t>
        </w:r>
      </w:ins>
      <w:r w:rsidR="007C51E1">
        <w:t xml:space="preserve"> </w:t>
      </w:r>
      <w:del w:id="163" w:author="Tatyana BUDUEVA" w:date="2021-06-25T16:29:00Z">
        <w:r w:rsidR="009235AA" w:rsidRPr="00060B69" w:rsidDel="00361245">
          <w:delText>tous les 3 mois</w:delText>
        </w:r>
        <w:r w:rsidR="00326B41" w:rsidRPr="00060B69" w:rsidDel="00361245">
          <w:delText xml:space="preserve"> </w:delText>
        </w:r>
      </w:del>
      <w:r w:rsidR="00326B41" w:rsidRPr="00060B69">
        <w:t xml:space="preserve">afin </w:t>
      </w:r>
      <w:r w:rsidR="00313742" w:rsidRPr="00060B69">
        <w:t>d’évaluer la performance</w:t>
      </w:r>
      <w:r w:rsidR="00F12034">
        <w:t>.</w:t>
      </w:r>
      <w:r w:rsidR="007C51E1">
        <w:t xml:space="preserve"> La Direction se réserve le droit de prioriser certains objectifs et de les suivre 3 fois par un et les autres objectifs vont être suivi au moins 1 fois par an. </w:t>
      </w:r>
    </w:p>
    <w:p w14:paraId="1727C660" w14:textId="4BDF9DFE" w:rsidR="00B410C4" w:rsidRDefault="00F12034" w:rsidP="003445C7">
      <w:r>
        <w:t xml:space="preserve"> Lors de la </w:t>
      </w:r>
      <w:r w:rsidR="00313742" w:rsidRPr="00060B69">
        <w:t xml:space="preserve">RDD </w:t>
      </w:r>
      <w:r>
        <w:t>les processus peuvent être</w:t>
      </w:r>
      <w:r w:rsidR="00313742" w:rsidRPr="00060B69">
        <w:t xml:space="preserve"> </w:t>
      </w:r>
      <w:r>
        <w:t xml:space="preserve">modifiés. Lors du </w:t>
      </w:r>
      <w:r w:rsidR="00313742" w:rsidRPr="00060B69">
        <w:t>COP</w:t>
      </w:r>
      <w:r>
        <w:t>IL le GPN va évaluer</w:t>
      </w:r>
      <w:r w:rsidR="00313742" w:rsidRPr="00060B69">
        <w:t xml:space="preserve"> la performance</w:t>
      </w:r>
      <w:r>
        <w:t xml:space="preserve"> des processus. </w:t>
      </w:r>
      <w:r w:rsidR="009235AA">
        <w:t>Les indicateurs des processus sont revus</w:t>
      </w:r>
      <w:r>
        <w:t xml:space="preserve"> également</w:t>
      </w:r>
      <w:r w:rsidR="009235AA">
        <w:t xml:space="preserve"> lors du COPIL. </w:t>
      </w:r>
    </w:p>
    <w:p w14:paraId="5E5D78DA" w14:textId="4F6712F4" w:rsidR="00C9416B" w:rsidRPr="00C9416B" w:rsidRDefault="00B21210" w:rsidP="00C9416B">
      <w:pPr>
        <w:spacing w:before="0" w:after="0" w:line="240" w:lineRule="auto"/>
        <w:rPr>
          <w:rFonts w:eastAsia="Times New Roman" w:cs="Times New Roman"/>
          <w:szCs w:val="20"/>
          <w:lang w:eastAsia="fr-FR"/>
        </w:rPr>
      </w:pPr>
      <w:r>
        <w:t xml:space="preserve"> </w:t>
      </w:r>
      <w:r w:rsidR="00C9416B">
        <w:rPr>
          <w:lang w:eastAsia="fr-FR"/>
        </w:rPr>
        <w:br w:type="page"/>
      </w:r>
    </w:p>
    <w:p w14:paraId="42F23250" w14:textId="77777777" w:rsidR="00606242" w:rsidRDefault="00606242" w:rsidP="00C857D5">
      <w:pPr>
        <w:pStyle w:val="Titre1"/>
      </w:pPr>
      <w:bookmarkStart w:id="164" w:name="_Toc391915554"/>
      <w:bookmarkStart w:id="165" w:name="_Toc391915555"/>
      <w:bookmarkStart w:id="166" w:name="_Toc391915556"/>
      <w:bookmarkStart w:id="167" w:name="_Toc391915557"/>
      <w:bookmarkStart w:id="168" w:name="_Toc391915558"/>
      <w:bookmarkStart w:id="169" w:name="_Toc391915559"/>
      <w:bookmarkStart w:id="170" w:name="_Toc391915560"/>
      <w:bookmarkStart w:id="171" w:name="_Toc391915561"/>
      <w:bookmarkStart w:id="172" w:name="_Toc391915563"/>
      <w:bookmarkStart w:id="173" w:name="_Toc391915564"/>
      <w:bookmarkStart w:id="174" w:name="_Toc391915565"/>
      <w:bookmarkStart w:id="175" w:name="_Toc391915566"/>
      <w:bookmarkStart w:id="176" w:name="_Toc391915567"/>
      <w:bookmarkStart w:id="177" w:name="_Toc391915568"/>
      <w:bookmarkStart w:id="178" w:name="_Toc391915569"/>
      <w:bookmarkStart w:id="179" w:name="_Toc391915570"/>
      <w:bookmarkStart w:id="180" w:name="_Toc391915576"/>
      <w:bookmarkStart w:id="181" w:name="_Toc391915577"/>
      <w:bookmarkStart w:id="182" w:name="_Toc391915578"/>
      <w:bookmarkStart w:id="183" w:name="_Toc391915579"/>
      <w:bookmarkStart w:id="184" w:name="_Toc391915580"/>
      <w:bookmarkStart w:id="185" w:name="_Toc391915581"/>
      <w:bookmarkStart w:id="186" w:name="_Toc391915583"/>
      <w:bookmarkStart w:id="187" w:name="_Toc391915584"/>
      <w:bookmarkStart w:id="188" w:name="_Toc391915585"/>
      <w:bookmarkStart w:id="189" w:name="_Toc391915587"/>
      <w:bookmarkStart w:id="190" w:name="_Toc391915588"/>
      <w:bookmarkStart w:id="191" w:name="_Toc391915589"/>
      <w:bookmarkStart w:id="192" w:name="_Toc391915590"/>
      <w:bookmarkStart w:id="193" w:name="_Toc391915591"/>
      <w:bookmarkStart w:id="194" w:name="_Toc391915592"/>
      <w:bookmarkStart w:id="195" w:name="_Toc391915593"/>
      <w:bookmarkStart w:id="196" w:name="_Toc391915594"/>
      <w:bookmarkStart w:id="197" w:name="_Toc391915595"/>
      <w:bookmarkStart w:id="198" w:name="_Toc391915600"/>
      <w:bookmarkStart w:id="199" w:name="_Toc391915602"/>
      <w:bookmarkStart w:id="200" w:name="_Toc391915603"/>
      <w:bookmarkStart w:id="201" w:name="_Toc391915604"/>
      <w:bookmarkStart w:id="202" w:name="_Toc391915605"/>
      <w:bookmarkStart w:id="203" w:name="_Toc391915606"/>
      <w:bookmarkStart w:id="204" w:name="_Toc391915607"/>
      <w:bookmarkStart w:id="205" w:name="_Toc391915608"/>
      <w:bookmarkStart w:id="206" w:name="_Toc391915609"/>
      <w:bookmarkStart w:id="207" w:name="_Toc391915610"/>
      <w:bookmarkStart w:id="208" w:name="_Toc391915613"/>
      <w:bookmarkStart w:id="209" w:name="_Toc391915614"/>
      <w:bookmarkStart w:id="210" w:name="_Toc391915618"/>
      <w:bookmarkStart w:id="211" w:name="_Toc391915619"/>
      <w:bookmarkStart w:id="212" w:name="_Toc391915620"/>
      <w:bookmarkStart w:id="213" w:name="_Toc391915621"/>
      <w:bookmarkStart w:id="214" w:name="_Toc391915622"/>
      <w:bookmarkStart w:id="215" w:name="_Toc391915623"/>
      <w:bookmarkStart w:id="216" w:name="_Toc391915624"/>
      <w:bookmarkStart w:id="217" w:name="_Toc391915625"/>
      <w:bookmarkStart w:id="218" w:name="_Toc391915627"/>
      <w:bookmarkStart w:id="219" w:name="_Toc391915628"/>
      <w:bookmarkStart w:id="220" w:name="_Toc391915629"/>
      <w:bookmarkStart w:id="221" w:name="_Toc391915630"/>
      <w:bookmarkStart w:id="222" w:name="_Toc391915631"/>
      <w:bookmarkStart w:id="223" w:name="_Toc391915632"/>
      <w:bookmarkStart w:id="224" w:name="_Toc391915634"/>
      <w:bookmarkStart w:id="225" w:name="_Toc391915636"/>
      <w:bookmarkStart w:id="226" w:name="_Toc391915638"/>
      <w:bookmarkStart w:id="227" w:name="_Toc391915657"/>
      <w:bookmarkStart w:id="228" w:name="_Toc62736617"/>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lastRenderedPageBreak/>
        <w:t>Leadership</w:t>
      </w:r>
      <w:bookmarkEnd w:id="228"/>
    </w:p>
    <w:p w14:paraId="7081C1A4" w14:textId="77777777" w:rsidR="00D325FE" w:rsidRDefault="00D325FE" w:rsidP="00D325FE">
      <w:pPr>
        <w:pStyle w:val="Titre2"/>
      </w:pPr>
      <w:bookmarkStart w:id="229" w:name="_Toc62736618"/>
      <w:r>
        <w:t>Leadership et engagement</w:t>
      </w:r>
      <w:bookmarkEnd w:id="229"/>
      <w:r>
        <w:t xml:space="preserve"> </w:t>
      </w:r>
    </w:p>
    <w:p w14:paraId="60810F36" w14:textId="04168F3D" w:rsidR="00DA16D2" w:rsidRDefault="00DA16D2" w:rsidP="00DA16D2">
      <w:r>
        <w:t xml:space="preserve">La direction Pacte Novation au nom de </w:t>
      </w:r>
      <w:r w:rsidR="0082549A">
        <w:t xml:space="preserve">Directeur Général </w:t>
      </w:r>
      <w:r>
        <w:t>Christian TORA assume la responsabilité et son engagement vis-à-vis du Syst</w:t>
      </w:r>
      <w:r w:rsidR="0082549A">
        <w:t xml:space="preserve">ème de Management de la Qualité. </w:t>
      </w:r>
    </w:p>
    <w:p w14:paraId="523176E3" w14:textId="77777777" w:rsidR="002574EC" w:rsidRDefault="002574EC" w:rsidP="00DA16D2">
      <w:pPr>
        <w:rPr>
          <w:color w:val="000000" w:themeColor="text1"/>
          <w:highlight w:val="yellow"/>
        </w:rPr>
      </w:pPr>
    </w:p>
    <w:p w14:paraId="4EAACE5C" w14:textId="65252AD9" w:rsidR="002574EC" w:rsidRPr="00DB6443" w:rsidRDefault="002574EC" w:rsidP="00DA16D2">
      <w:pPr>
        <w:rPr>
          <w:color w:val="000000" w:themeColor="text1"/>
        </w:rPr>
      </w:pPr>
      <w:r w:rsidRPr="009548C8">
        <w:rPr>
          <w:color w:val="000000" w:themeColor="text1"/>
        </w:rPr>
        <w:t xml:space="preserve">En tant que leader du Système de Management </w:t>
      </w:r>
      <w:r w:rsidRPr="00F016C6">
        <w:rPr>
          <w:color w:val="000000" w:themeColor="text1"/>
        </w:rPr>
        <w:t xml:space="preserve">de la </w:t>
      </w:r>
      <w:r w:rsidRPr="00060B69">
        <w:rPr>
          <w:color w:val="000000" w:themeColor="text1"/>
        </w:rPr>
        <w:t>Qualité</w:t>
      </w:r>
      <w:r w:rsidR="00F11D32" w:rsidRPr="00060B69">
        <w:rPr>
          <w:color w:val="000000" w:themeColor="text1"/>
        </w:rPr>
        <w:t>,</w:t>
      </w:r>
      <w:r w:rsidRPr="00060B69">
        <w:rPr>
          <w:color w:val="000000" w:themeColor="text1"/>
        </w:rPr>
        <w:t xml:space="preserve"> le</w:t>
      </w:r>
      <w:r w:rsidRPr="00F016C6">
        <w:rPr>
          <w:color w:val="000000" w:themeColor="text1"/>
        </w:rPr>
        <w:t xml:space="preserve"> Président de Pacte Novation :</w:t>
      </w:r>
      <w:ins w:id="230" w:author="Tatyana BUDUEVA" w:date="2021-02-18T15:00:00Z">
        <w:r w:rsidR="00B7753C">
          <w:rPr>
            <w:color w:val="000000" w:themeColor="text1"/>
          </w:rPr>
          <w:t xml:space="preserve"> </w:t>
        </w:r>
      </w:ins>
      <w:r w:rsidR="00D43AA6" w:rsidRPr="00F016C6">
        <w:rPr>
          <w:color w:val="000000" w:themeColor="text1"/>
        </w:rPr>
        <w:t>s’assur</w:t>
      </w:r>
      <w:r w:rsidR="005D161B" w:rsidRPr="00DB6443">
        <w:rPr>
          <w:color w:val="000000" w:themeColor="text1"/>
        </w:rPr>
        <w:t xml:space="preserve">e </w:t>
      </w:r>
      <w:r w:rsidR="00D43AA6" w:rsidRPr="00DB6443">
        <w:rPr>
          <w:color w:val="000000" w:themeColor="text1"/>
        </w:rPr>
        <w:t xml:space="preserve">que : </w:t>
      </w:r>
    </w:p>
    <w:p w14:paraId="09BB8ED8" w14:textId="31CC0FEC" w:rsidR="002574EC" w:rsidRPr="00DB6443" w:rsidRDefault="00FB1AB1" w:rsidP="002574EC">
      <w:pPr>
        <w:pStyle w:val="Paragraphedeliste"/>
        <w:numPr>
          <w:ilvl w:val="0"/>
          <w:numId w:val="13"/>
        </w:numPr>
      </w:pPr>
      <w:r w:rsidRPr="00DB6443">
        <w:rPr>
          <w:color w:val="000000" w:themeColor="text1"/>
        </w:rPr>
        <w:t>Les</w:t>
      </w:r>
      <w:r w:rsidR="002574EC" w:rsidRPr="00DB6443">
        <w:rPr>
          <w:color w:val="000000" w:themeColor="text1"/>
        </w:rPr>
        <w:t xml:space="preserve"> processus internes intègrent les exigences du SMQ</w:t>
      </w:r>
      <w:r w:rsidR="00D43AA6" w:rsidRPr="00DB6443">
        <w:rPr>
          <w:color w:val="000000" w:themeColor="text1"/>
        </w:rPr>
        <w:t>. Cette activité peut être faite lors de la revue de Direction</w:t>
      </w:r>
    </w:p>
    <w:p w14:paraId="7B63ABC3" w14:textId="5B5B1FDA" w:rsidR="009548C8" w:rsidRPr="00F016C6" w:rsidRDefault="00FB1AB1" w:rsidP="002574EC">
      <w:pPr>
        <w:pStyle w:val="Paragraphedeliste"/>
        <w:numPr>
          <w:ilvl w:val="0"/>
          <w:numId w:val="13"/>
        </w:numPr>
      </w:pPr>
      <w:r w:rsidRPr="00DB6443">
        <w:t>L</w:t>
      </w:r>
      <w:r w:rsidR="009548C8" w:rsidRPr="00DB6443">
        <w:t>es ressources requises pour le SMQ sont disponibles (</w:t>
      </w:r>
      <w:proofErr w:type="spellStart"/>
      <w:r w:rsidR="009548C8" w:rsidRPr="00060B69">
        <w:t>c.f</w:t>
      </w:r>
      <w:proofErr w:type="spellEnd"/>
      <w:r w:rsidR="009548C8" w:rsidRPr="00060B69">
        <w:t>. §</w:t>
      </w:r>
      <w:r w:rsidR="005D161B" w:rsidRPr="00060B69">
        <w:t xml:space="preserve"> </w:t>
      </w:r>
      <w:r w:rsidR="005D161B" w:rsidRPr="00060B69">
        <w:fldChar w:fldCharType="begin"/>
      </w:r>
      <w:r w:rsidR="005D161B" w:rsidRPr="00060B69">
        <w:instrText xml:space="preserve"> REF _Ref52978979 \r \h </w:instrText>
      </w:r>
      <w:r w:rsidR="005D161B" w:rsidRPr="00DB6443">
        <w:instrText xml:space="preserve"> \* MERGEFORMAT </w:instrText>
      </w:r>
      <w:r w:rsidR="005D161B" w:rsidRPr="00060B69">
        <w:fldChar w:fldCharType="separate"/>
      </w:r>
      <w:r w:rsidR="00022516">
        <w:t>7.1</w:t>
      </w:r>
      <w:r w:rsidR="005D161B" w:rsidRPr="00060B69">
        <w:fldChar w:fldCharType="end"/>
      </w:r>
      <w:r w:rsidR="009548C8" w:rsidRPr="00060B69">
        <w:t xml:space="preserve"> Ressources</w:t>
      </w:r>
      <w:r w:rsidR="00751B2D" w:rsidRPr="00F016C6">
        <w:t>)</w:t>
      </w:r>
    </w:p>
    <w:p w14:paraId="39C159FE" w14:textId="15329A0B" w:rsidR="00D43AA6" w:rsidRPr="00DB6443" w:rsidRDefault="00FB1AB1" w:rsidP="002574EC">
      <w:pPr>
        <w:pStyle w:val="Paragraphedeliste"/>
        <w:numPr>
          <w:ilvl w:val="0"/>
          <w:numId w:val="13"/>
        </w:numPr>
      </w:pPr>
      <w:r w:rsidRPr="00DB6443">
        <w:t>Le</w:t>
      </w:r>
      <w:r w:rsidR="00F11D32" w:rsidRPr="00DB6443">
        <w:t xml:space="preserve"> SMQ </w:t>
      </w:r>
      <w:r w:rsidR="00F11D32" w:rsidRPr="00060B69">
        <w:t>atteint</w:t>
      </w:r>
      <w:r w:rsidR="00D43AA6" w:rsidRPr="00F016C6">
        <w:t xml:space="preserve"> les résultats attendus</w:t>
      </w:r>
      <w:r w:rsidR="005413FA" w:rsidRPr="00F016C6">
        <w:t xml:space="preserve"> </w:t>
      </w:r>
    </w:p>
    <w:p w14:paraId="78898E18" w14:textId="61FF822F" w:rsidR="002C5620" w:rsidRPr="00DB6443" w:rsidRDefault="00AF7966">
      <w:pPr>
        <w:pStyle w:val="Paragraphedeliste"/>
        <w:numPr>
          <w:ilvl w:val="0"/>
          <w:numId w:val="13"/>
        </w:numPr>
      </w:pPr>
      <w:r w:rsidRPr="00DB6443">
        <w:t xml:space="preserve">Les exigences du client </w:t>
      </w:r>
      <w:proofErr w:type="spellStart"/>
      <w:r w:rsidRPr="00060B69">
        <w:t>c.f</w:t>
      </w:r>
      <w:proofErr w:type="spellEnd"/>
      <w:r w:rsidRPr="00060B69">
        <w:t xml:space="preserve">.§ </w:t>
      </w:r>
      <w:r w:rsidRPr="00060B69">
        <w:fldChar w:fldCharType="begin"/>
      </w:r>
      <w:r w:rsidRPr="00060B69">
        <w:instrText xml:space="preserve"> REF _Ref46998566 \r \h  \* MERGEFORMAT </w:instrText>
      </w:r>
      <w:r w:rsidRPr="00060B69">
        <w:fldChar w:fldCharType="separate"/>
      </w:r>
      <w:r w:rsidR="00022516">
        <w:t>8.2</w:t>
      </w:r>
      <w:r w:rsidRPr="00060B69">
        <w:fldChar w:fldCharType="end"/>
      </w:r>
      <w:r w:rsidRPr="00F016C6">
        <w:t xml:space="preserve"> et les exigences légales et réglementaires</w:t>
      </w:r>
      <w:r w:rsidR="00C64D4E" w:rsidRPr="00F016C6">
        <w:t xml:space="preserve"> </w:t>
      </w:r>
      <w:r w:rsidRPr="00F016C6">
        <w:t>sont déterminées, comprises et satisfaites en permanence</w:t>
      </w:r>
      <w:r w:rsidR="00C64D4E" w:rsidRPr="00DB6443">
        <w:t>.</w:t>
      </w:r>
      <w:r w:rsidR="00AD25E3" w:rsidRPr="00DB6443">
        <w:t xml:space="preserve"> </w:t>
      </w:r>
      <w:r w:rsidR="002C5620" w:rsidRPr="00DB6443">
        <w:t xml:space="preserve">L’affichage obligatoire du Code du Travail est mis à disposition dans des locaux. </w:t>
      </w:r>
    </w:p>
    <w:p w14:paraId="07016D8B" w14:textId="7AAA4837" w:rsidR="00C44B01" w:rsidRPr="00F016C6" w:rsidRDefault="00EF7A89">
      <w:pPr>
        <w:pStyle w:val="Paragraphedeliste"/>
        <w:numPr>
          <w:ilvl w:val="0"/>
          <w:numId w:val="13"/>
        </w:numPr>
      </w:pPr>
      <w:r w:rsidRPr="00DB6443">
        <w:t xml:space="preserve">Les risques </w:t>
      </w:r>
      <w:r w:rsidR="00C44B01" w:rsidRPr="00DB6443">
        <w:t xml:space="preserve">et opportunités </w:t>
      </w:r>
      <w:r w:rsidR="00F11D32" w:rsidRPr="00DB6443">
        <w:t xml:space="preserve">SMQ sont déterminés et </w:t>
      </w:r>
      <w:r w:rsidR="00F11D32" w:rsidRPr="00060B69">
        <w:t>pri</w:t>
      </w:r>
      <w:r w:rsidRPr="00060B69">
        <w:t>s e</w:t>
      </w:r>
      <w:r w:rsidRPr="00F016C6">
        <w:t>n compte</w:t>
      </w:r>
      <w:r w:rsidR="00242B15" w:rsidRPr="00F016C6">
        <w:t xml:space="preserve"> </w:t>
      </w:r>
      <w:proofErr w:type="spellStart"/>
      <w:r w:rsidR="00242B15" w:rsidRPr="00060B69">
        <w:t>c.f</w:t>
      </w:r>
      <w:proofErr w:type="spellEnd"/>
      <w:r w:rsidR="00242B15" w:rsidRPr="00060B69">
        <w:t>. §</w:t>
      </w:r>
      <w:r w:rsidR="00242B15" w:rsidRPr="00060B69">
        <w:fldChar w:fldCharType="begin"/>
      </w:r>
      <w:r w:rsidR="00242B15" w:rsidRPr="00060B69">
        <w:instrText xml:space="preserve"> REF _Ref47002062 \r \h </w:instrText>
      </w:r>
      <w:r w:rsidR="002C5620" w:rsidRPr="00DB6443">
        <w:instrText xml:space="preserve"> \* MERGEFORMAT </w:instrText>
      </w:r>
      <w:r w:rsidR="00242B15" w:rsidRPr="00060B69">
        <w:fldChar w:fldCharType="separate"/>
      </w:r>
      <w:r w:rsidR="00022516">
        <w:t>6.1</w:t>
      </w:r>
      <w:r w:rsidR="00242B15" w:rsidRPr="00060B69">
        <w:fldChar w:fldCharType="end"/>
      </w:r>
    </w:p>
    <w:p w14:paraId="5CD41AFA" w14:textId="57FF4910" w:rsidR="00347692" w:rsidRDefault="00C44B01" w:rsidP="00347692">
      <w:pPr>
        <w:pStyle w:val="Paragraphedeliste"/>
        <w:numPr>
          <w:ilvl w:val="0"/>
          <w:numId w:val="13"/>
        </w:numPr>
      </w:pPr>
      <w:r w:rsidRPr="00F016C6">
        <w:t>La priorité d’accroissement de la satisfaction du client est préservée</w:t>
      </w:r>
      <w:r w:rsidRPr="00C64D4E">
        <w:t xml:space="preserve"> </w:t>
      </w:r>
      <w:proofErr w:type="spellStart"/>
      <w:r w:rsidR="00E75D1D" w:rsidRPr="00060B69">
        <w:t>c.f</w:t>
      </w:r>
      <w:proofErr w:type="spellEnd"/>
      <w:r w:rsidR="00E75D1D" w:rsidRPr="00060B69">
        <w:t xml:space="preserve">.§ </w:t>
      </w:r>
      <w:r w:rsidR="00E75D1D" w:rsidRPr="00060B69">
        <w:fldChar w:fldCharType="begin"/>
      </w:r>
      <w:r w:rsidR="00E75D1D" w:rsidRPr="00060B69">
        <w:instrText xml:space="preserve"> REF _Ref47003370 \r \h </w:instrText>
      </w:r>
      <w:r w:rsidR="002C5620">
        <w:instrText xml:space="preserve"> \* MERGEFORMAT </w:instrText>
      </w:r>
      <w:r w:rsidR="00E75D1D" w:rsidRPr="00060B69">
        <w:fldChar w:fldCharType="separate"/>
      </w:r>
      <w:r w:rsidR="00022516">
        <w:t>9.1</w:t>
      </w:r>
      <w:r w:rsidR="00E75D1D" w:rsidRPr="00060B69">
        <w:fldChar w:fldCharType="end"/>
      </w:r>
    </w:p>
    <w:p w14:paraId="523FCF2C" w14:textId="77777777" w:rsidR="00857AB3" w:rsidRDefault="00857AB3" w:rsidP="00857AB3"/>
    <w:p w14:paraId="3CE58E8B" w14:textId="3DC8E506" w:rsidR="00857AB3" w:rsidRPr="00C64D4E" w:rsidRDefault="00857AB3" w:rsidP="00857AB3">
      <w:r>
        <w:t>Un plan de communication a été mis en place afin de communiquer sur les différents sujets Qualité c.f.</w:t>
      </w:r>
      <w:r>
        <w:fldChar w:fldCharType="begin"/>
      </w:r>
      <w:r>
        <w:instrText xml:space="preserve"> REF _Ref76130610 \r \h </w:instrText>
      </w:r>
      <w:r>
        <w:fldChar w:fldCharType="separate"/>
      </w:r>
      <w:r w:rsidR="00022516">
        <w:t>1.2</w:t>
      </w:r>
      <w:r>
        <w:fldChar w:fldCharType="end"/>
      </w:r>
    </w:p>
    <w:p w14:paraId="55802E20" w14:textId="77777777" w:rsidR="00356E09" w:rsidRPr="00347692" w:rsidRDefault="00356E09" w:rsidP="00356E09">
      <w:pPr>
        <w:pStyle w:val="Titre2"/>
      </w:pPr>
      <w:bookmarkStart w:id="231" w:name="_Toc53046041"/>
      <w:bookmarkStart w:id="232" w:name="_Toc58858956"/>
      <w:bookmarkStart w:id="233" w:name="_Toc58859042"/>
      <w:bookmarkStart w:id="234" w:name="_Toc59096831"/>
      <w:bookmarkStart w:id="235" w:name="_Toc60041380"/>
      <w:bookmarkStart w:id="236" w:name="_Toc61283598"/>
      <w:bookmarkStart w:id="237" w:name="_Toc62482509"/>
      <w:bookmarkStart w:id="238" w:name="_Toc62736619"/>
      <w:bookmarkEnd w:id="231"/>
      <w:bookmarkEnd w:id="232"/>
      <w:bookmarkEnd w:id="233"/>
      <w:bookmarkEnd w:id="234"/>
      <w:bookmarkEnd w:id="235"/>
      <w:bookmarkEnd w:id="236"/>
      <w:bookmarkEnd w:id="237"/>
      <w:r>
        <w:t>Politique Qualité</w:t>
      </w:r>
      <w:bookmarkEnd w:id="238"/>
    </w:p>
    <w:p w14:paraId="3176583E" w14:textId="7D16251B" w:rsidR="00356E09" w:rsidRPr="00DB6443" w:rsidRDefault="00356E09" w:rsidP="00356E09">
      <w:r w:rsidRPr="00356E09">
        <w:rPr>
          <w:color w:val="000000" w:themeColor="text1"/>
        </w:rPr>
        <w:t>En tant que l</w:t>
      </w:r>
      <w:r w:rsidR="00751B2D">
        <w:rPr>
          <w:color w:val="000000" w:themeColor="text1"/>
        </w:rPr>
        <w:t>e l</w:t>
      </w:r>
      <w:r w:rsidRPr="00356E09">
        <w:rPr>
          <w:color w:val="000000" w:themeColor="text1"/>
        </w:rPr>
        <w:t xml:space="preserve">eader du Système de Management de </w:t>
      </w:r>
      <w:r w:rsidRPr="00F016C6">
        <w:rPr>
          <w:color w:val="000000" w:themeColor="text1"/>
        </w:rPr>
        <w:t xml:space="preserve">la Qualité le Président de Pacte </w:t>
      </w:r>
      <w:r w:rsidRPr="00060B69">
        <w:rPr>
          <w:color w:val="000000" w:themeColor="text1"/>
        </w:rPr>
        <w:t>Novation</w:t>
      </w:r>
      <w:r w:rsidR="00562EBD" w:rsidRPr="00060B69">
        <w:rPr>
          <w:color w:val="000000" w:themeColor="text1"/>
        </w:rPr>
        <w:t xml:space="preserve"> s’a</w:t>
      </w:r>
      <w:r w:rsidR="00562EBD" w:rsidRPr="00F016C6">
        <w:rPr>
          <w:color w:val="000000" w:themeColor="text1"/>
        </w:rPr>
        <w:t>ssurera</w:t>
      </w:r>
      <w:r w:rsidRPr="00F016C6">
        <w:rPr>
          <w:color w:val="000000" w:themeColor="text1"/>
        </w:rPr>
        <w:t xml:space="preserve"> que :</w:t>
      </w:r>
    </w:p>
    <w:p w14:paraId="24241B77" w14:textId="1F322BF7" w:rsidR="0075232B" w:rsidRPr="00F016C6" w:rsidRDefault="000329F9" w:rsidP="00356E09">
      <w:pPr>
        <w:pStyle w:val="Paragraphedeliste"/>
        <w:numPr>
          <w:ilvl w:val="0"/>
          <w:numId w:val="13"/>
        </w:numPr>
      </w:pPr>
      <w:r w:rsidRPr="00DB6443">
        <w:t>La</w:t>
      </w:r>
      <w:r w:rsidR="00347692" w:rsidRPr="00DB6443">
        <w:t xml:space="preserve"> Politique Qualité et Objectifs Qua</w:t>
      </w:r>
      <w:r w:rsidR="007E1FDB" w:rsidRPr="00DB6443">
        <w:t xml:space="preserve">lité sont établis et </w:t>
      </w:r>
      <w:r w:rsidR="007E1FDB" w:rsidRPr="00060B69">
        <w:t>qu’ils so</w:t>
      </w:r>
      <w:r w:rsidR="00347692" w:rsidRPr="00060B69">
        <w:t>nt</w:t>
      </w:r>
      <w:r w:rsidR="00347692" w:rsidRPr="00F016C6">
        <w:t xml:space="preserve"> compatibles avec le contexte et l’orientation</w:t>
      </w:r>
      <w:r w:rsidR="0075232B" w:rsidRPr="00F016C6">
        <w:t xml:space="preserve"> stratégique de Pacte Novation. </w:t>
      </w:r>
    </w:p>
    <w:p w14:paraId="183E6F03" w14:textId="62CD5322" w:rsidR="00E579D5" w:rsidRPr="00060B69" w:rsidRDefault="000329F9" w:rsidP="00356E09">
      <w:pPr>
        <w:pStyle w:val="Paragraphedeliste"/>
        <w:numPr>
          <w:ilvl w:val="0"/>
          <w:numId w:val="13"/>
        </w:numPr>
      </w:pPr>
      <w:r w:rsidRPr="00F016C6">
        <w:t>La</w:t>
      </w:r>
      <w:r w:rsidR="00E579D5" w:rsidRPr="00060B69">
        <w:t xml:space="preserve"> politique Qualité fournit un cadre </w:t>
      </w:r>
      <w:r w:rsidR="00EE1E4F" w:rsidRPr="00060B69">
        <w:t>pour</w:t>
      </w:r>
      <w:r w:rsidR="00E579D5" w:rsidRPr="00060B69">
        <w:t xml:space="preserve"> définir et passer en revue les objectifs Qualité </w:t>
      </w:r>
    </w:p>
    <w:p w14:paraId="2E358435" w14:textId="2803353F" w:rsidR="00A12589" w:rsidRPr="00060B69" w:rsidRDefault="0075232B" w:rsidP="00A12589">
      <w:pPr>
        <w:pStyle w:val="Paragraphedeliste"/>
        <w:numPr>
          <w:ilvl w:val="0"/>
          <w:numId w:val="13"/>
        </w:numPr>
      </w:pPr>
      <w:r w:rsidRPr="00F016C6">
        <w:t>La politique Qualité est disponible et à jour</w:t>
      </w:r>
      <w:r w:rsidR="00442F71" w:rsidRPr="00F016C6">
        <w:t xml:space="preserve"> </w:t>
      </w:r>
    </w:p>
    <w:p w14:paraId="561DAEFB" w14:textId="0B140F85" w:rsidR="00A12589" w:rsidRPr="00060B69" w:rsidRDefault="009B0DBD" w:rsidP="00A12589">
      <w:pPr>
        <w:pStyle w:val="Paragraphedeliste"/>
        <w:numPr>
          <w:ilvl w:val="0"/>
          <w:numId w:val="13"/>
        </w:numPr>
      </w:pPr>
      <w:r w:rsidRPr="00060B69">
        <w:t>La politique Qual</w:t>
      </w:r>
      <w:r w:rsidR="00A12589" w:rsidRPr="00060B69">
        <w:t xml:space="preserve">ité </w:t>
      </w:r>
      <w:r w:rsidR="007E1FDB" w:rsidRPr="00060B69">
        <w:t>est</w:t>
      </w:r>
      <w:r w:rsidR="007E1FDB" w:rsidRPr="00F016C6">
        <w:t xml:space="preserve"> </w:t>
      </w:r>
      <w:r w:rsidR="00A12589" w:rsidRPr="00060B69">
        <w:t xml:space="preserve">communiquée </w:t>
      </w:r>
      <w:r w:rsidR="00C64D4E" w:rsidRPr="00F016C6">
        <w:t xml:space="preserve">par un des moyens : </w:t>
      </w:r>
      <w:r w:rsidR="00A12589" w:rsidRPr="00060B69">
        <w:t>mail/blog</w:t>
      </w:r>
      <w:r w:rsidR="00C64D4E" w:rsidRPr="00F016C6">
        <w:t xml:space="preserve">. Affichage dans </w:t>
      </w:r>
      <w:r w:rsidR="007350C0" w:rsidRPr="00F016C6">
        <w:t>la cafeteria</w:t>
      </w:r>
      <w:r w:rsidR="00C64D4E" w:rsidRPr="00F016C6">
        <w:t xml:space="preserve"> </w:t>
      </w:r>
    </w:p>
    <w:p w14:paraId="4BCEC932" w14:textId="4E76E61F" w:rsidR="00931819" w:rsidRPr="00060B69" w:rsidRDefault="00A12589" w:rsidP="00060B69">
      <w:pPr>
        <w:pStyle w:val="Paragraphedeliste"/>
        <w:numPr>
          <w:ilvl w:val="0"/>
          <w:numId w:val="13"/>
        </w:numPr>
      </w:pPr>
      <w:r w:rsidRPr="00060B69">
        <w:t xml:space="preserve">La Politique Qualité </w:t>
      </w:r>
      <w:r w:rsidR="007E1FDB" w:rsidRPr="00060B69">
        <w:t>est</w:t>
      </w:r>
      <w:r w:rsidR="007E1FDB" w:rsidRPr="00F016C6">
        <w:t xml:space="preserve"> </w:t>
      </w:r>
      <w:r w:rsidRPr="00060B69">
        <w:t xml:space="preserve">comprise </w:t>
      </w:r>
    </w:p>
    <w:p w14:paraId="65141D0A" w14:textId="415CA702" w:rsidR="00462F8C" w:rsidRPr="00060B69" w:rsidRDefault="00425738" w:rsidP="00931819">
      <w:pPr>
        <w:pStyle w:val="Paragraphedeliste"/>
        <w:numPr>
          <w:ilvl w:val="0"/>
          <w:numId w:val="13"/>
        </w:numPr>
      </w:pPr>
      <w:r w:rsidRPr="00060B69">
        <w:t xml:space="preserve">La </w:t>
      </w:r>
      <w:r w:rsidR="00F51238" w:rsidRPr="00060B69">
        <w:t xml:space="preserve">Politique Qualité </w:t>
      </w:r>
      <w:r w:rsidR="007E1FDB" w:rsidRPr="00060B69">
        <w:t>est</w:t>
      </w:r>
      <w:r w:rsidR="007E1FDB" w:rsidRPr="00F016C6">
        <w:t xml:space="preserve"> </w:t>
      </w:r>
      <w:r w:rsidR="00F51238" w:rsidRPr="00060B69">
        <w:t xml:space="preserve">appliquée </w:t>
      </w:r>
    </w:p>
    <w:p w14:paraId="106E53CF" w14:textId="0A39B53B" w:rsidR="00562EBD" w:rsidRDefault="00562EBD" w:rsidP="00060B69">
      <w:pPr>
        <w:pStyle w:val="Paragraphedeliste"/>
        <w:numPr>
          <w:ilvl w:val="0"/>
          <w:numId w:val="13"/>
        </w:numPr>
      </w:pPr>
      <w:r w:rsidRPr="00060B69">
        <w:t>La politique Qualité en vigueur est intégré</w:t>
      </w:r>
      <w:r w:rsidR="00F51238" w:rsidRPr="00060B69">
        <w:t>e</w:t>
      </w:r>
      <w:r w:rsidRPr="00060B69">
        <w:t xml:space="preserve"> dans le Manuel Qualité</w:t>
      </w:r>
      <w:r w:rsidR="00155C95" w:rsidRPr="00060B69">
        <w:t>.</w:t>
      </w:r>
    </w:p>
    <w:p w14:paraId="5BA7BD8E" w14:textId="77777777" w:rsidR="00857AB3" w:rsidRDefault="00857AB3" w:rsidP="00857AB3">
      <w:pPr>
        <w:ind w:left="360"/>
      </w:pPr>
    </w:p>
    <w:p w14:paraId="62559806" w14:textId="2A47883F" w:rsidR="00857AB3" w:rsidRPr="00C64D4E" w:rsidRDefault="00857AB3" w:rsidP="00857AB3">
      <w:pPr>
        <w:ind w:left="360"/>
      </w:pPr>
      <w:r>
        <w:t>Un plan de communication a été mis en place afin de communiquer sur les différents sujets Qualité c.f.</w:t>
      </w:r>
      <w:r>
        <w:fldChar w:fldCharType="begin"/>
      </w:r>
      <w:r>
        <w:instrText xml:space="preserve"> REF _Ref76130610 \r \h </w:instrText>
      </w:r>
      <w:r>
        <w:fldChar w:fldCharType="separate"/>
      </w:r>
      <w:r w:rsidR="00022516">
        <w:t>1.2</w:t>
      </w:r>
      <w:r>
        <w:fldChar w:fldCharType="end"/>
      </w:r>
    </w:p>
    <w:p w14:paraId="62EA5ECA" w14:textId="77777777" w:rsidR="00857AB3" w:rsidRPr="00F51238" w:rsidRDefault="00857AB3" w:rsidP="00857AB3">
      <w:pPr>
        <w:ind w:left="360"/>
      </w:pPr>
    </w:p>
    <w:p w14:paraId="1DBD5B7A" w14:textId="63CE6A45" w:rsidR="002574EC" w:rsidRPr="00F016C6" w:rsidRDefault="002574EC" w:rsidP="001851E0">
      <w:pPr>
        <w:pStyle w:val="Titre3"/>
      </w:pPr>
      <w:bookmarkStart w:id="239" w:name="_Toc62736620"/>
      <w:r>
        <w:t xml:space="preserve">Communication de </w:t>
      </w:r>
      <w:r w:rsidR="00FF2BD5" w:rsidRPr="00060B69">
        <w:t>la</w:t>
      </w:r>
      <w:r w:rsidR="00FF2BD5" w:rsidRPr="00F016C6">
        <w:t xml:space="preserve"> </w:t>
      </w:r>
      <w:r w:rsidRPr="00F016C6">
        <w:t>Direction Pacte Novation</w:t>
      </w:r>
      <w:bookmarkEnd w:id="239"/>
    </w:p>
    <w:p w14:paraId="1CFC50EB" w14:textId="77777777" w:rsidR="004C1FCD" w:rsidRPr="00DB6443" w:rsidRDefault="004C1FCD" w:rsidP="002574EC">
      <w:pPr>
        <w:pStyle w:val="Sansinterligne"/>
      </w:pPr>
      <w:r w:rsidRPr="00DB6443">
        <w:t>La Direction Pacte Novation s’engage à :</w:t>
      </w:r>
    </w:p>
    <w:p w14:paraId="743F3347" w14:textId="77777777" w:rsidR="004C1FCD" w:rsidRPr="00DB6443" w:rsidRDefault="004C1FCD" w:rsidP="002574EC">
      <w:pPr>
        <w:pStyle w:val="Sansinterligne"/>
        <w:numPr>
          <w:ilvl w:val="0"/>
          <w:numId w:val="13"/>
        </w:numPr>
      </w:pPr>
      <w:r w:rsidRPr="00DB6443">
        <w:t xml:space="preserve">Communiquer sur l’approche processus ; l’approche par les risques, </w:t>
      </w:r>
      <w:r w:rsidR="00880372" w:rsidRPr="00DB6443">
        <w:t>sur l’importance</w:t>
      </w:r>
      <w:r w:rsidR="00820AE5" w:rsidRPr="00DB6443">
        <w:t xml:space="preserve"> de disposer d</w:t>
      </w:r>
      <w:r w:rsidRPr="00DB6443">
        <w:t>’un Système de Management de la Q</w:t>
      </w:r>
      <w:r w:rsidR="00820AE5" w:rsidRPr="00DB6443">
        <w:t>ualité efficace et de se conformer aux exigences liées à ce système</w:t>
      </w:r>
      <w:r w:rsidRPr="00DB6443">
        <w:t>.</w:t>
      </w:r>
    </w:p>
    <w:p w14:paraId="6A1475B2" w14:textId="26B4B9F7" w:rsidR="004C1FCD" w:rsidRPr="00F016C6" w:rsidRDefault="00CA493D" w:rsidP="004C1FCD">
      <w:pPr>
        <w:pStyle w:val="Sansinterligne"/>
        <w:numPr>
          <w:ilvl w:val="0"/>
          <w:numId w:val="13"/>
        </w:numPr>
      </w:pPr>
      <w:r w:rsidRPr="00DB6443">
        <w:t xml:space="preserve">Soutenir les personnes pour qu'elles </w:t>
      </w:r>
      <w:r w:rsidRPr="00060B69">
        <w:t>contribue</w:t>
      </w:r>
      <w:r w:rsidR="00FF2BD5" w:rsidRPr="00060B69">
        <w:t>nt</w:t>
      </w:r>
      <w:r w:rsidRPr="00060B69">
        <w:t xml:space="preserve"> à</w:t>
      </w:r>
      <w:r w:rsidRPr="00F016C6">
        <w:t xml:space="preserve"> l'efficacité du SMQ. </w:t>
      </w:r>
    </w:p>
    <w:p w14:paraId="1E968C8E" w14:textId="77777777" w:rsidR="004C1FCD" w:rsidRDefault="00CA493D" w:rsidP="004C1FCD">
      <w:pPr>
        <w:pStyle w:val="Sansinterligne"/>
        <w:numPr>
          <w:ilvl w:val="0"/>
          <w:numId w:val="13"/>
        </w:numPr>
      </w:pPr>
      <w:r w:rsidRPr="00DB6443">
        <w:t>Soutenir les autres rôles pertinents de management afin de</w:t>
      </w:r>
      <w:r>
        <w:t xml:space="preserve"> démontrer leurs responsabilités dans leurs</w:t>
      </w:r>
      <w:r w:rsidR="005E2889">
        <w:t xml:space="preserve"> domaines, pro</w:t>
      </w:r>
      <w:r w:rsidR="00700307">
        <w:t>m</w:t>
      </w:r>
      <w:r w:rsidR="004C1FCD">
        <w:t>ouvoir l’amélioration continue</w:t>
      </w:r>
    </w:p>
    <w:p w14:paraId="722F07E8" w14:textId="01C16A87" w:rsidR="005413FA" w:rsidRDefault="004C1FCD" w:rsidP="004C1FCD">
      <w:pPr>
        <w:pStyle w:val="Sansinterligne"/>
        <w:numPr>
          <w:ilvl w:val="0"/>
          <w:numId w:val="13"/>
        </w:numPr>
      </w:pPr>
      <w:r>
        <w:t>Inciter, orienter, p</w:t>
      </w:r>
      <w:r w:rsidR="005413FA">
        <w:t xml:space="preserve">romouvoir l’amélioration continue au sein du groupe Pacte Novation </w:t>
      </w:r>
    </w:p>
    <w:p w14:paraId="1947AEB5" w14:textId="77777777" w:rsidR="00857AB3" w:rsidRDefault="00857AB3" w:rsidP="00857AB3">
      <w:pPr>
        <w:ind w:left="360"/>
      </w:pPr>
    </w:p>
    <w:p w14:paraId="76D30DA4" w14:textId="3800BB93" w:rsidR="00857AB3" w:rsidRPr="00C64D4E" w:rsidRDefault="00857AB3" w:rsidP="00857AB3">
      <w:pPr>
        <w:ind w:left="360"/>
      </w:pPr>
      <w:r>
        <w:t>Un plan de communication a été mis en place afin de communiquer sur les différents sujets Qualité c.f.</w:t>
      </w:r>
      <w:r>
        <w:fldChar w:fldCharType="begin"/>
      </w:r>
      <w:r>
        <w:instrText xml:space="preserve"> REF _Ref76130610 \r \h </w:instrText>
      </w:r>
      <w:r>
        <w:fldChar w:fldCharType="separate"/>
      </w:r>
      <w:r w:rsidR="00022516">
        <w:t>1.2</w:t>
      </w:r>
      <w:r>
        <w:fldChar w:fldCharType="end"/>
      </w:r>
    </w:p>
    <w:p w14:paraId="114F33FD" w14:textId="0065B6CF" w:rsidR="00182FD5" w:rsidRDefault="00182FD5" w:rsidP="00DA16D2">
      <w:pPr>
        <w:rPr>
          <w:ins w:id="240" w:author="Tatyana BUDUEVA" w:date="2021-05-27T10:41:00Z"/>
        </w:rPr>
      </w:pPr>
    </w:p>
    <w:p w14:paraId="5922C5D1" w14:textId="30682347" w:rsidR="00CE14A1" w:rsidRDefault="00CE14A1">
      <w:pPr>
        <w:pStyle w:val="Titre3"/>
        <w:rPr>
          <w:ins w:id="241" w:author="Tatyana BUDUEVA" w:date="2021-05-27T10:41:00Z"/>
        </w:rPr>
        <w:pPrChange w:id="242" w:author="Tatyana BUDUEVA" w:date="2021-05-27T10:41:00Z">
          <w:pPr/>
        </w:pPrChange>
      </w:pPr>
      <w:ins w:id="243" w:author="Tatyana BUDUEVA" w:date="2021-05-27T10:41:00Z">
        <w:r>
          <w:lastRenderedPageBreak/>
          <w:t xml:space="preserve">Communication de la Politique Qualité </w:t>
        </w:r>
      </w:ins>
    </w:p>
    <w:p w14:paraId="261E1F81" w14:textId="60E2D473" w:rsidR="00CE14A1" w:rsidRPr="00E02FDF" w:rsidRDefault="00CE14A1">
      <w:pPr>
        <w:pStyle w:val="Corpsdetexte"/>
        <w:rPr>
          <w:lang w:val="fr-FR"/>
          <w:rPrChange w:id="244" w:author="Tatyana BUDUEVA" w:date="2021-07-02T14:49:00Z">
            <w:rPr/>
          </w:rPrChange>
        </w:rPr>
        <w:pPrChange w:id="245" w:author="Tatyana BUDUEVA" w:date="2021-05-27T10:41:00Z">
          <w:pPr/>
        </w:pPrChange>
      </w:pPr>
      <w:ins w:id="246" w:author="Tatyana BUDUEVA" w:date="2021-05-27T10:41:00Z">
        <w:r w:rsidRPr="00857AB3">
          <w:rPr>
            <w:lang w:val="fr-FR"/>
            <w:rPrChange w:id="247" w:author="Tatyana BUDUEVA" w:date="2021-05-27T10:44:00Z">
              <w:rPr/>
            </w:rPrChange>
          </w:rPr>
          <w:t xml:space="preserve">La </w:t>
        </w:r>
      </w:ins>
      <w:ins w:id="248" w:author="Tatyana BUDUEVA" w:date="2021-05-27T10:42:00Z">
        <w:r w:rsidRPr="00857AB3">
          <w:rPr>
            <w:lang w:val="fr-FR"/>
            <w:rPrChange w:id="249" w:author="Tatyana BUDUEVA" w:date="2021-05-27T10:44:00Z">
              <w:rPr/>
            </w:rPrChange>
          </w:rPr>
          <w:t>Politique</w:t>
        </w:r>
      </w:ins>
      <w:ins w:id="250" w:author="Tatyana BUDUEVA" w:date="2021-05-27T10:41:00Z">
        <w:r w:rsidRPr="00857AB3">
          <w:rPr>
            <w:lang w:val="fr-FR"/>
            <w:rPrChange w:id="251" w:author="Tatyana BUDUEVA" w:date="2021-05-27T10:44:00Z">
              <w:rPr/>
            </w:rPrChange>
          </w:rPr>
          <w:t xml:space="preserve"> Qualité </w:t>
        </w:r>
      </w:ins>
      <w:ins w:id="252" w:author="Tatyana BUDUEVA" w:date="2021-05-27T10:42:00Z">
        <w:r w:rsidRPr="00857AB3">
          <w:rPr>
            <w:lang w:val="fr-FR"/>
            <w:rPrChange w:id="253" w:author="Tatyana BUDUEVA" w:date="2021-05-27T10:44:00Z">
              <w:rPr/>
            </w:rPrChange>
          </w:rPr>
          <w:t xml:space="preserve">est disponible dans le Manuel Qualité, est affichée dans les points d’affiche : à la </w:t>
        </w:r>
      </w:ins>
      <w:ins w:id="254" w:author="Tatyana BUDUEVA" w:date="2021-05-27T10:43:00Z">
        <w:r w:rsidRPr="00857AB3">
          <w:rPr>
            <w:lang w:val="fr-FR"/>
            <w:rPrChange w:id="255" w:author="Tatyana BUDUEVA" w:date="2021-05-27T10:44:00Z">
              <w:rPr/>
            </w:rPrChange>
          </w:rPr>
          <w:t>cafétéria</w:t>
        </w:r>
      </w:ins>
      <w:ins w:id="256" w:author="Tatyana BUDUEVA" w:date="2021-05-27T10:42:00Z">
        <w:r w:rsidRPr="00857AB3">
          <w:rPr>
            <w:lang w:val="fr-FR"/>
            <w:rPrChange w:id="257" w:author="Tatyana BUDUEVA" w:date="2021-05-27T10:44:00Z">
              <w:rPr/>
            </w:rPrChange>
          </w:rPr>
          <w:t xml:space="preserve">, en face du bureau </w:t>
        </w:r>
      </w:ins>
      <w:ins w:id="258" w:author="Tatyana BUDUEVA" w:date="2021-05-27T10:43:00Z">
        <w:r w:rsidRPr="00857AB3">
          <w:rPr>
            <w:lang w:val="fr-FR"/>
            <w:rPrChange w:id="259" w:author="Tatyana BUDUEVA" w:date="2021-05-27T10:44:00Z">
              <w:rPr/>
            </w:rPrChange>
          </w:rPr>
          <w:t xml:space="preserve">Qualité et au </w:t>
        </w:r>
        <w:proofErr w:type="spellStart"/>
        <w:r w:rsidRPr="00857AB3">
          <w:rPr>
            <w:lang w:val="fr-FR"/>
            <w:rPrChange w:id="260" w:author="Tatyana BUDUEVA" w:date="2021-05-27T10:44:00Z">
              <w:rPr/>
            </w:rPrChange>
          </w:rPr>
          <w:t>rez</w:t>
        </w:r>
        <w:proofErr w:type="spellEnd"/>
        <w:r w:rsidRPr="00857AB3">
          <w:rPr>
            <w:lang w:val="fr-FR"/>
            <w:rPrChange w:id="261" w:author="Tatyana BUDUEVA" w:date="2021-05-27T10:44:00Z">
              <w:rPr/>
            </w:rPrChange>
          </w:rPr>
          <w:t>-de chaussé. La communication de la Politique Qualité se fait conformément au planning des actions marketing QUAL-GPN-FOR135-Planning actions marketing et le plan de</w:t>
        </w:r>
      </w:ins>
      <w:ins w:id="262" w:author="Tatyana BUDUEVA" w:date="2021-05-27T10:44:00Z">
        <w:r w:rsidRPr="00857AB3">
          <w:rPr>
            <w:lang w:val="fr-FR"/>
            <w:rPrChange w:id="263" w:author="Tatyana BUDUEVA" w:date="2021-05-27T10:44:00Z">
              <w:rPr/>
            </w:rPrChange>
          </w:rPr>
          <w:t xml:space="preserve"> communication QUAL-GPN-MOD05-Plan de </w:t>
        </w:r>
        <w:proofErr w:type="spellStart"/>
        <w:r w:rsidRPr="00857AB3">
          <w:rPr>
            <w:lang w:val="fr-FR"/>
            <w:rPrChange w:id="264" w:author="Tatyana BUDUEVA" w:date="2021-05-27T10:44:00Z">
              <w:rPr/>
            </w:rPrChange>
          </w:rPr>
          <w:t>communcation_ISO</w:t>
        </w:r>
        <w:proofErr w:type="spellEnd"/>
        <w:r w:rsidRPr="00857AB3">
          <w:rPr>
            <w:lang w:val="fr-FR"/>
            <w:rPrChange w:id="265" w:author="Tatyana BUDUEVA" w:date="2021-05-27T10:44:00Z">
              <w:rPr/>
            </w:rPrChange>
          </w:rPr>
          <w:t xml:space="preserve"> -001-2015</w:t>
        </w:r>
      </w:ins>
    </w:p>
    <w:p w14:paraId="3B9FAE9B" w14:textId="0780D012" w:rsidR="00182FD5" w:rsidRDefault="00182FD5" w:rsidP="00DA16D2"/>
    <w:p w14:paraId="77FA5682" w14:textId="77777777" w:rsidR="00182FD5" w:rsidRDefault="00182FD5" w:rsidP="00DA16D2"/>
    <w:p w14:paraId="59D5B023" w14:textId="6441D7F0" w:rsidR="00700307" w:rsidRPr="00060B69" w:rsidRDefault="00700307" w:rsidP="00700307">
      <w:pPr>
        <w:pStyle w:val="Titre2"/>
      </w:pPr>
      <w:bookmarkStart w:id="266" w:name="_Ref47019903"/>
      <w:bookmarkStart w:id="267" w:name="_Toc62736621"/>
      <w:r w:rsidRPr="00060B69">
        <w:t xml:space="preserve">Rôles, responsabilités et autorités </w:t>
      </w:r>
      <w:r w:rsidR="006A544D" w:rsidRPr="00060B69">
        <w:t>SMQ</w:t>
      </w:r>
      <w:r w:rsidR="00FD484C" w:rsidRPr="00060B69">
        <w:t xml:space="preserve"> </w:t>
      </w:r>
      <w:r w:rsidRPr="00060B69">
        <w:t>au sein de groupe Pacte Novation</w:t>
      </w:r>
      <w:bookmarkEnd w:id="266"/>
      <w:bookmarkEnd w:id="267"/>
      <w:r w:rsidRPr="00060B69">
        <w:t xml:space="preserve"> </w:t>
      </w:r>
    </w:p>
    <w:p w14:paraId="4D05FC83" w14:textId="3FC9928F" w:rsidR="00F51238" w:rsidRPr="00060B69" w:rsidRDefault="000B27D6" w:rsidP="009A0FA5">
      <w:pPr>
        <w:pStyle w:val="Corpsdetexte"/>
        <w:ind w:left="0"/>
        <w:rPr>
          <w:lang w:val="fr-FR"/>
        </w:rPr>
      </w:pPr>
      <w:r w:rsidRPr="00060B69">
        <w:rPr>
          <w:lang w:val="fr-FR"/>
        </w:rPr>
        <w:t>Les rôles</w:t>
      </w:r>
      <w:r>
        <w:rPr>
          <w:lang w:val="fr-FR"/>
        </w:rPr>
        <w:t>,</w:t>
      </w:r>
      <w:r w:rsidRPr="00060B69">
        <w:rPr>
          <w:lang w:val="fr-FR"/>
        </w:rPr>
        <w:t xml:space="preserve"> les responsabilité</w:t>
      </w:r>
      <w:r>
        <w:rPr>
          <w:lang w:val="fr-FR"/>
        </w:rPr>
        <w:t>s et autorités SMQ au sein du GPN sont définis dans les fiches de postes. Les fiches de poste sont conformes à l’organigramme du GPN</w:t>
      </w:r>
      <w:r w:rsidR="00EF2B05">
        <w:rPr>
          <w:lang w:val="fr-FR"/>
        </w:rPr>
        <w:t>.</w:t>
      </w:r>
    </w:p>
    <w:p w14:paraId="75D312BE" w14:textId="77777777" w:rsidR="00182FD5" w:rsidRDefault="00182FD5" w:rsidP="00182FD5">
      <w:pPr>
        <w:pStyle w:val="Corpsdetexte"/>
        <w:rPr>
          <w:lang w:val="fr-FR"/>
        </w:rPr>
      </w:pPr>
    </w:p>
    <w:p w14:paraId="44E3CC16" w14:textId="77777777" w:rsidR="007A01AD" w:rsidRDefault="007A01AD" w:rsidP="00182FD5">
      <w:pPr>
        <w:pStyle w:val="Corpsdetexte"/>
        <w:rPr>
          <w:highlight w:val="yellow"/>
          <w:lang w:val="fr-FR"/>
        </w:rPr>
      </w:pPr>
    </w:p>
    <w:p w14:paraId="7186DAF4" w14:textId="5E207775" w:rsidR="00AF67EC" w:rsidRDefault="00AF67EC" w:rsidP="00C857D5">
      <w:pPr>
        <w:pStyle w:val="Titre1"/>
      </w:pPr>
      <w:bookmarkStart w:id="268" w:name="_Toc62736622"/>
      <w:r>
        <w:lastRenderedPageBreak/>
        <w:t>Planification</w:t>
      </w:r>
      <w:bookmarkEnd w:id="268"/>
      <w:r>
        <w:t xml:space="preserve"> </w:t>
      </w:r>
    </w:p>
    <w:p w14:paraId="5D8AA492" w14:textId="77777777" w:rsidR="00EF7A89" w:rsidRDefault="004A0C1E" w:rsidP="00EF7A89">
      <w:pPr>
        <w:pStyle w:val="Titre2"/>
      </w:pPr>
      <w:bookmarkStart w:id="269" w:name="_Ref47002062"/>
      <w:bookmarkStart w:id="270" w:name="_Toc62736623"/>
      <w:r>
        <w:t>Risques et opportunités</w:t>
      </w:r>
      <w:bookmarkEnd w:id="269"/>
      <w:bookmarkEnd w:id="270"/>
      <w:r>
        <w:t xml:space="preserve"> </w:t>
      </w:r>
    </w:p>
    <w:p w14:paraId="49ACC483" w14:textId="2AE3B68B" w:rsidR="00FC6874" w:rsidRDefault="00FC6874" w:rsidP="009E77A1">
      <w:pPr>
        <w:pStyle w:val="Corpsdetexte"/>
        <w:ind w:left="0"/>
        <w:rPr>
          <w:lang w:val="fr-FR"/>
        </w:rPr>
      </w:pPr>
      <w:r>
        <w:rPr>
          <w:lang w:val="fr-FR"/>
        </w:rPr>
        <w:t>En tenant compte des enjeux externes et internes</w:t>
      </w:r>
      <w:r w:rsidR="00F11631">
        <w:rPr>
          <w:lang w:val="fr-FR"/>
        </w:rPr>
        <w:t xml:space="preserve">, </w:t>
      </w:r>
      <w:r>
        <w:rPr>
          <w:lang w:val="fr-FR"/>
        </w:rPr>
        <w:t>des parties intéress</w:t>
      </w:r>
      <w:r w:rsidR="00F11631">
        <w:rPr>
          <w:lang w:val="fr-FR"/>
        </w:rPr>
        <w:t>ée</w:t>
      </w:r>
      <w:r>
        <w:rPr>
          <w:lang w:val="fr-FR"/>
        </w:rPr>
        <w:t xml:space="preserve">s et leurs exigences </w:t>
      </w:r>
      <w:proofErr w:type="spellStart"/>
      <w:r>
        <w:rPr>
          <w:lang w:val="fr-FR"/>
        </w:rPr>
        <w:t>c.f</w:t>
      </w:r>
      <w:proofErr w:type="spellEnd"/>
      <w:r>
        <w:rPr>
          <w:lang w:val="fr-FR"/>
        </w:rPr>
        <w:t xml:space="preserve"> §</w:t>
      </w:r>
      <w:r>
        <w:rPr>
          <w:lang w:val="fr-FR"/>
        </w:rPr>
        <w:fldChar w:fldCharType="begin"/>
      </w:r>
      <w:r>
        <w:rPr>
          <w:lang w:val="fr-FR"/>
        </w:rPr>
        <w:instrText xml:space="preserve"> REF _Ref47000216 \r \h </w:instrText>
      </w:r>
      <w:r>
        <w:rPr>
          <w:lang w:val="fr-FR"/>
        </w:rPr>
      </w:r>
      <w:r>
        <w:rPr>
          <w:lang w:val="fr-FR"/>
        </w:rPr>
        <w:fldChar w:fldCharType="separate"/>
      </w:r>
      <w:r w:rsidR="00022516">
        <w:rPr>
          <w:lang w:val="fr-FR"/>
        </w:rPr>
        <w:t>4.2</w:t>
      </w:r>
      <w:r>
        <w:rPr>
          <w:lang w:val="fr-FR"/>
        </w:rPr>
        <w:fldChar w:fldCharType="end"/>
      </w:r>
      <w:r>
        <w:rPr>
          <w:lang w:val="fr-FR"/>
        </w:rPr>
        <w:t xml:space="preserve">, </w:t>
      </w:r>
      <w:r w:rsidR="00F11631">
        <w:rPr>
          <w:lang w:val="fr-FR"/>
        </w:rPr>
        <w:t xml:space="preserve">définis lors de la Revue de Direction, </w:t>
      </w:r>
      <w:r>
        <w:rPr>
          <w:lang w:val="fr-FR"/>
        </w:rPr>
        <w:t xml:space="preserve">Pacte Novation détermine les risques et opportunités. </w:t>
      </w:r>
    </w:p>
    <w:p w14:paraId="4CC80CC2" w14:textId="6F20299B" w:rsidR="00840274" w:rsidRPr="00F016C6" w:rsidRDefault="00FC6874" w:rsidP="009E77A1">
      <w:pPr>
        <w:pStyle w:val="Corpsdetexte"/>
        <w:ind w:left="0"/>
        <w:rPr>
          <w:lang w:val="fr-FR"/>
        </w:rPr>
      </w:pPr>
      <w:r>
        <w:rPr>
          <w:lang w:val="fr-FR"/>
        </w:rPr>
        <w:t xml:space="preserve">Les actions à mettre en œuvre face aux </w:t>
      </w:r>
      <w:r w:rsidRPr="00F016C6">
        <w:rPr>
          <w:lang w:val="fr-FR"/>
        </w:rPr>
        <w:t>risques et opportunités</w:t>
      </w:r>
      <w:r w:rsidR="00840274" w:rsidRPr="00F016C6">
        <w:rPr>
          <w:lang w:val="fr-FR"/>
        </w:rPr>
        <w:t xml:space="preserve"> ainsi que l’évaluation d</w:t>
      </w:r>
      <w:r w:rsidR="00F11631" w:rsidRPr="00DB6443">
        <w:rPr>
          <w:lang w:val="fr-FR"/>
        </w:rPr>
        <w:t>e</w:t>
      </w:r>
      <w:r w:rsidR="00840274" w:rsidRPr="00DB6443">
        <w:rPr>
          <w:lang w:val="fr-FR"/>
        </w:rPr>
        <w:t xml:space="preserve"> l’efficacité de ces actions sont gérées dans le fichier </w:t>
      </w:r>
      <w:r w:rsidR="009E77A1" w:rsidRPr="00DB6443">
        <w:rPr>
          <w:lang w:val="fr-FR"/>
        </w:rPr>
        <w:t xml:space="preserve">Gestion des Risques </w:t>
      </w:r>
      <w:r w:rsidR="009E77A1" w:rsidRPr="00060B69">
        <w:rPr>
          <w:lang w:val="fr-FR"/>
        </w:rPr>
        <w:t>et O</w:t>
      </w:r>
      <w:r w:rsidR="00840274" w:rsidRPr="00060B69">
        <w:rPr>
          <w:lang w:val="fr-FR"/>
        </w:rPr>
        <w:t>pportunités</w:t>
      </w:r>
      <w:r w:rsidR="00F11631" w:rsidRPr="00F016C6">
        <w:rPr>
          <w:lang w:val="fr-FR"/>
        </w:rPr>
        <w:t>.</w:t>
      </w:r>
    </w:p>
    <w:p w14:paraId="50415B6A" w14:textId="61C70A48" w:rsidR="006C6D2C" w:rsidRPr="00857AB3" w:rsidDel="006C6D2C" w:rsidRDefault="006C6D2C" w:rsidP="009E77A1">
      <w:pPr>
        <w:pStyle w:val="Corpsdetexte"/>
        <w:ind w:left="0"/>
        <w:rPr>
          <w:moveFrom w:id="271" w:author="Tatyana BUDUEVA" w:date="2021-05-20T14:39:00Z"/>
          <w:lang w:val="fr-FR"/>
        </w:rPr>
      </w:pPr>
      <w:moveFromRangeStart w:id="272" w:author="Tatyana BUDUEVA" w:date="2021-05-20T14:39:00Z" w:name="move72414010"/>
      <w:moveFrom w:id="273" w:author="Tatyana BUDUEVA" w:date="2021-05-20T14:39:00Z">
        <w:r w:rsidRPr="00857AB3" w:rsidDel="006C6D2C">
          <w:t xml:space="preserve">Les risques ayant la criticité inférieure ou égale à 16 sont considérées avec un effet très faible ou faible </w:t>
        </w:r>
      </w:moveFrom>
    </w:p>
    <w:p w14:paraId="6C5EA594" w14:textId="54FA650F" w:rsidR="006C6D2C" w:rsidRPr="00857AB3" w:rsidDel="006C6D2C" w:rsidRDefault="006C6D2C" w:rsidP="009E77A1">
      <w:pPr>
        <w:pStyle w:val="Corpsdetexte"/>
        <w:ind w:left="0"/>
        <w:rPr>
          <w:moveFrom w:id="274" w:author="Tatyana BUDUEVA" w:date="2021-05-20T14:39:00Z"/>
          <w:lang w:val="fr-FR"/>
        </w:rPr>
      </w:pPr>
      <w:moveFrom w:id="275" w:author="Tatyana BUDUEVA" w:date="2021-05-20T14:39:00Z">
        <w:r w:rsidRPr="00857AB3" w:rsidDel="006C6D2C">
          <w:t xml:space="preserve">Les risques ayant la criticité entre 17 et 36 sont considérées avec un effet moyen/modéré </w:t>
        </w:r>
      </w:moveFrom>
    </w:p>
    <w:p w14:paraId="03D221CA" w14:textId="1F2828CF" w:rsidR="006C6D2C" w:rsidRPr="00857AB3" w:rsidDel="006C6D2C" w:rsidRDefault="006C6D2C" w:rsidP="006C6D2C">
      <w:pPr>
        <w:pStyle w:val="Corpsdetexte"/>
        <w:ind w:left="0"/>
        <w:rPr>
          <w:moveFrom w:id="276" w:author="Tatyana BUDUEVA" w:date="2021-05-20T14:39:00Z"/>
          <w:lang w:val="fr-FR"/>
        </w:rPr>
      </w:pPr>
      <w:moveFrom w:id="277" w:author="Tatyana BUDUEVA" w:date="2021-05-20T14:39:00Z">
        <w:r w:rsidRPr="00857AB3" w:rsidDel="006C6D2C">
          <w:t xml:space="preserve">Les risques ayant la criticité supérieure à 36 sont considérées avec un effet élevé/important /grave. Les actions de prévention seront traitées en priorité pour ces risques. </w:t>
        </w:r>
      </w:moveFrom>
    </w:p>
    <w:moveFromRangeEnd w:id="272"/>
    <w:p w14:paraId="76208673" w14:textId="77777777" w:rsidR="006C6D2C" w:rsidRPr="00857AB3" w:rsidRDefault="006C6D2C" w:rsidP="006C6D2C">
      <w:pPr>
        <w:pStyle w:val="Corpsdetexte"/>
        <w:ind w:left="0"/>
        <w:rPr>
          <w:moveTo w:id="278" w:author="Tatyana BUDUEVA" w:date="2021-05-20T14:39:00Z"/>
          <w:lang w:val="fr-FR"/>
        </w:rPr>
      </w:pPr>
      <w:moveToRangeStart w:id="279" w:author="Tatyana BUDUEVA" w:date="2021-05-20T14:39:00Z" w:name="move72414010"/>
      <w:moveTo w:id="280" w:author="Tatyana BUDUEVA" w:date="2021-05-20T14:39:00Z">
        <w:r w:rsidRPr="00857AB3">
          <w:rPr>
            <w:lang w:val="fr-FR"/>
          </w:rPr>
          <w:t xml:space="preserve">Les risques ayant la criticité inférieure ou égale à 16 sont considérées avec un effet très faible ou faible </w:t>
        </w:r>
      </w:moveTo>
    </w:p>
    <w:p w14:paraId="58D2D4EC" w14:textId="77777777" w:rsidR="006C6D2C" w:rsidRPr="00857AB3" w:rsidRDefault="006C6D2C" w:rsidP="006C6D2C">
      <w:pPr>
        <w:pStyle w:val="Corpsdetexte"/>
        <w:ind w:left="0"/>
        <w:rPr>
          <w:moveTo w:id="281" w:author="Tatyana BUDUEVA" w:date="2021-05-20T14:39:00Z"/>
          <w:lang w:val="fr-FR"/>
        </w:rPr>
      </w:pPr>
      <w:moveTo w:id="282" w:author="Tatyana BUDUEVA" w:date="2021-05-20T14:39:00Z">
        <w:r w:rsidRPr="00857AB3">
          <w:rPr>
            <w:lang w:val="fr-FR"/>
          </w:rPr>
          <w:t xml:space="preserve">Les risques ayant la criticité entre 17 et 36 sont considérées avec un effet moyen/modéré </w:t>
        </w:r>
      </w:moveTo>
    </w:p>
    <w:p w14:paraId="2B3F5859" w14:textId="77777777" w:rsidR="006C6D2C" w:rsidRPr="00857AB3" w:rsidDel="006C6D2C" w:rsidRDefault="006C6D2C" w:rsidP="006C6D2C">
      <w:pPr>
        <w:pStyle w:val="Corpsdetexte"/>
        <w:ind w:left="0"/>
        <w:rPr>
          <w:del w:id="283" w:author="Tatyana BUDUEVA" w:date="2021-05-20T14:40:00Z"/>
          <w:moveTo w:id="284" w:author="Tatyana BUDUEVA" w:date="2021-05-20T14:39:00Z"/>
          <w:lang w:val="fr-FR"/>
        </w:rPr>
      </w:pPr>
      <w:moveTo w:id="285" w:author="Tatyana BUDUEVA" w:date="2021-05-20T14:39:00Z">
        <w:r w:rsidRPr="00857AB3">
          <w:rPr>
            <w:lang w:val="fr-FR"/>
          </w:rPr>
          <w:t xml:space="preserve">Les risques ayant la criticité supérieure à 36 sont considérées avec un effet élevé/important /grave. Les actions de prévention seront traitées en priorité pour ces risques. </w:t>
        </w:r>
      </w:moveTo>
    </w:p>
    <w:moveToRangeEnd w:id="279"/>
    <w:p w14:paraId="41F378B9" w14:textId="1E604DB8" w:rsidR="006C6D2C" w:rsidRPr="00857AB3" w:rsidDel="006C6D2C" w:rsidRDefault="006C6D2C" w:rsidP="009E77A1">
      <w:pPr>
        <w:pStyle w:val="Corpsdetexte"/>
        <w:ind w:left="0"/>
        <w:rPr>
          <w:del w:id="286" w:author="Tatyana BUDUEVA" w:date="2021-05-20T14:39:00Z"/>
          <w:lang w:val="fr-FR"/>
        </w:rPr>
      </w:pPr>
    </w:p>
    <w:p w14:paraId="5ECF19BC" w14:textId="6F925B6A" w:rsidR="006C6D2C" w:rsidRPr="00857AB3" w:rsidDel="006C6D2C" w:rsidRDefault="006C6D2C" w:rsidP="009E77A1">
      <w:pPr>
        <w:pStyle w:val="Corpsdetexte"/>
        <w:ind w:left="0"/>
        <w:rPr>
          <w:del w:id="287" w:author="Tatyana BUDUEVA" w:date="2021-05-20T14:39:00Z"/>
          <w:lang w:val="fr-FR"/>
        </w:rPr>
      </w:pPr>
    </w:p>
    <w:p w14:paraId="776FE9C2" w14:textId="5CC9EDF6" w:rsidR="006C6D2C" w:rsidRPr="00857AB3" w:rsidDel="006C6D2C" w:rsidRDefault="006C6D2C" w:rsidP="009E77A1">
      <w:pPr>
        <w:pStyle w:val="Corpsdetexte"/>
        <w:ind w:left="0"/>
        <w:rPr>
          <w:del w:id="288" w:author="Tatyana BUDUEVA" w:date="2021-05-20T14:39:00Z"/>
          <w:lang w:val="fr-FR"/>
        </w:rPr>
      </w:pPr>
    </w:p>
    <w:p w14:paraId="7B89212D" w14:textId="49BAEB54" w:rsidR="006C6D2C" w:rsidRPr="00857AB3" w:rsidDel="006C6D2C" w:rsidRDefault="006C6D2C" w:rsidP="009E77A1">
      <w:pPr>
        <w:pStyle w:val="Corpsdetexte"/>
        <w:ind w:left="0"/>
        <w:rPr>
          <w:del w:id="289" w:author="Tatyana BUDUEVA" w:date="2021-05-20T14:39:00Z"/>
          <w:lang w:val="fr-FR"/>
        </w:rPr>
      </w:pPr>
    </w:p>
    <w:p w14:paraId="718F289C" w14:textId="50461D3F" w:rsidR="006C6D2C" w:rsidRPr="00857AB3" w:rsidRDefault="006C6D2C" w:rsidP="009E77A1">
      <w:pPr>
        <w:pStyle w:val="Corpsdetexte"/>
        <w:ind w:left="0"/>
        <w:rPr>
          <w:lang w:val="fr-FR"/>
        </w:rPr>
      </w:pPr>
    </w:p>
    <w:p w14:paraId="2CDCD29A" w14:textId="34564A68" w:rsidR="006C6D2C" w:rsidRPr="00F016C6" w:rsidDel="006C6D2C" w:rsidRDefault="006C6D2C" w:rsidP="009E77A1">
      <w:pPr>
        <w:pStyle w:val="Corpsdetexte"/>
        <w:ind w:left="0"/>
        <w:rPr>
          <w:del w:id="290" w:author="Tatyana BUDUEVA" w:date="2021-05-20T14:39:00Z"/>
          <w:lang w:val="fr-FR"/>
        </w:rPr>
      </w:pPr>
      <w:del w:id="291" w:author="Tatyana BUDUEVA" w:date="2021-05-20T14:39:00Z">
        <w:r w:rsidRPr="006C6D2C" w:rsidDel="006C6D2C">
          <w:rPr>
            <w:lang w:val="fr-FR"/>
          </w:rPr>
          <w:delText>Les actions ayant la criticé</w:delText>
        </w:r>
      </w:del>
    </w:p>
    <w:p w14:paraId="685070A7" w14:textId="441E0744" w:rsidR="001266E0" w:rsidRPr="00060B69" w:rsidRDefault="00C37259" w:rsidP="009E77A1">
      <w:pPr>
        <w:pStyle w:val="Corpsdetexte"/>
        <w:ind w:left="0"/>
        <w:rPr>
          <w:lang w:val="fr-FR"/>
        </w:rPr>
      </w:pPr>
      <w:r w:rsidRPr="00060B69">
        <w:rPr>
          <w:lang w:val="fr-FR"/>
        </w:rPr>
        <w:t>La gestion des risques et opportunités se réalise lors de la Revue de Direction</w:t>
      </w:r>
      <w:r w:rsidR="001266E0" w:rsidRPr="00F016C6">
        <w:rPr>
          <w:lang w:val="fr-FR"/>
        </w:rPr>
        <w:t xml:space="preserve"> et se base sur la définition des risques et des opportunités. Les actions définies pour les opportunités feront l’objet de la planification</w:t>
      </w:r>
      <w:r w:rsidR="001266E0">
        <w:rPr>
          <w:lang w:val="fr-FR"/>
        </w:rPr>
        <w:t xml:space="preserve"> du Système de Mangement Qualité.</w:t>
      </w:r>
    </w:p>
    <w:p w14:paraId="32C3C63B" w14:textId="3BC5A26F" w:rsidR="00157884" w:rsidRDefault="001266E0" w:rsidP="009E77A1">
      <w:pPr>
        <w:pStyle w:val="Corpsdetexte"/>
        <w:ind w:left="0"/>
        <w:rPr>
          <w:lang w:val="fr-FR"/>
        </w:rPr>
      </w:pPr>
      <w:r>
        <w:rPr>
          <w:lang w:val="fr-FR"/>
        </w:rPr>
        <w:t>Si nécessaire</w:t>
      </w:r>
      <w:r w:rsidR="00A577E1">
        <w:rPr>
          <w:lang w:val="fr-FR"/>
        </w:rPr>
        <w:t xml:space="preserve">, </w:t>
      </w:r>
      <w:r>
        <w:rPr>
          <w:lang w:val="fr-FR"/>
        </w:rPr>
        <w:t>l</w:t>
      </w:r>
      <w:r w:rsidR="00157884">
        <w:rPr>
          <w:lang w:val="fr-FR"/>
        </w:rPr>
        <w:t>a gestion des risques et des opportunités prendra en compte les non-conformités</w:t>
      </w:r>
      <w:r w:rsidR="00A577E1">
        <w:rPr>
          <w:lang w:val="fr-FR"/>
        </w:rPr>
        <w:t xml:space="preserve">. </w:t>
      </w:r>
    </w:p>
    <w:p w14:paraId="27F53FFC" w14:textId="4998B50E" w:rsidR="00857AB3" w:rsidRPr="00857AB3" w:rsidRDefault="00857AB3" w:rsidP="009E77A1">
      <w:pPr>
        <w:pStyle w:val="Corpsdetexte"/>
        <w:ind w:left="0"/>
        <w:rPr>
          <w:b/>
          <w:u w:val="single"/>
          <w:lang w:val="fr-FR"/>
        </w:rPr>
      </w:pPr>
      <w:r w:rsidRPr="00857AB3">
        <w:rPr>
          <w:b/>
          <w:u w:val="single"/>
          <w:lang w:val="fr-FR"/>
        </w:rPr>
        <w:t xml:space="preserve">Document concerné : Gestion des risques </w:t>
      </w:r>
    </w:p>
    <w:p w14:paraId="12A55A61" w14:textId="64250ACF" w:rsidR="00407DDA" w:rsidDel="006C6D2C" w:rsidRDefault="00407DDA" w:rsidP="009E77A1">
      <w:pPr>
        <w:pStyle w:val="Corpsdetexte"/>
        <w:ind w:left="0"/>
        <w:rPr>
          <w:del w:id="292" w:author="Tatyana BUDUEVA" w:date="2021-05-20T14:40:00Z"/>
          <w:lang w:val="fr-FR"/>
        </w:rPr>
      </w:pPr>
      <w:del w:id="293" w:author="Tatyana BUDUEVA" w:date="2021-05-20T14:40:00Z">
        <w:r w:rsidRPr="00407DDA" w:rsidDel="006C6D2C">
          <w:rPr>
            <w:highlight w:val="red"/>
            <w:lang w:val="fr-FR"/>
          </w:rPr>
          <w:delText>Ajouter la notion de priorité d’action</w:delText>
        </w:r>
        <w:r w:rsidDel="006C6D2C">
          <w:rPr>
            <w:lang w:val="fr-FR"/>
          </w:rPr>
          <w:delText xml:space="preserve"> </w:delText>
        </w:r>
      </w:del>
    </w:p>
    <w:p w14:paraId="1B98A4BF" w14:textId="7713EAD3" w:rsidR="00EF7A89" w:rsidRDefault="00E579D5" w:rsidP="00E579D5">
      <w:pPr>
        <w:pStyle w:val="Titre2"/>
      </w:pPr>
      <w:bookmarkStart w:id="294" w:name="_Toc62736624"/>
      <w:r>
        <w:t>Objectifs Qualité</w:t>
      </w:r>
      <w:r w:rsidR="00502454">
        <w:t xml:space="preserve"> et planification des actions pour les atteindre</w:t>
      </w:r>
      <w:bookmarkEnd w:id="294"/>
      <w:r w:rsidR="00502454">
        <w:t xml:space="preserve"> </w:t>
      </w:r>
    </w:p>
    <w:p w14:paraId="75E73C21" w14:textId="233A62DE" w:rsidR="00EA4EA8" w:rsidRDefault="00EA4EA8" w:rsidP="009E77A1">
      <w:pPr>
        <w:pStyle w:val="Corpsdetexte"/>
        <w:ind w:left="0"/>
        <w:rPr>
          <w:lang w:val="fr-FR"/>
        </w:rPr>
      </w:pPr>
      <w:r w:rsidRPr="00060B69">
        <w:rPr>
          <w:lang w:val="fr-FR"/>
        </w:rPr>
        <w:t xml:space="preserve">Découlant de la politique qualité, </w:t>
      </w:r>
      <w:r w:rsidR="0062654F">
        <w:rPr>
          <w:lang w:val="fr-FR"/>
        </w:rPr>
        <w:t>l</w:t>
      </w:r>
      <w:r w:rsidRPr="00060B69">
        <w:rPr>
          <w:lang w:val="fr-FR"/>
        </w:rPr>
        <w:t>es objectifs</w:t>
      </w:r>
      <w:r w:rsidR="0062654F">
        <w:rPr>
          <w:lang w:val="fr-FR"/>
        </w:rPr>
        <w:t xml:space="preserve"> </w:t>
      </w:r>
      <w:r w:rsidR="00502454">
        <w:rPr>
          <w:lang w:val="fr-FR"/>
        </w:rPr>
        <w:t>Qualité</w:t>
      </w:r>
      <w:r w:rsidRPr="00060B69">
        <w:rPr>
          <w:lang w:val="fr-FR"/>
        </w:rPr>
        <w:t xml:space="preserve">, sont définis, chaque année, en </w:t>
      </w:r>
      <w:r w:rsidR="0062654F">
        <w:rPr>
          <w:lang w:val="fr-FR"/>
        </w:rPr>
        <w:t>RDD</w:t>
      </w:r>
      <w:r w:rsidRPr="00060B69">
        <w:rPr>
          <w:lang w:val="fr-FR"/>
        </w:rPr>
        <w:t xml:space="preserve"> et diffusés à l'ensemble du personnel</w:t>
      </w:r>
      <w:r>
        <w:rPr>
          <w:lang w:val="fr-FR"/>
        </w:rPr>
        <w:t>.</w:t>
      </w:r>
    </w:p>
    <w:p w14:paraId="11EF93C7" w14:textId="0315F949" w:rsidR="00502454" w:rsidRPr="00ED3756" w:rsidRDefault="00502454" w:rsidP="009E77A1">
      <w:pPr>
        <w:pStyle w:val="Corpsdetexte"/>
        <w:ind w:left="0"/>
        <w:rPr>
          <w:lang w:val="fr-FR"/>
        </w:rPr>
      </w:pPr>
      <w:r>
        <w:rPr>
          <w:lang w:val="fr-FR"/>
        </w:rPr>
        <w:t>L</w:t>
      </w:r>
      <w:r w:rsidR="0010015F">
        <w:rPr>
          <w:lang w:val="fr-FR"/>
        </w:rPr>
        <w:t xml:space="preserve">a planification des actions pour atteindre les objectifs se fait lors du COPIL </w:t>
      </w:r>
      <w:r w:rsidR="00E1099A">
        <w:rPr>
          <w:lang w:val="fr-FR"/>
        </w:rPr>
        <w:t>3 fois par an.</w:t>
      </w:r>
      <w:r w:rsidR="0010015F">
        <w:rPr>
          <w:lang w:val="fr-FR"/>
        </w:rPr>
        <w:t xml:space="preserve">  </w:t>
      </w:r>
    </w:p>
    <w:p w14:paraId="2DC13591" w14:textId="77777777" w:rsidR="00A23536" w:rsidRDefault="00CF7FD0" w:rsidP="006F1205">
      <w:pPr>
        <w:pStyle w:val="Titre2"/>
        <w:shd w:val="clear" w:color="auto" w:fill="FFFFFF" w:themeFill="background1"/>
      </w:pPr>
      <w:bookmarkStart w:id="295" w:name="_Toc58858963"/>
      <w:bookmarkStart w:id="296" w:name="_Toc58859049"/>
      <w:bookmarkStart w:id="297" w:name="_Toc59096838"/>
      <w:bookmarkStart w:id="298" w:name="_Toc60041387"/>
      <w:bookmarkStart w:id="299" w:name="_Toc61283605"/>
      <w:bookmarkStart w:id="300" w:name="_Toc62482516"/>
      <w:bookmarkStart w:id="301" w:name="_Toc58858964"/>
      <w:bookmarkStart w:id="302" w:name="_Toc58859050"/>
      <w:bookmarkStart w:id="303" w:name="_Toc59096839"/>
      <w:bookmarkStart w:id="304" w:name="_Toc60041388"/>
      <w:bookmarkStart w:id="305" w:name="_Toc61283606"/>
      <w:bookmarkStart w:id="306" w:name="_Toc62482517"/>
      <w:bookmarkStart w:id="307" w:name="_Toc58858965"/>
      <w:bookmarkStart w:id="308" w:name="_Toc58859051"/>
      <w:bookmarkStart w:id="309" w:name="_Toc59096840"/>
      <w:bookmarkStart w:id="310" w:name="_Toc60041389"/>
      <w:bookmarkStart w:id="311" w:name="_Toc61283607"/>
      <w:bookmarkStart w:id="312" w:name="_Toc62482518"/>
      <w:bookmarkStart w:id="313" w:name="_Toc58858966"/>
      <w:bookmarkStart w:id="314" w:name="_Toc58859052"/>
      <w:bookmarkStart w:id="315" w:name="_Toc59096841"/>
      <w:bookmarkStart w:id="316" w:name="_Toc60041390"/>
      <w:bookmarkStart w:id="317" w:name="_Toc61283608"/>
      <w:bookmarkStart w:id="318" w:name="_Toc62482519"/>
      <w:bookmarkStart w:id="319" w:name="_Toc58858967"/>
      <w:bookmarkStart w:id="320" w:name="_Toc58859053"/>
      <w:bookmarkStart w:id="321" w:name="_Toc59096842"/>
      <w:bookmarkStart w:id="322" w:name="_Toc60041391"/>
      <w:bookmarkStart w:id="323" w:name="_Toc61283609"/>
      <w:bookmarkStart w:id="324" w:name="_Toc62482520"/>
      <w:bookmarkStart w:id="325" w:name="_Toc58858968"/>
      <w:bookmarkStart w:id="326" w:name="_Toc58859054"/>
      <w:bookmarkStart w:id="327" w:name="_Toc59096843"/>
      <w:bookmarkStart w:id="328" w:name="_Toc60041392"/>
      <w:bookmarkStart w:id="329" w:name="_Toc61283610"/>
      <w:bookmarkStart w:id="330" w:name="_Toc62482521"/>
      <w:bookmarkStart w:id="331" w:name="_Toc58858969"/>
      <w:bookmarkStart w:id="332" w:name="_Toc58859055"/>
      <w:bookmarkStart w:id="333" w:name="_Toc59096844"/>
      <w:bookmarkStart w:id="334" w:name="_Toc60041393"/>
      <w:bookmarkStart w:id="335" w:name="_Toc61283611"/>
      <w:bookmarkStart w:id="336" w:name="_Toc62482522"/>
      <w:bookmarkStart w:id="337" w:name="_Toc58858970"/>
      <w:bookmarkStart w:id="338" w:name="_Toc58859056"/>
      <w:bookmarkStart w:id="339" w:name="_Toc59096845"/>
      <w:bookmarkStart w:id="340" w:name="_Toc60041394"/>
      <w:bookmarkStart w:id="341" w:name="_Toc61283612"/>
      <w:bookmarkStart w:id="342" w:name="_Toc62482523"/>
      <w:bookmarkStart w:id="343" w:name="_Toc58858971"/>
      <w:bookmarkStart w:id="344" w:name="_Toc58859057"/>
      <w:bookmarkStart w:id="345" w:name="_Toc59096846"/>
      <w:bookmarkStart w:id="346" w:name="_Toc60041395"/>
      <w:bookmarkStart w:id="347" w:name="_Toc61283613"/>
      <w:bookmarkStart w:id="348" w:name="_Toc62482524"/>
      <w:bookmarkStart w:id="349" w:name="_Toc58858972"/>
      <w:bookmarkStart w:id="350" w:name="_Toc58859058"/>
      <w:bookmarkStart w:id="351" w:name="_Toc59096847"/>
      <w:bookmarkStart w:id="352" w:name="_Toc60041396"/>
      <w:bookmarkStart w:id="353" w:name="_Toc61283614"/>
      <w:bookmarkStart w:id="354" w:name="_Toc62482525"/>
      <w:bookmarkStart w:id="355" w:name="_Toc58858973"/>
      <w:bookmarkStart w:id="356" w:name="_Toc58859059"/>
      <w:bookmarkStart w:id="357" w:name="_Toc59096848"/>
      <w:bookmarkStart w:id="358" w:name="_Toc60041397"/>
      <w:bookmarkStart w:id="359" w:name="_Toc61283615"/>
      <w:bookmarkStart w:id="360" w:name="_Toc62482526"/>
      <w:bookmarkStart w:id="361" w:name="_Toc58858974"/>
      <w:bookmarkStart w:id="362" w:name="_Toc58859060"/>
      <w:bookmarkStart w:id="363" w:name="_Toc59096849"/>
      <w:bookmarkStart w:id="364" w:name="_Toc60041398"/>
      <w:bookmarkStart w:id="365" w:name="_Toc61283616"/>
      <w:bookmarkStart w:id="366" w:name="_Toc62482527"/>
      <w:bookmarkStart w:id="367" w:name="_Ref49434490"/>
      <w:bookmarkStart w:id="368" w:name="_Toc62736625"/>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r>
        <w:t>Planification des modifications</w:t>
      </w:r>
      <w:bookmarkEnd w:id="367"/>
      <w:bookmarkEnd w:id="368"/>
    </w:p>
    <w:p w14:paraId="7CD6A338" w14:textId="468F9656" w:rsidR="005826DB" w:rsidRDefault="005826DB" w:rsidP="009E77A1">
      <w:pPr>
        <w:pStyle w:val="Corpsdetexte"/>
        <w:shd w:val="clear" w:color="auto" w:fill="FFFFFF" w:themeFill="background1"/>
        <w:ind w:left="0"/>
        <w:rPr>
          <w:lang w:val="fr-FR"/>
        </w:rPr>
      </w:pPr>
      <w:r w:rsidRPr="00060B69">
        <w:rPr>
          <w:lang w:val="fr-FR"/>
        </w:rPr>
        <w:t xml:space="preserve">La planification des modifications </w:t>
      </w:r>
      <w:r>
        <w:rPr>
          <w:lang w:val="fr-FR"/>
        </w:rPr>
        <w:t xml:space="preserve">est réalisée de façon suivante : si lors du COPIL, nous constatons que </w:t>
      </w:r>
      <w:r w:rsidR="00AE0105">
        <w:rPr>
          <w:lang w:val="fr-FR"/>
        </w:rPr>
        <w:t xml:space="preserve">l’objectif processus n’est pas atteint, l’action d’amélioration sera </w:t>
      </w:r>
      <w:r w:rsidR="004F0BA9">
        <w:rPr>
          <w:lang w:val="fr-FR"/>
        </w:rPr>
        <w:t xml:space="preserve">mise en </w:t>
      </w:r>
      <w:r w:rsidR="004F0BA9" w:rsidRPr="00FA6AE8">
        <w:rPr>
          <w:lang w:val="fr-FR"/>
        </w:rPr>
        <w:t>place dans le relevé de décisions</w:t>
      </w:r>
      <w:r w:rsidR="00FA6AE8" w:rsidRPr="00FA6AE8">
        <w:rPr>
          <w:lang w:val="fr-FR"/>
        </w:rPr>
        <w:t xml:space="preserve"> du COPIL</w:t>
      </w:r>
      <w:r w:rsidR="004F0BA9" w:rsidRPr="00FA6AE8">
        <w:rPr>
          <w:lang w:val="fr-FR"/>
        </w:rPr>
        <w:t>. Le support RDD sera utilisé lors du COPIL.</w:t>
      </w:r>
    </w:p>
    <w:p w14:paraId="302F0C28" w14:textId="77777777" w:rsidR="00403BE9" w:rsidRDefault="00403BE9" w:rsidP="00C857D5">
      <w:pPr>
        <w:pStyle w:val="Titre1"/>
      </w:pPr>
      <w:bookmarkStart w:id="369" w:name="_Toc60041400"/>
      <w:bookmarkStart w:id="370" w:name="_Toc61283618"/>
      <w:bookmarkStart w:id="371" w:name="_Toc62482529"/>
      <w:bookmarkStart w:id="372" w:name="_Toc62736626"/>
      <w:bookmarkEnd w:id="369"/>
      <w:bookmarkEnd w:id="370"/>
      <w:bookmarkEnd w:id="371"/>
      <w:r>
        <w:lastRenderedPageBreak/>
        <w:t>Support</w:t>
      </w:r>
      <w:bookmarkEnd w:id="372"/>
    </w:p>
    <w:p w14:paraId="17F23965" w14:textId="77777777" w:rsidR="00114C57" w:rsidRDefault="00114C57" w:rsidP="00403BE9">
      <w:pPr>
        <w:pStyle w:val="Titre2"/>
      </w:pPr>
      <w:bookmarkStart w:id="373" w:name="_Ref48294484"/>
      <w:bookmarkStart w:id="374" w:name="_Ref52978979"/>
      <w:bookmarkStart w:id="375" w:name="_Toc62736627"/>
      <w:r>
        <w:t>Ressources</w:t>
      </w:r>
      <w:bookmarkEnd w:id="373"/>
      <w:bookmarkEnd w:id="374"/>
      <w:bookmarkEnd w:id="375"/>
    </w:p>
    <w:p w14:paraId="42908985" w14:textId="1BE55C59" w:rsidR="00114C57" w:rsidRDefault="0092081E" w:rsidP="00224B60">
      <w:pPr>
        <w:pStyle w:val="Titre3"/>
      </w:pPr>
      <w:bookmarkStart w:id="376" w:name="_Toc62736628"/>
      <w:r>
        <w:t>Généralités</w:t>
      </w:r>
      <w:bookmarkEnd w:id="376"/>
    </w:p>
    <w:p w14:paraId="1F87ADBD" w14:textId="77777777" w:rsidR="00942283" w:rsidRDefault="001B6432" w:rsidP="009E77A1">
      <w:pPr>
        <w:pStyle w:val="Corpsdetexte"/>
        <w:ind w:left="0"/>
        <w:rPr>
          <w:ins w:id="377" w:author="Tatyana BUDUEVA" w:date="2021-02-02T10:32:00Z"/>
          <w:rStyle w:val="Lienhypertexte"/>
          <w:lang w:val="fr-FR"/>
        </w:rPr>
      </w:pPr>
      <w:r>
        <w:rPr>
          <w:lang w:val="fr-FR"/>
        </w:rPr>
        <w:t xml:space="preserve">Le GPN a </w:t>
      </w:r>
      <w:r w:rsidR="009E77A1" w:rsidRPr="00060B69">
        <w:rPr>
          <w:lang w:val="fr-FR"/>
        </w:rPr>
        <w:t>caractéris</w:t>
      </w:r>
      <w:r w:rsidRPr="00060B69">
        <w:rPr>
          <w:lang w:val="fr-FR"/>
        </w:rPr>
        <w:t>é</w:t>
      </w:r>
      <w:r>
        <w:rPr>
          <w:lang w:val="fr-FR"/>
        </w:rPr>
        <w:t xml:space="preserve"> les Ressources Humaines dans les Fiches de Postes disponibles sur le serveur apollon dans le dossier </w:t>
      </w:r>
      <w:r w:rsidR="0099301C">
        <w:fldChar w:fldCharType="begin"/>
      </w:r>
      <w:r w:rsidR="0099301C" w:rsidRPr="0099301C">
        <w:rPr>
          <w:lang w:val="fr-FR"/>
          <w:rPrChange w:id="378" w:author="Tatyana BUDUEVA" w:date="2021-02-02T10:58:00Z">
            <w:rPr/>
          </w:rPrChange>
        </w:rPr>
        <w:instrText xml:space="preserve"> HYPERLINK "file:///\\\\apollon\\PROJETS\\F....Z\\Novasys%20-%200000\\2014-FF2097.01-QUAL\\6_Divers\\Activité%20Tatyana\\Planning%20Responsable%20Qualité\\ISO%209001-2015\\ISO%209001-2015%20validé\\Fiches%20de%20postes" </w:instrText>
      </w:r>
      <w:r w:rsidR="0099301C">
        <w:fldChar w:fldCharType="separate"/>
      </w:r>
      <w:r w:rsidRPr="001B6432">
        <w:rPr>
          <w:rStyle w:val="Lienhypertexte"/>
          <w:lang w:val="fr-FR"/>
        </w:rPr>
        <w:t>ISO 9001-2015</w:t>
      </w:r>
      <w:r w:rsidR="0099301C">
        <w:rPr>
          <w:rStyle w:val="Lienhypertexte"/>
          <w:lang w:val="fr-FR"/>
        </w:rPr>
        <w:fldChar w:fldCharType="end"/>
      </w:r>
      <w:ins w:id="379" w:author="Tatyana BUDUEVA" w:date="2021-02-02T10:32:00Z">
        <w:r w:rsidR="00942283">
          <w:rPr>
            <w:rStyle w:val="Lienhypertexte"/>
            <w:lang w:val="fr-FR"/>
          </w:rPr>
          <w:t xml:space="preserve">. </w:t>
        </w:r>
      </w:ins>
    </w:p>
    <w:p w14:paraId="7037EE53" w14:textId="6A1B1CE0" w:rsidR="001B6432" w:rsidRPr="00942283" w:rsidRDefault="00942283" w:rsidP="009E77A1">
      <w:pPr>
        <w:pStyle w:val="Corpsdetexte"/>
        <w:ind w:left="0"/>
        <w:rPr>
          <w:lang w:val="fr-FR"/>
        </w:rPr>
      </w:pPr>
      <w:ins w:id="380" w:author="Tatyana BUDUEVA" w:date="2021-02-02T10:33:00Z">
        <w:r w:rsidRPr="00942283">
          <w:rPr>
            <w:rStyle w:val="Lienhypertexte"/>
            <w:color w:val="auto"/>
            <w:u w:val="none"/>
            <w:lang w:val="fr-FR"/>
            <w:rPrChange w:id="381" w:author="Tatyana BUDUEVA" w:date="2021-02-02T10:34:00Z">
              <w:rPr>
                <w:rStyle w:val="Lienhypertexte"/>
                <w:u w:val="none"/>
                <w:lang w:val="fr-FR"/>
              </w:rPr>
            </w:rPrChange>
          </w:rPr>
          <w:t>L</w:t>
        </w:r>
      </w:ins>
      <w:ins w:id="382" w:author="Tatyana BUDUEVA" w:date="2021-02-02T10:34:00Z">
        <w:r>
          <w:rPr>
            <w:rStyle w:val="Lienhypertexte"/>
            <w:color w:val="auto"/>
            <w:u w:val="none"/>
            <w:lang w:val="fr-FR"/>
          </w:rPr>
          <w:t xml:space="preserve">a gestion des ressources humaines est réalisée </w:t>
        </w:r>
      </w:ins>
      <w:ins w:id="383" w:author="Tatyana BUDUEVA" w:date="2021-02-02T10:35:00Z">
        <w:r>
          <w:rPr>
            <w:rStyle w:val="Lienhypertexte"/>
            <w:color w:val="auto"/>
            <w:u w:val="none"/>
            <w:lang w:val="fr-FR"/>
          </w:rPr>
          <w:t>conformément</w:t>
        </w:r>
      </w:ins>
      <w:ins w:id="384" w:author="Tatyana BUDUEVA" w:date="2021-02-02T10:34:00Z">
        <w:r>
          <w:rPr>
            <w:rStyle w:val="Lienhypertexte"/>
            <w:color w:val="auto"/>
            <w:u w:val="none"/>
            <w:lang w:val="fr-FR"/>
          </w:rPr>
          <w:t xml:space="preserve"> à la procédure « Gestion des Ressources </w:t>
        </w:r>
      </w:ins>
      <w:ins w:id="385" w:author="Tatyana BUDUEVA" w:date="2021-02-02T10:35:00Z">
        <w:r>
          <w:rPr>
            <w:rStyle w:val="Lienhypertexte"/>
            <w:color w:val="auto"/>
            <w:u w:val="none"/>
            <w:lang w:val="fr-FR"/>
          </w:rPr>
          <w:t>Humaines</w:t>
        </w:r>
      </w:ins>
      <w:ins w:id="386" w:author="Tatyana BUDUEVA" w:date="2021-02-02T10:34:00Z">
        <w:r>
          <w:rPr>
            <w:rStyle w:val="Lienhypertexte"/>
            <w:color w:val="auto"/>
            <w:u w:val="none"/>
            <w:lang w:val="fr-FR"/>
          </w:rPr>
          <w:t> »</w:t>
        </w:r>
      </w:ins>
      <w:del w:id="387" w:author="Tatyana BUDUEVA" w:date="2021-02-02T10:32:00Z">
        <w:r w:rsidR="001B6432" w:rsidRPr="00942283" w:rsidDel="00942283">
          <w:rPr>
            <w:lang w:val="fr-FR"/>
          </w:rPr>
          <w:delText xml:space="preserve"> </w:delText>
        </w:r>
      </w:del>
    </w:p>
    <w:p w14:paraId="20014336" w14:textId="01E27603" w:rsidR="00A17364" w:rsidRDefault="00A17364">
      <w:pPr>
        <w:pStyle w:val="Titre4"/>
        <w:rPr>
          <w:ins w:id="388" w:author="Tatyana BUDUEVA" w:date="2021-05-27T14:21:00Z"/>
        </w:rPr>
        <w:pPrChange w:id="389" w:author="Tatyana BUDUEVA" w:date="2021-05-27T14:21:00Z">
          <w:pPr>
            <w:pStyle w:val="Titre3"/>
          </w:pPr>
        </w:pPrChange>
      </w:pPr>
      <w:bookmarkStart w:id="390" w:name="_Toc60041404"/>
      <w:bookmarkStart w:id="391" w:name="_Toc61283622"/>
      <w:bookmarkStart w:id="392" w:name="_Toc62482533"/>
      <w:bookmarkStart w:id="393" w:name="_Toc60041405"/>
      <w:bookmarkStart w:id="394" w:name="_Toc61283623"/>
      <w:bookmarkStart w:id="395" w:name="_Toc62482534"/>
      <w:bookmarkStart w:id="396" w:name="_Toc62736629"/>
      <w:bookmarkEnd w:id="390"/>
      <w:bookmarkEnd w:id="391"/>
      <w:bookmarkEnd w:id="392"/>
      <w:bookmarkEnd w:id="393"/>
      <w:bookmarkEnd w:id="394"/>
      <w:bookmarkEnd w:id="395"/>
      <w:ins w:id="397" w:author="Tatyana BUDUEVA" w:date="2021-05-27T14:21:00Z">
        <w:r>
          <w:t>Capacité et contraintes des ressources humaines</w:t>
        </w:r>
      </w:ins>
    </w:p>
    <w:p w14:paraId="67D6144C" w14:textId="5D7D1846" w:rsidR="00A17364" w:rsidRPr="00E02FDF" w:rsidRDefault="00A17364">
      <w:pPr>
        <w:pStyle w:val="Corpsdetexte"/>
        <w:rPr>
          <w:ins w:id="398" w:author="Tatyana BUDUEVA" w:date="2021-05-27T14:22:00Z"/>
          <w:color w:val="0000FF"/>
          <w:lang w:val="fr-FR"/>
          <w:rPrChange w:id="399" w:author="Tatyana BUDUEVA" w:date="2021-07-02T14:49:00Z">
            <w:rPr>
              <w:ins w:id="400" w:author="Tatyana BUDUEVA" w:date="2021-05-27T14:22:00Z"/>
              <w:color w:val="0000FF"/>
            </w:rPr>
          </w:rPrChange>
        </w:rPr>
        <w:pPrChange w:id="401" w:author="Tatyana BUDUEVA" w:date="2021-05-27T14:21:00Z">
          <w:pPr>
            <w:pStyle w:val="Titre3"/>
          </w:pPr>
        </w:pPrChange>
      </w:pPr>
      <w:ins w:id="402" w:author="Tatyana BUDUEVA" w:date="2021-05-27T14:21:00Z">
        <w:r w:rsidRPr="00A17364">
          <w:rPr>
            <w:color w:val="0000FF"/>
            <w:lang w:val="fr-FR"/>
            <w:rPrChange w:id="403" w:author="Tatyana BUDUEVA" w:date="2021-05-27T14:22:00Z">
              <w:rPr>
                <w:b w:val="0"/>
                <w:bCs w:val="0"/>
              </w:rPr>
            </w:rPrChange>
          </w:rPr>
          <w:t xml:space="preserve">Organigramme, </w:t>
        </w:r>
      </w:ins>
      <w:ins w:id="404" w:author="Tatyana BUDUEVA" w:date="2021-05-27T14:22:00Z">
        <w:r w:rsidRPr="00A17364">
          <w:rPr>
            <w:color w:val="0000FF"/>
            <w:lang w:val="fr-FR"/>
            <w:rPrChange w:id="405" w:author="Tatyana BUDUEVA" w:date="2021-05-27T14:22:00Z">
              <w:rPr>
                <w:b w:val="0"/>
                <w:bCs w:val="0"/>
              </w:rPr>
            </w:rPrChange>
          </w:rPr>
          <w:t xml:space="preserve">FIP, fiche de poste </w:t>
        </w:r>
      </w:ins>
    </w:p>
    <w:p w14:paraId="23190DC6" w14:textId="2F280FA2" w:rsidR="00A17364" w:rsidRPr="00E02FDF" w:rsidRDefault="00A17364">
      <w:pPr>
        <w:pStyle w:val="Corpsdetexte"/>
        <w:rPr>
          <w:ins w:id="406" w:author="Tatyana BUDUEVA" w:date="2021-05-27T14:21:00Z"/>
          <w:color w:val="0000FF"/>
          <w:lang w:val="fr-FR"/>
          <w:rPrChange w:id="407" w:author="Tatyana BUDUEVA" w:date="2021-07-02T14:49:00Z">
            <w:rPr>
              <w:ins w:id="408" w:author="Tatyana BUDUEVA" w:date="2021-05-27T14:21:00Z"/>
            </w:rPr>
          </w:rPrChange>
        </w:rPr>
        <w:pPrChange w:id="409" w:author="Tatyana BUDUEVA" w:date="2021-05-27T14:21:00Z">
          <w:pPr>
            <w:pStyle w:val="Titre3"/>
          </w:pPr>
        </w:pPrChange>
      </w:pPr>
      <w:ins w:id="410" w:author="Tatyana BUDUEVA" w:date="2021-05-27T14:22:00Z">
        <w:r w:rsidRPr="00A17364">
          <w:rPr>
            <w:color w:val="0000FF"/>
            <w:lang w:val="fr-FR"/>
          </w:rPr>
          <w:t>Organigramme, fiches de postes, RDD, FIP "Ressources humaines" et "Gestion des compétences"</w:t>
        </w:r>
      </w:ins>
    </w:p>
    <w:p w14:paraId="68556150" w14:textId="62097603" w:rsidR="00341342" w:rsidRPr="00B75C72" w:rsidRDefault="00341342">
      <w:pPr>
        <w:pStyle w:val="Titre4"/>
        <w:pPrChange w:id="411" w:author="Tatyana BUDUEVA" w:date="2021-05-27T14:21:00Z">
          <w:pPr>
            <w:pStyle w:val="Titre3"/>
          </w:pPr>
        </w:pPrChange>
      </w:pPr>
      <w:r w:rsidRPr="00B75C72">
        <w:t>Prestataires externes potentiels</w:t>
      </w:r>
      <w:bookmarkEnd w:id="396"/>
    </w:p>
    <w:p w14:paraId="7CA3D115" w14:textId="4B5254BA" w:rsidR="00DA051B" w:rsidRPr="00B75C72" w:rsidRDefault="00DA051B" w:rsidP="009E77A1">
      <w:pPr>
        <w:pStyle w:val="Corpsdetexte"/>
        <w:ind w:left="0"/>
        <w:rPr>
          <w:lang w:val="fr-FR"/>
        </w:rPr>
      </w:pPr>
      <w:r w:rsidRPr="00EB7EAE">
        <w:rPr>
          <w:lang w:val="fr-FR"/>
        </w:rPr>
        <w:t>La gestion</w:t>
      </w:r>
      <w:r>
        <w:rPr>
          <w:lang w:val="fr-FR"/>
        </w:rPr>
        <w:t xml:space="preserve"> des prestataires externes potentiels est réalisé en utilisant le modèle « Évaluation des fournisseurs »</w:t>
      </w:r>
      <w:ins w:id="412" w:author="Tatyana BUDUEVA" w:date="2021-05-27T14:21:00Z">
        <w:r w:rsidR="00A17364">
          <w:rPr>
            <w:lang w:val="fr-FR"/>
          </w:rPr>
          <w:t xml:space="preserve"> </w:t>
        </w:r>
        <w:r w:rsidR="00A17364" w:rsidRPr="00A17364">
          <w:rPr>
            <w:color w:val="0000FF"/>
            <w:lang w:val="fr-FR"/>
            <w:rPrChange w:id="413" w:author="Tatyana BUDUEVA" w:date="2021-05-27T14:21:00Z">
              <w:rPr>
                <w:lang w:val="fr-FR"/>
              </w:rPr>
            </w:rPrChange>
          </w:rPr>
          <w:t xml:space="preserve">+ partie sous traitance </w:t>
        </w:r>
      </w:ins>
    </w:p>
    <w:p w14:paraId="63CFBE5A" w14:textId="77777777" w:rsidR="00224B60" w:rsidRPr="00224B60" w:rsidRDefault="00224B60" w:rsidP="00224B60">
      <w:pPr>
        <w:pStyle w:val="Titre3"/>
      </w:pPr>
      <w:bookmarkStart w:id="414" w:name="_Toc60041407"/>
      <w:bookmarkStart w:id="415" w:name="_Toc61283625"/>
      <w:bookmarkStart w:id="416" w:name="_Toc62482536"/>
      <w:bookmarkStart w:id="417" w:name="_Toc60041408"/>
      <w:bookmarkStart w:id="418" w:name="_Toc61283626"/>
      <w:bookmarkStart w:id="419" w:name="_Toc62482537"/>
      <w:bookmarkStart w:id="420" w:name="_Ref49422137"/>
      <w:bookmarkStart w:id="421" w:name="_Toc62736630"/>
      <w:bookmarkEnd w:id="414"/>
      <w:bookmarkEnd w:id="415"/>
      <w:bookmarkEnd w:id="416"/>
      <w:bookmarkEnd w:id="417"/>
      <w:bookmarkEnd w:id="418"/>
      <w:bookmarkEnd w:id="419"/>
      <w:r>
        <w:t>Infrastructure</w:t>
      </w:r>
      <w:bookmarkEnd w:id="420"/>
      <w:bookmarkEnd w:id="421"/>
    </w:p>
    <w:p w14:paraId="2CDF0268" w14:textId="77777777" w:rsidR="00F07732" w:rsidRPr="00060B69" w:rsidRDefault="006F2C7D" w:rsidP="00060B69">
      <w:pPr>
        <w:pStyle w:val="Corpsdetexte"/>
        <w:ind w:left="0"/>
        <w:rPr>
          <w:lang w:val="fr-FR"/>
        </w:rPr>
      </w:pPr>
      <w:r w:rsidRPr="00060B69">
        <w:rPr>
          <w:lang w:val="fr-FR"/>
        </w:rPr>
        <w:t>Les infrastructures nécessa</w:t>
      </w:r>
      <w:r w:rsidR="00F07732" w:rsidRPr="00060B69">
        <w:rPr>
          <w:lang w:val="fr-FR"/>
        </w:rPr>
        <w:t xml:space="preserve">ires tels que les bâtiments et </w:t>
      </w:r>
      <w:r w:rsidRPr="00060B69">
        <w:rPr>
          <w:lang w:val="fr-FR"/>
        </w:rPr>
        <w:t>les espaces de travail sont mis en place et entretenus. Elles concernent les personnels sédentaires dans leur activité permanente</w:t>
      </w:r>
      <w:r>
        <w:rPr>
          <w:lang w:val="fr-FR"/>
        </w:rPr>
        <w:t xml:space="preserve">. </w:t>
      </w:r>
    </w:p>
    <w:p w14:paraId="38315F77" w14:textId="4BBD0113" w:rsidR="00F07732" w:rsidRPr="00060B69" w:rsidRDefault="00F07732" w:rsidP="00060B69">
      <w:pPr>
        <w:pStyle w:val="Corpsdetexte"/>
        <w:ind w:left="0"/>
        <w:rPr>
          <w:lang w:val="fr-FR"/>
        </w:rPr>
      </w:pPr>
      <w:r w:rsidRPr="00060B69">
        <w:rPr>
          <w:lang w:val="fr-FR"/>
        </w:rPr>
        <w:t>Les éventualités d’amélioration de ces infrastructures sont analysées à chaque revue de direction afin de les rendre à la fois conviviales et adaptées à leurs usagers.</w:t>
      </w:r>
    </w:p>
    <w:p w14:paraId="60061555" w14:textId="6B127B57" w:rsidR="00224B60" w:rsidRDefault="00AC2ED1" w:rsidP="009A0FA5">
      <w:pPr>
        <w:pStyle w:val="Corpsdetexte"/>
        <w:ind w:left="0"/>
        <w:rPr>
          <w:lang w:val="fr-FR"/>
        </w:rPr>
      </w:pPr>
      <w:r>
        <w:rPr>
          <w:lang w:val="fr-FR"/>
        </w:rPr>
        <w:t xml:space="preserve">Le </w:t>
      </w:r>
      <w:r w:rsidR="00E42A0D">
        <w:rPr>
          <w:lang w:val="fr-FR"/>
        </w:rPr>
        <w:t>GPN</w:t>
      </w:r>
      <w:r w:rsidR="00224B60">
        <w:rPr>
          <w:lang w:val="fr-FR"/>
        </w:rPr>
        <w:t xml:space="preserve"> s’engage à fournir l’infrastructure nécessaire à la mise en œuvre efficace de son SMQ et à l’obtention</w:t>
      </w:r>
      <w:r w:rsidR="00E42A0D">
        <w:rPr>
          <w:lang w:val="fr-FR"/>
        </w:rPr>
        <w:t xml:space="preserve"> de la conformité des produits : b</w:t>
      </w:r>
      <w:r w:rsidR="003F188A">
        <w:rPr>
          <w:lang w:val="fr-FR"/>
        </w:rPr>
        <w:t xml:space="preserve">âtiments, </w:t>
      </w:r>
      <w:r w:rsidR="00224B60">
        <w:rPr>
          <w:lang w:val="fr-FR"/>
        </w:rPr>
        <w:t>équ</w:t>
      </w:r>
      <w:r w:rsidR="00E42A0D">
        <w:rPr>
          <w:lang w:val="fr-FR"/>
        </w:rPr>
        <w:t>ipement (matériels, logiciels)</w:t>
      </w:r>
      <w:r w:rsidR="00224B60">
        <w:rPr>
          <w:lang w:val="fr-FR"/>
        </w:rPr>
        <w:t xml:space="preserve"> les moyens de transport, les technologies de l’inf</w:t>
      </w:r>
      <w:r w:rsidR="00E42A0D">
        <w:rPr>
          <w:lang w:val="fr-FR"/>
        </w:rPr>
        <w:t>ormation et de la communication.</w:t>
      </w:r>
    </w:p>
    <w:p w14:paraId="75670F51" w14:textId="07EAAC98" w:rsidR="003F188A" w:rsidRDefault="003F188A" w:rsidP="009A0FA5">
      <w:pPr>
        <w:pStyle w:val="Corpsdetexte"/>
        <w:ind w:left="0"/>
        <w:rPr>
          <w:lang w:val="fr-FR"/>
        </w:rPr>
      </w:pPr>
      <w:r>
        <w:rPr>
          <w:lang w:val="fr-FR"/>
        </w:rPr>
        <w:t xml:space="preserve">Les locaux de GPN sont loués et le bailleur fait </w:t>
      </w:r>
      <w:r w:rsidR="00AC2ED1">
        <w:rPr>
          <w:lang w:val="fr-FR"/>
        </w:rPr>
        <w:t>partie</w:t>
      </w:r>
      <w:r>
        <w:rPr>
          <w:lang w:val="fr-FR"/>
        </w:rPr>
        <w:t xml:space="preserve"> des </w:t>
      </w:r>
      <w:r w:rsidR="00AC2ED1">
        <w:rPr>
          <w:lang w:val="fr-FR"/>
        </w:rPr>
        <w:t xml:space="preserve">fournisseurs critiques gérés conformément au § </w:t>
      </w:r>
      <w:r w:rsidR="00AC2ED1">
        <w:rPr>
          <w:lang w:val="fr-FR"/>
        </w:rPr>
        <w:fldChar w:fldCharType="begin"/>
      </w:r>
      <w:r w:rsidR="00AC2ED1">
        <w:rPr>
          <w:lang w:val="fr-FR"/>
        </w:rPr>
        <w:instrText xml:space="preserve"> REF _Ref59442267 \r \h </w:instrText>
      </w:r>
      <w:r w:rsidR="00AC2ED1">
        <w:rPr>
          <w:lang w:val="fr-FR"/>
        </w:rPr>
      </w:r>
      <w:r w:rsidR="00AC2ED1">
        <w:rPr>
          <w:lang w:val="fr-FR"/>
        </w:rPr>
        <w:fldChar w:fldCharType="separate"/>
      </w:r>
      <w:r w:rsidR="00022516">
        <w:rPr>
          <w:lang w:val="fr-FR"/>
        </w:rPr>
        <w:t>8.4</w:t>
      </w:r>
      <w:r w:rsidR="00AC2ED1">
        <w:rPr>
          <w:lang w:val="fr-FR"/>
        </w:rPr>
        <w:fldChar w:fldCharType="end"/>
      </w:r>
    </w:p>
    <w:p w14:paraId="0C2047B7" w14:textId="45702D7F" w:rsidR="00665649" w:rsidRDefault="00665649" w:rsidP="00E42A0D">
      <w:pPr>
        <w:pStyle w:val="Corpsdetexte"/>
        <w:ind w:left="0"/>
        <w:rPr>
          <w:lang w:val="fr-FR"/>
        </w:rPr>
      </w:pPr>
    </w:p>
    <w:p w14:paraId="4D6BFF69" w14:textId="77777777" w:rsidR="00692B04" w:rsidRDefault="002A0F62" w:rsidP="002A0F62">
      <w:pPr>
        <w:pStyle w:val="Titre3"/>
      </w:pPr>
      <w:bookmarkStart w:id="422" w:name="_Toc62736631"/>
      <w:r>
        <w:t>Environnement pour la mise en œuvre des processus</w:t>
      </w:r>
      <w:bookmarkEnd w:id="422"/>
    </w:p>
    <w:p w14:paraId="3261DE93" w14:textId="5EFCAE57" w:rsidR="00F07732" w:rsidRPr="00ED3756" w:rsidRDefault="00F07732" w:rsidP="009A0FA5">
      <w:pPr>
        <w:pStyle w:val="Corpsdetexte"/>
        <w:ind w:left="0"/>
        <w:rPr>
          <w:lang w:val="fr-FR"/>
        </w:rPr>
      </w:pPr>
      <w:r w:rsidRPr="00060B69">
        <w:rPr>
          <w:lang w:val="fr-FR"/>
        </w:rPr>
        <w:t xml:space="preserve">L’environnement </w:t>
      </w:r>
      <w:r>
        <w:rPr>
          <w:lang w:val="fr-FR"/>
        </w:rPr>
        <w:t>pour la mise en œuvre des processus</w:t>
      </w:r>
      <w:r w:rsidRPr="00060B69">
        <w:rPr>
          <w:lang w:val="fr-FR"/>
        </w:rPr>
        <w:t xml:space="preserve"> est abordé dans le cadre de la</w:t>
      </w:r>
      <w:r>
        <w:rPr>
          <w:lang w:val="fr-FR"/>
        </w:rPr>
        <w:t xml:space="preserve"> </w:t>
      </w:r>
      <w:r w:rsidR="00E42A0D">
        <w:rPr>
          <w:lang w:val="fr-FR"/>
        </w:rPr>
        <w:t>RDD</w:t>
      </w:r>
      <w:r>
        <w:rPr>
          <w:lang w:val="fr-FR"/>
        </w:rPr>
        <w:t xml:space="preserve"> annuelle. </w:t>
      </w:r>
      <w:r w:rsidR="00A91AD4">
        <w:rPr>
          <w:lang w:val="fr-FR"/>
        </w:rPr>
        <w:t xml:space="preserve">Il inclut les aspects suivants :   </w:t>
      </w:r>
    </w:p>
    <w:p w14:paraId="4332475F" w14:textId="32232B72" w:rsidR="00692B04" w:rsidRDefault="00A91AD4" w:rsidP="00A91AD4">
      <w:pPr>
        <w:pStyle w:val="Corpsdetexte"/>
        <w:numPr>
          <w:ilvl w:val="0"/>
          <w:numId w:val="13"/>
        </w:numPr>
        <w:rPr>
          <w:lang w:val="fr-FR"/>
        </w:rPr>
      </w:pPr>
      <w:r>
        <w:rPr>
          <w:lang w:val="fr-FR"/>
        </w:rPr>
        <w:t>Social</w:t>
      </w:r>
      <w:r w:rsidR="00692B04">
        <w:rPr>
          <w:lang w:val="fr-FR"/>
        </w:rPr>
        <w:t> : non discriminatoire, calme, non conflictuel</w:t>
      </w:r>
    </w:p>
    <w:p w14:paraId="7AE8D463" w14:textId="03481E7E" w:rsidR="00692B04" w:rsidRDefault="00A91AD4" w:rsidP="00A91AD4">
      <w:pPr>
        <w:pStyle w:val="Corpsdetexte"/>
        <w:numPr>
          <w:ilvl w:val="0"/>
          <w:numId w:val="13"/>
        </w:numPr>
        <w:rPr>
          <w:lang w:val="fr-FR"/>
        </w:rPr>
      </w:pPr>
      <w:r>
        <w:rPr>
          <w:lang w:val="fr-FR"/>
        </w:rPr>
        <w:t>Psychologique</w:t>
      </w:r>
      <w:r w:rsidR="00692B04">
        <w:rPr>
          <w:lang w:val="fr-FR"/>
        </w:rPr>
        <w:t xml:space="preserve"> (réduction de stress, prévention du burnout, protection affective</w:t>
      </w:r>
      <w:ins w:id="423" w:author="Tatyana BUDUEVA" w:date="2021-02-17T12:32:00Z">
        <w:r w:rsidR="00893679">
          <w:rPr>
            <w:lang w:val="fr-FR"/>
          </w:rPr>
          <w:t>)</w:t>
        </w:r>
      </w:ins>
    </w:p>
    <w:p w14:paraId="5128C1BD" w14:textId="0818B52D" w:rsidR="00692B04" w:rsidRDefault="00692B04" w:rsidP="00A91AD4">
      <w:pPr>
        <w:pStyle w:val="Corpsdetexte"/>
        <w:numPr>
          <w:ilvl w:val="0"/>
          <w:numId w:val="13"/>
        </w:numPr>
        <w:rPr>
          <w:lang w:val="fr-FR"/>
        </w:rPr>
      </w:pPr>
      <w:r>
        <w:rPr>
          <w:lang w:val="fr-FR"/>
        </w:rPr>
        <w:t>Physique (température, chaleur, humidité, lumière, circulation d’air, hygiène, bruit)</w:t>
      </w:r>
    </w:p>
    <w:p w14:paraId="239D5F88" w14:textId="35AA4878" w:rsidR="002A0F62" w:rsidRDefault="00692B04" w:rsidP="00A91AD4">
      <w:pPr>
        <w:pStyle w:val="Corpsdetexte"/>
        <w:numPr>
          <w:ilvl w:val="0"/>
          <w:numId w:val="13"/>
        </w:numPr>
        <w:rPr>
          <w:lang w:val="fr-FR"/>
        </w:rPr>
      </w:pPr>
      <w:r>
        <w:rPr>
          <w:lang w:val="fr-FR"/>
        </w:rPr>
        <w:t>Culture d’entreprise, climat de travail, température, ergonomie</w:t>
      </w:r>
    </w:p>
    <w:p w14:paraId="079C854F" w14:textId="551F718D" w:rsidR="00633431" w:rsidRDefault="00633431" w:rsidP="00633431">
      <w:pPr>
        <w:pStyle w:val="Titre3"/>
      </w:pPr>
      <w:bookmarkStart w:id="424" w:name="_Toc62736632"/>
      <w:r>
        <w:t>Ressources pour la surveillance et la mesure</w:t>
      </w:r>
      <w:bookmarkEnd w:id="424"/>
    </w:p>
    <w:p w14:paraId="3E3F3359" w14:textId="02E9AAAE" w:rsidR="009B3389" w:rsidRDefault="00BA4664" w:rsidP="007B16A0">
      <w:pPr>
        <w:pStyle w:val="Corpsdetexte"/>
        <w:ind w:left="0"/>
        <w:rPr>
          <w:lang w:val="fr-FR"/>
        </w:rPr>
      </w:pPr>
      <w:r>
        <w:rPr>
          <w:lang w:val="fr-FR"/>
        </w:rPr>
        <w:t xml:space="preserve">Le GPN a défini les ressources nécessaires pour la surveillance et la mesure. Ces ressources sont définies par une liste des </w:t>
      </w:r>
      <w:ins w:id="425" w:author="Tatyana BUDUEVA" w:date="2021-02-02T10:40:00Z">
        <w:r w:rsidR="003120DD">
          <w:rPr>
            <w:lang w:val="fr-FR"/>
          </w:rPr>
          <w:t xml:space="preserve">outils et </w:t>
        </w:r>
      </w:ins>
      <w:r>
        <w:rPr>
          <w:lang w:val="fr-FR"/>
        </w:rPr>
        <w:t xml:space="preserve">équipements. </w:t>
      </w:r>
      <w:r w:rsidR="009B3389">
        <w:rPr>
          <w:lang w:val="fr-FR"/>
        </w:rPr>
        <w:t>Les appareils de mesure sont installés dans un bureau propre et sécurisé afin de les protéger.</w:t>
      </w:r>
    </w:p>
    <w:p w14:paraId="690F1229" w14:textId="4BAD75EE" w:rsidR="009B3389" w:rsidRDefault="00BA4664" w:rsidP="007B16A0">
      <w:pPr>
        <w:pStyle w:val="Corpsdetexte"/>
        <w:ind w:left="0"/>
        <w:rPr>
          <w:lang w:val="fr-FR"/>
        </w:rPr>
      </w:pPr>
      <w:r>
        <w:rPr>
          <w:lang w:val="fr-FR"/>
        </w:rPr>
        <w:t>Leur vérification métrologique se fait conformément à la fréquence préconisée par le constructeur. Les procès-verbaux métrologiques sont disponible</w:t>
      </w:r>
      <w:r w:rsidR="007C53F0">
        <w:rPr>
          <w:lang w:val="fr-FR"/>
        </w:rPr>
        <w:t>s</w:t>
      </w:r>
      <w:r>
        <w:rPr>
          <w:lang w:val="fr-FR"/>
        </w:rPr>
        <w:t xml:space="preserve"> en format électronique et sous papier.</w:t>
      </w:r>
    </w:p>
    <w:p w14:paraId="229E1ECF" w14:textId="5E54519F" w:rsidR="00727FDB" w:rsidRDefault="00346B86" w:rsidP="007B16A0">
      <w:pPr>
        <w:pStyle w:val="Corpsdetexte"/>
        <w:ind w:left="0"/>
        <w:rPr>
          <w:lang w:val="fr-FR"/>
        </w:rPr>
      </w:pPr>
      <w:r>
        <w:rPr>
          <w:lang w:val="fr-FR"/>
        </w:rPr>
        <w:t>Lorsqu’un équipement de mesure s’avère inadapté,</w:t>
      </w:r>
      <w:r w:rsidR="007C53F0">
        <w:rPr>
          <w:lang w:val="fr-FR"/>
        </w:rPr>
        <w:t xml:space="preserve"> une non-conformité sera ouverte par le RQ. L’analyse de cause sera effectuée et le client va être prévenu </w:t>
      </w:r>
    </w:p>
    <w:p w14:paraId="08A13A93" w14:textId="78ABBA11" w:rsidR="00633431" w:rsidRPr="007C53F0" w:rsidRDefault="00633431" w:rsidP="00727FDB">
      <w:pPr>
        <w:pStyle w:val="Titre3"/>
      </w:pPr>
      <w:bookmarkStart w:id="426" w:name="_Toc62736633"/>
      <w:r w:rsidRPr="007C53F0">
        <w:t>Connaissances organisationnelles</w:t>
      </w:r>
      <w:bookmarkEnd w:id="426"/>
    </w:p>
    <w:p w14:paraId="104E2A16" w14:textId="63CC3A98" w:rsidR="0089337A" w:rsidRDefault="00727FDB" w:rsidP="00060B69">
      <w:pPr>
        <w:pStyle w:val="Corpsdetexte"/>
        <w:ind w:left="0"/>
        <w:rPr>
          <w:lang w:val="fr-FR"/>
        </w:rPr>
      </w:pPr>
      <w:r w:rsidRPr="00060B69">
        <w:rPr>
          <w:lang w:val="fr-FR"/>
        </w:rPr>
        <w:t xml:space="preserve">Les connaissances </w:t>
      </w:r>
      <w:r w:rsidR="0089337A" w:rsidRPr="0089337A">
        <w:rPr>
          <w:lang w:val="fr-FR"/>
        </w:rPr>
        <w:t>organisationnelles nécessaires</w:t>
      </w:r>
      <w:r w:rsidRPr="00060B69">
        <w:rPr>
          <w:lang w:val="fr-FR"/>
        </w:rPr>
        <w:t xml:space="preserve">  à la mise en œuvre des  processus GPN sont définis  lors de la RDD</w:t>
      </w:r>
      <w:r w:rsidR="0089337A" w:rsidRPr="00060B69">
        <w:rPr>
          <w:lang w:val="fr-FR"/>
        </w:rPr>
        <w:t>.</w:t>
      </w:r>
      <w:r w:rsidR="0089337A">
        <w:rPr>
          <w:lang w:val="fr-FR"/>
        </w:rPr>
        <w:t xml:space="preserve"> </w:t>
      </w:r>
    </w:p>
    <w:p w14:paraId="2BCCE2FD" w14:textId="243C8B24" w:rsidR="0089337A" w:rsidRDefault="0089337A" w:rsidP="00060B69">
      <w:pPr>
        <w:pStyle w:val="Corpsdetexte"/>
        <w:ind w:left="0"/>
        <w:rPr>
          <w:lang w:val="fr-FR"/>
        </w:rPr>
      </w:pPr>
      <w:r>
        <w:rPr>
          <w:lang w:val="fr-FR"/>
        </w:rPr>
        <w:t xml:space="preserve">Si besoin, la possibilité d’acquisition d’autres </w:t>
      </w:r>
      <w:r w:rsidRPr="007C0352">
        <w:rPr>
          <w:lang w:val="fr-FR"/>
        </w:rPr>
        <w:t>connaissances supplémentaires</w:t>
      </w:r>
      <w:r>
        <w:rPr>
          <w:lang w:val="fr-FR"/>
        </w:rPr>
        <w:t xml:space="preserve"> sera traitée lors de la RDD.</w:t>
      </w:r>
    </w:p>
    <w:p w14:paraId="41B29B4D" w14:textId="7CD786A3" w:rsidR="00582F58" w:rsidRDefault="0065791B" w:rsidP="00060B69">
      <w:pPr>
        <w:pStyle w:val="Corpsdetexte"/>
        <w:ind w:left="0"/>
        <w:rPr>
          <w:lang w:val="fr-FR"/>
        </w:rPr>
      </w:pPr>
      <w:ins w:id="427" w:author="Tatyana BUDUEVA" w:date="2021-05-25T12:06:00Z">
        <w:r w:rsidRPr="0065791B">
          <w:rPr>
            <w:highlight w:val="yellow"/>
            <w:lang w:val="fr-FR"/>
            <w:rPrChange w:id="428" w:author="Tatyana BUDUEVA" w:date="2021-05-25T12:06:00Z">
              <w:rPr>
                <w:lang w:val="fr-FR"/>
              </w:rPr>
            </w:rPrChange>
          </w:rPr>
          <w:t>c f procédure Connaissances organisationnelles</w:t>
        </w:r>
        <w:r>
          <w:rPr>
            <w:lang w:val="fr-FR"/>
          </w:rPr>
          <w:t xml:space="preserve"> </w:t>
        </w:r>
      </w:ins>
    </w:p>
    <w:tbl>
      <w:tblPr>
        <w:tblStyle w:val="Grilledutableau"/>
        <w:tblW w:w="0" w:type="auto"/>
        <w:tblLook w:val="04A0" w:firstRow="1" w:lastRow="0" w:firstColumn="1" w:lastColumn="0" w:noHBand="0" w:noVBand="1"/>
      </w:tblPr>
      <w:tblGrid>
        <w:gridCol w:w="2478"/>
        <w:gridCol w:w="2478"/>
        <w:gridCol w:w="2478"/>
        <w:gridCol w:w="2479"/>
      </w:tblGrid>
      <w:tr w:rsidR="00F0618F" w:rsidDel="00391B5C" w14:paraId="74F5014F" w14:textId="7D47FC0C" w:rsidTr="00F0618F">
        <w:trPr>
          <w:del w:id="429" w:author="Tatyana BUDUEVA" w:date="2021-05-25T12:06:00Z"/>
        </w:trPr>
        <w:tc>
          <w:tcPr>
            <w:tcW w:w="2478" w:type="dxa"/>
          </w:tcPr>
          <w:p w14:paraId="46FB6F95" w14:textId="2BC47F61" w:rsidR="00F0618F" w:rsidDel="00391B5C" w:rsidRDefault="000F336A" w:rsidP="00060B69">
            <w:pPr>
              <w:pStyle w:val="Corpsdetexte"/>
              <w:ind w:left="0"/>
              <w:rPr>
                <w:del w:id="430" w:author="Tatyana BUDUEVA" w:date="2021-05-25T12:06:00Z"/>
                <w:lang w:val="fr-FR"/>
              </w:rPr>
            </w:pPr>
            <w:del w:id="431" w:author="Tatyana BUDUEVA" w:date="2021-05-25T12:06:00Z">
              <w:r w:rsidDel="00391B5C">
                <w:rPr>
                  <w:lang w:val="fr-FR"/>
                </w:rPr>
                <w:delText xml:space="preserve">Poste </w:delText>
              </w:r>
            </w:del>
          </w:p>
        </w:tc>
        <w:tc>
          <w:tcPr>
            <w:tcW w:w="2478" w:type="dxa"/>
          </w:tcPr>
          <w:p w14:paraId="36F49307" w14:textId="305B9181" w:rsidR="00F0618F" w:rsidDel="00391B5C" w:rsidRDefault="000F336A" w:rsidP="00060B69">
            <w:pPr>
              <w:pStyle w:val="Corpsdetexte"/>
              <w:ind w:left="0"/>
              <w:rPr>
                <w:del w:id="432" w:author="Tatyana BUDUEVA" w:date="2021-05-25T12:06:00Z"/>
                <w:lang w:val="fr-FR"/>
              </w:rPr>
            </w:pPr>
            <w:del w:id="433" w:author="Tatyana BUDUEVA" w:date="2021-05-25T12:06:00Z">
              <w:r w:rsidDel="00391B5C">
                <w:rPr>
                  <w:lang w:val="fr-FR"/>
                </w:rPr>
                <w:delText>Processus</w:delText>
              </w:r>
            </w:del>
          </w:p>
        </w:tc>
        <w:tc>
          <w:tcPr>
            <w:tcW w:w="2478" w:type="dxa"/>
          </w:tcPr>
          <w:p w14:paraId="5FB93C99" w14:textId="1791DFC0" w:rsidR="00F0618F" w:rsidDel="00391B5C" w:rsidRDefault="00F0618F" w:rsidP="00060B69">
            <w:pPr>
              <w:pStyle w:val="Corpsdetexte"/>
              <w:ind w:left="0"/>
              <w:rPr>
                <w:del w:id="434" w:author="Tatyana BUDUEVA" w:date="2021-05-25T12:06:00Z"/>
                <w:lang w:val="fr-FR"/>
              </w:rPr>
            </w:pPr>
          </w:p>
        </w:tc>
        <w:tc>
          <w:tcPr>
            <w:tcW w:w="2479" w:type="dxa"/>
          </w:tcPr>
          <w:p w14:paraId="6056973E" w14:textId="188D3C1E" w:rsidR="00F0618F" w:rsidDel="00391B5C" w:rsidRDefault="00F0618F" w:rsidP="00060B69">
            <w:pPr>
              <w:pStyle w:val="Corpsdetexte"/>
              <w:ind w:left="0"/>
              <w:rPr>
                <w:del w:id="435" w:author="Tatyana BUDUEVA" w:date="2021-05-25T12:06:00Z"/>
                <w:lang w:val="fr-FR"/>
              </w:rPr>
            </w:pPr>
          </w:p>
        </w:tc>
      </w:tr>
      <w:tr w:rsidR="00F0618F" w:rsidDel="00391B5C" w14:paraId="0693DF90" w14:textId="2FD3128D" w:rsidTr="00F0618F">
        <w:trPr>
          <w:del w:id="436" w:author="Tatyana BUDUEVA" w:date="2021-05-25T12:06:00Z"/>
        </w:trPr>
        <w:tc>
          <w:tcPr>
            <w:tcW w:w="2478" w:type="dxa"/>
          </w:tcPr>
          <w:p w14:paraId="76402117" w14:textId="0E27AB39" w:rsidR="00F0618F" w:rsidDel="00391B5C" w:rsidRDefault="00F0618F" w:rsidP="00060B69">
            <w:pPr>
              <w:pStyle w:val="Corpsdetexte"/>
              <w:ind w:left="0"/>
              <w:rPr>
                <w:del w:id="437" w:author="Tatyana BUDUEVA" w:date="2021-05-25T12:06:00Z"/>
                <w:lang w:val="fr-FR"/>
              </w:rPr>
            </w:pPr>
          </w:p>
        </w:tc>
        <w:tc>
          <w:tcPr>
            <w:tcW w:w="2478" w:type="dxa"/>
          </w:tcPr>
          <w:p w14:paraId="1542770E" w14:textId="22E073BD" w:rsidR="00F0618F" w:rsidDel="00391B5C" w:rsidRDefault="00F0618F" w:rsidP="00060B69">
            <w:pPr>
              <w:pStyle w:val="Corpsdetexte"/>
              <w:ind w:left="0"/>
              <w:rPr>
                <w:del w:id="438" w:author="Tatyana BUDUEVA" w:date="2021-05-25T12:06:00Z"/>
                <w:lang w:val="fr-FR"/>
              </w:rPr>
            </w:pPr>
          </w:p>
        </w:tc>
        <w:tc>
          <w:tcPr>
            <w:tcW w:w="2478" w:type="dxa"/>
          </w:tcPr>
          <w:p w14:paraId="31DE05C4" w14:textId="17C4DED2" w:rsidR="00F0618F" w:rsidDel="00391B5C" w:rsidRDefault="00F0618F" w:rsidP="00060B69">
            <w:pPr>
              <w:pStyle w:val="Corpsdetexte"/>
              <w:ind w:left="0"/>
              <w:rPr>
                <w:del w:id="439" w:author="Tatyana BUDUEVA" w:date="2021-05-25T12:06:00Z"/>
                <w:lang w:val="fr-FR"/>
              </w:rPr>
            </w:pPr>
          </w:p>
        </w:tc>
        <w:tc>
          <w:tcPr>
            <w:tcW w:w="2479" w:type="dxa"/>
          </w:tcPr>
          <w:p w14:paraId="2D8FF417" w14:textId="76A4EADD" w:rsidR="00F0618F" w:rsidDel="00391B5C" w:rsidRDefault="00F0618F" w:rsidP="00060B69">
            <w:pPr>
              <w:pStyle w:val="Corpsdetexte"/>
              <w:ind w:left="0"/>
              <w:rPr>
                <w:del w:id="440" w:author="Tatyana BUDUEVA" w:date="2021-05-25T12:06:00Z"/>
                <w:lang w:val="fr-FR"/>
              </w:rPr>
            </w:pPr>
          </w:p>
        </w:tc>
      </w:tr>
      <w:tr w:rsidR="00F0618F" w:rsidDel="00391B5C" w14:paraId="324A701B" w14:textId="2279871E" w:rsidTr="00F0618F">
        <w:trPr>
          <w:del w:id="441" w:author="Tatyana BUDUEVA" w:date="2021-05-25T12:06:00Z"/>
        </w:trPr>
        <w:tc>
          <w:tcPr>
            <w:tcW w:w="2478" w:type="dxa"/>
          </w:tcPr>
          <w:p w14:paraId="71F45C8B" w14:textId="6289AA37" w:rsidR="00F0618F" w:rsidDel="00391B5C" w:rsidRDefault="00F0618F" w:rsidP="00060B69">
            <w:pPr>
              <w:pStyle w:val="Corpsdetexte"/>
              <w:ind w:left="0"/>
              <w:rPr>
                <w:del w:id="442" w:author="Tatyana BUDUEVA" w:date="2021-05-25T12:06:00Z"/>
                <w:lang w:val="fr-FR"/>
              </w:rPr>
            </w:pPr>
          </w:p>
        </w:tc>
        <w:tc>
          <w:tcPr>
            <w:tcW w:w="2478" w:type="dxa"/>
          </w:tcPr>
          <w:p w14:paraId="468F3A68" w14:textId="5653F551" w:rsidR="00F0618F" w:rsidDel="00391B5C" w:rsidRDefault="00F0618F" w:rsidP="00060B69">
            <w:pPr>
              <w:pStyle w:val="Corpsdetexte"/>
              <w:ind w:left="0"/>
              <w:rPr>
                <w:del w:id="443" w:author="Tatyana BUDUEVA" w:date="2021-05-25T12:06:00Z"/>
                <w:lang w:val="fr-FR"/>
              </w:rPr>
            </w:pPr>
          </w:p>
        </w:tc>
        <w:tc>
          <w:tcPr>
            <w:tcW w:w="2478" w:type="dxa"/>
          </w:tcPr>
          <w:p w14:paraId="7FC06FA2" w14:textId="6DF70F7F" w:rsidR="00F0618F" w:rsidDel="00391B5C" w:rsidRDefault="00F0618F" w:rsidP="00060B69">
            <w:pPr>
              <w:pStyle w:val="Corpsdetexte"/>
              <w:ind w:left="0"/>
              <w:rPr>
                <w:del w:id="444" w:author="Tatyana BUDUEVA" w:date="2021-05-25T12:06:00Z"/>
                <w:lang w:val="fr-FR"/>
              </w:rPr>
            </w:pPr>
          </w:p>
        </w:tc>
        <w:tc>
          <w:tcPr>
            <w:tcW w:w="2479" w:type="dxa"/>
          </w:tcPr>
          <w:p w14:paraId="1487A17A" w14:textId="3A1A6AA1" w:rsidR="00F0618F" w:rsidDel="00391B5C" w:rsidRDefault="00F0618F" w:rsidP="00060B69">
            <w:pPr>
              <w:pStyle w:val="Corpsdetexte"/>
              <w:ind w:left="0"/>
              <w:rPr>
                <w:del w:id="445" w:author="Tatyana BUDUEVA" w:date="2021-05-25T12:06:00Z"/>
                <w:lang w:val="fr-FR"/>
              </w:rPr>
            </w:pPr>
          </w:p>
        </w:tc>
      </w:tr>
      <w:tr w:rsidR="00F0618F" w:rsidDel="00391B5C" w14:paraId="239E927B" w14:textId="020482D8" w:rsidTr="00F0618F">
        <w:trPr>
          <w:del w:id="446" w:author="Tatyana BUDUEVA" w:date="2021-05-25T12:06:00Z"/>
        </w:trPr>
        <w:tc>
          <w:tcPr>
            <w:tcW w:w="2478" w:type="dxa"/>
          </w:tcPr>
          <w:p w14:paraId="6CBB8AC8" w14:textId="0648BF16" w:rsidR="00F0618F" w:rsidDel="00391B5C" w:rsidRDefault="00F0618F" w:rsidP="00060B69">
            <w:pPr>
              <w:pStyle w:val="Corpsdetexte"/>
              <w:ind w:left="0"/>
              <w:rPr>
                <w:del w:id="447" w:author="Tatyana BUDUEVA" w:date="2021-05-25T12:06:00Z"/>
                <w:lang w:val="fr-FR"/>
              </w:rPr>
            </w:pPr>
          </w:p>
        </w:tc>
        <w:tc>
          <w:tcPr>
            <w:tcW w:w="2478" w:type="dxa"/>
          </w:tcPr>
          <w:p w14:paraId="71C805BA" w14:textId="2FD76671" w:rsidR="00F0618F" w:rsidDel="00391B5C" w:rsidRDefault="00F0618F" w:rsidP="00060B69">
            <w:pPr>
              <w:pStyle w:val="Corpsdetexte"/>
              <w:ind w:left="0"/>
              <w:rPr>
                <w:del w:id="448" w:author="Tatyana BUDUEVA" w:date="2021-05-25T12:06:00Z"/>
                <w:lang w:val="fr-FR"/>
              </w:rPr>
            </w:pPr>
          </w:p>
        </w:tc>
        <w:tc>
          <w:tcPr>
            <w:tcW w:w="2478" w:type="dxa"/>
          </w:tcPr>
          <w:p w14:paraId="2190A024" w14:textId="7581C069" w:rsidR="00F0618F" w:rsidDel="00391B5C" w:rsidRDefault="00F0618F" w:rsidP="00060B69">
            <w:pPr>
              <w:pStyle w:val="Corpsdetexte"/>
              <w:ind w:left="0"/>
              <w:rPr>
                <w:del w:id="449" w:author="Tatyana BUDUEVA" w:date="2021-05-25T12:06:00Z"/>
                <w:lang w:val="fr-FR"/>
              </w:rPr>
            </w:pPr>
          </w:p>
        </w:tc>
        <w:tc>
          <w:tcPr>
            <w:tcW w:w="2479" w:type="dxa"/>
          </w:tcPr>
          <w:p w14:paraId="445C4A63" w14:textId="0DBF614D" w:rsidR="00F0618F" w:rsidDel="00391B5C" w:rsidRDefault="00F0618F" w:rsidP="00060B69">
            <w:pPr>
              <w:pStyle w:val="Corpsdetexte"/>
              <w:ind w:left="0"/>
              <w:rPr>
                <w:del w:id="450" w:author="Tatyana BUDUEVA" w:date="2021-05-25T12:06:00Z"/>
                <w:lang w:val="fr-FR"/>
              </w:rPr>
            </w:pPr>
          </w:p>
        </w:tc>
      </w:tr>
      <w:tr w:rsidR="00F0618F" w:rsidDel="00391B5C" w14:paraId="3DD892E0" w14:textId="2F7F299D" w:rsidTr="00F0618F">
        <w:trPr>
          <w:del w:id="451" w:author="Tatyana BUDUEVA" w:date="2021-05-25T12:06:00Z"/>
        </w:trPr>
        <w:tc>
          <w:tcPr>
            <w:tcW w:w="2478" w:type="dxa"/>
          </w:tcPr>
          <w:p w14:paraId="15663C59" w14:textId="4CF10F39" w:rsidR="00F0618F" w:rsidDel="00391B5C" w:rsidRDefault="00F0618F" w:rsidP="00060B69">
            <w:pPr>
              <w:pStyle w:val="Corpsdetexte"/>
              <w:ind w:left="0"/>
              <w:rPr>
                <w:del w:id="452" w:author="Tatyana BUDUEVA" w:date="2021-05-25T12:06:00Z"/>
                <w:lang w:val="fr-FR"/>
              </w:rPr>
            </w:pPr>
          </w:p>
        </w:tc>
        <w:tc>
          <w:tcPr>
            <w:tcW w:w="2478" w:type="dxa"/>
          </w:tcPr>
          <w:p w14:paraId="0E25D6A3" w14:textId="56E1CEC7" w:rsidR="00F0618F" w:rsidDel="00391B5C" w:rsidRDefault="00F0618F" w:rsidP="00060B69">
            <w:pPr>
              <w:pStyle w:val="Corpsdetexte"/>
              <w:ind w:left="0"/>
              <w:rPr>
                <w:del w:id="453" w:author="Tatyana BUDUEVA" w:date="2021-05-25T12:06:00Z"/>
                <w:lang w:val="fr-FR"/>
              </w:rPr>
            </w:pPr>
          </w:p>
        </w:tc>
        <w:tc>
          <w:tcPr>
            <w:tcW w:w="2478" w:type="dxa"/>
          </w:tcPr>
          <w:p w14:paraId="5CA7D672" w14:textId="2FC696AA" w:rsidR="00F0618F" w:rsidDel="00391B5C" w:rsidRDefault="00F0618F" w:rsidP="00060B69">
            <w:pPr>
              <w:pStyle w:val="Corpsdetexte"/>
              <w:ind w:left="0"/>
              <w:rPr>
                <w:del w:id="454" w:author="Tatyana BUDUEVA" w:date="2021-05-25T12:06:00Z"/>
                <w:lang w:val="fr-FR"/>
              </w:rPr>
            </w:pPr>
          </w:p>
        </w:tc>
        <w:tc>
          <w:tcPr>
            <w:tcW w:w="2479" w:type="dxa"/>
          </w:tcPr>
          <w:p w14:paraId="2DDACC33" w14:textId="708EC096" w:rsidR="00F0618F" w:rsidDel="00391B5C" w:rsidRDefault="00F0618F" w:rsidP="00060B69">
            <w:pPr>
              <w:pStyle w:val="Corpsdetexte"/>
              <w:ind w:left="0"/>
              <w:rPr>
                <w:del w:id="455" w:author="Tatyana BUDUEVA" w:date="2021-05-25T12:06:00Z"/>
                <w:lang w:val="fr-FR"/>
              </w:rPr>
            </w:pPr>
          </w:p>
        </w:tc>
      </w:tr>
      <w:tr w:rsidR="00F0618F" w:rsidDel="00391B5C" w14:paraId="3231C363" w14:textId="3FD876FF" w:rsidTr="00F0618F">
        <w:trPr>
          <w:del w:id="456" w:author="Tatyana BUDUEVA" w:date="2021-05-25T12:06:00Z"/>
        </w:trPr>
        <w:tc>
          <w:tcPr>
            <w:tcW w:w="2478" w:type="dxa"/>
          </w:tcPr>
          <w:p w14:paraId="388766C1" w14:textId="67C9447E" w:rsidR="00F0618F" w:rsidDel="00391B5C" w:rsidRDefault="00F0618F" w:rsidP="00060B69">
            <w:pPr>
              <w:pStyle w:val="Corpsdetexte"/>
              <w:ind w:left="0"/>
              <w:rPr>
                <w:del w:id="457" w:author="Tatyana BUDUEVA" w:date="2021-05-25T12:06:00Z"/>
                <w:lang w:val="fr-FR"/>
              </w:rPr>
            </w:pPr>
          </w:p>
        </w:tc>
        <w:tc>
          <w:tcPr>
            <w:tcW w:w="2478" w:type="dxa"/>
          </w:tcPr>
          <w:p w14:paraId="3D7DC99D" w14:textId="2F558352" w:rsidR="00F0618F" w:rsidDel="00391B5C" w:rsidRDefault="00F0618F" w:rsidP="00060B69">
            <w:pPr>
              <w:pStyle w:val="Corpsdetexte"/>
              <w:ind w:left="0"/>
              <w:rPr>
                <w:del w:id="458" w:author="Tatyana BUDUEVA" w:date="2021-05-25T12:06:00Z"/>
                <w:lang w:val="fr-FR"/>
              </w:rPr>
            </w:pPr>
          </w:p>
        </w:tc>
        <w:tc>
          <w:tcPr>
            <w:tcW w:w="2478" w:type="dxa"/>
          </w:tcPr>
          <w:p w14:paraId="1DAC5B29" w14:textId="7E9BA9B1" w:rsidR="00F0618F" w:rsidDel="00391B5C" w:rsidRDefault="00F0618F" w:rsidP="00060B69">
            <w:pPr>
              <w:pStyle w:val="Corpsdetexte"/>
              <w:ind w:left="0"/>
              <w:rPr>
                <w:del w:id="459" w:author="Tatyana BUDUEVA" w:date="2021-05-25T12:06:00Z"/>
                <w:lang w:val="fr-FR"/>
              </w:rPr>
            </w:pPr>
          </w:p>
        </w:tc>
        <w:tc>
          <w:tcPr>
            <w:tcW w:w="2479" w:type="dxa"/>
          </w:tcPr>
          <w:p w14:paraId="7832068A" w14:textId="34C9E164" w:rsidR="00F0618F" w:rsidDel="00391B5C" w:rsidRDefault="00F0618F" w:rsidP="00060B69">
            <w:pPr>
              <w:pStyle w:val="Corpsdetexte"/>
              <w:ind w:left="0"/>
              <w:rPr>
                <w:del w:id="460" w:author="Tatyana BUDUEVA" w:date="2021-05-25T12:06:00Z"/>
                <w:lang w:val="fr-FR"/>
              </w:rPr>
            </w:pPr>
          </w:p>
        </w:tc>
      </w:tr>
      <w:tr w:rsidR="00F0618F" w:rsidDel="00391B5C" w14:paraId="6C04BF83" w14:textId="30535964" w:rsidTr="00F0618F">
        <w:trPr>
          <w:del w:id="461" w:author="Tatyana BUDUEVA" w:date="2021-05-25T12:06:00Z"/>
        </w:trPr>
        <w:tc>
          <w:tcPr>
            <w:tcW w:w="2478" w:type="dxa"/>
          </w:tcPr>
          <w:p w14:paraId="3A216C21" w14:textId="2A014EEF" w:rsidR="00F0618F" w:rsidDel="00391B5C" w:rsidRDefault="00F0618F" w:rsidP="00060B69">
            <w:pPr>
              <w:pStyle w:val="Corpsdetexte"/>
              <w:ind w:left="0"/>
              <w:rPr>
                <w:del w:id="462" w:author="Tatyana BUDUEVA" w:date="2021-05-25T12:06:00Z"/>
                <w:lang w:val="fr-FR"/>
              </w:rPr>
            </w:pPr>
          </w:p>
        </w:tc>
        <w:tc>
          <w:tcPr>
            <w:tcW w:w="2478" w:type="dxa"/>
          </w:tcPr>
          <w:p w14:paraId="2F3E0C8D" w14:textId="0F3DECE3" w:rsidR="00F0618F" w:rsidDel="00391B5C" w:rsidRDefault="00F0618F" w:rsidP="00060B69">
            <w:pPr>
              <w:pStyle w:val="Corpsdetexte"/>
              <w:ind w:left="0"/>
              <w:rPr>
                <w:del w:id="463" w:author="Tatyana BUDUEVA" w:date="2021-05-25T12:06:00Z"/>
                <w:lang w:val="fr-FR"/>
              </w:rPr>
            </w:pPr>
          </w:p>
        </w:tc>
        <w:tc>
          <w:tcPr>
            <w:tcW w:w="2478" w:type="dxa"/>
          </w:tcPr>
          <w:p w14:paraId="7A743989" w14:textId="55B56D92" w:rsidR="00F0618F" w:rsidDel="00391B5C" w:rsidRDefault="00F0618F" w:rsidP="00060B69">
            <w:pPr>
              <w:pStyle w:val="Corpsdetexte"/>
              <w:ind w:left="0"/>
              <w:rPr>
                <w:del w:id="464" w:author="Tatyana BUDUEVA" w:date="2021-05-25T12:06:00Z"/>
                <w:lang w:val="fr-FR"/>
              </w:rPr>
            </w:pPr>
          </w:p>
        </w:tc>
        <w:tc>
          <w:tcPr>
            <w:tcW w:w="2479" w:type="dxa"/>
          </w:tcPr>
          <w:p w14:paraId="57D04570" w14:textId="2C396138" w:rsidR="00F0618F" w:rsidDel="00391B5C" w:rsidRDefault="00F0618F" w:rsidP="00060B69">
            <w:pPr>
              <w:pStyle w:val="Corpsdetexte"/>
              <w:ind w:left="0"/>
              <w:rPr>
                <w:del w:id="465" w:author="Tatyana BUDUEVA" w:date="2021-05-25T12:06:00Z"/>
                <w:lang w:val="fr-FR"/>
              </w:rPr>
            </w:pPr>
          </w:p>
        </w:tc>
      </w:tr>
      <w:tr w:rsidR="00F0618F" w:rsidDel="00391B5C" w14:paraId="64D1BE7F" w14:textId="7061C228" w:rsidTr="00F0618F">
        <w:trPr>
          <w:del w:id="466" w:author="Tatyana BUDUEVA" w:date="2021-05-25T12:06:00Z"/>
        </w:trPr>
        <w:tc>
          <w:tcPr>
            <w:tcW w:w="2478" w:type="dxa"/>
          </w:tcPr>
          <w:p w14:paraId="0D33FF07" w14:textId="15995963" w:rsidR="00F0618F" w:rsidDel="00391B5C" w:rsidRDefault="00DD7A5F" w:rsidP="00060B69">
            <w:pPr>
              <w:pStyle w:val="Corpsdetexte"/>
              <w:ind w:left="0"/>
              <w:rPr>
                <w:del w:id="467" w:author="Tatyana BUDUEVA" w:date="2021-05-25T12:06:00Z"/>
                <w:lang w:val="fr-FR"/>
              </w:rPr>
            </w:pPr>
            <w:del w:id="468" w:author="Tatyana BUDUEVA" w:date="2021-05-25T12:06:00Z">
              <w:r w:rsidDel="00391B5C">
                <w:rPr>
                  <w:lang w:val="fr-FR"/>
                </w:rPr>
                <w:delText xml:space="preserve">Officier sécurité </w:delText>
              </w:r>
            </w:del>
          </w:p>
        </w:tc>
        <w:tc>
          <w:tcPr>
            <w:tcW w:w="2478" w:type="dxa"/>
          </w:tcPr>
          <w:p w14:paraId="1ECB5B87" w14:textId="3706EB7B" w:rsidR="00F0618F" w:rsidDel="00391B5C" w:rsidRDefault="00F0618F" w:rsidP="00060B69">
            <w:pPr>
              <w:pStyle w:val="Corpsdetexte"/>
              <w:ind w:left="0"/>
              <w:rPr>
                <w:del w:id="469" w:author="Tatyana BUDUEVA" w:date="2021-05-25T12:06:00Z"/>
                <w:lang w:val="fr-FR"/>
              </w:rPr>
            </w:pPr>
          </w:p>
        </w:tc>
        <w:tc>
          <w:tcPr>
            <w:tcW w:w="2478" w:type="dxa"/>
          </w:tcPr>
          <w:p w14:paraId="7A83156B" w14:textId="1F849039" w:rsidR="00F0618F" w:rsidDel="00391B5C" w:rsidRDefault="00F0618F" w:rsidP="00060B69">
            <w:pPr>
              <w:pStyle w:val="Corpsdetexte"/>
              <w:ind w:left="0"/>
              <w:rPr>
                <w:del w:id="470" w:author="Tatyana BUDUEVA" w:date="2021-05-25T12:06:00Z"/>
                <w:lang w:val="fr-FR"/>
              </w:rPr>
            </w:pPr>
          </w:p>
        </w:tc>
        <w:tc>
          <w:tcPr>
            <w:tcW w:w="2479" w:type="dxa"/>
          </w:tcPr>
          <w:p w14:paraId="11D99FBD" w14:textId="28195F17" w:rsidR="00F0618F" w:rsidDel="00391B5C" w:rsidRDefault="00DD7A5F" w:rsidP="00060B69">
            <w:pPr>
              <w:pStyle w:val="Corpsdetexte"/>
              <w:ind w:left="0"/>
              <w:rPr>
                <w:del w:id="471" w:author="Tatyana BUDUEVA" w:date="2021-05-25T12:06:00Z"/>
                <w:lang w:val="fr-FR"/>
              </w:rPr>
            </w:pPr>
            <w:del w:id="472" w:author="Tatyana BUDUEVA" w:date="2021-05-25T12:06:00Z">
              <w:r w:rsidDel="00391B5C">
                <w:rPr>
                  <w:lang w:val="fr-FR"/>
                </w:rPr>
                <w:delText>(comment trouver les infos)</w:delText>
              </w:r>
            </w:del>
          </w:p>
        </w:tc>
      </w:tr>
      <w:tr w:rsidR="00DD7A5F" w:rsidDel="00391B5C" w14:paraId="79B207B4" w14:textId="75E49974" w:rsidTr="00F0618F">
        <w:trPr>
          <w:del w:id="473" w:author="Tatyana BUDUEVA" w:date="2021-05-25T12:06:00Z"/>
        </w:trPr>
        <w:tc>
          <w:tcPr>
            <w:tcW w:w="2478" w:type="dxa"/>
          </w:tcPr>
          <w:p w14:paraId="23FE3E07" w14:textId="650A2C28" w:rsidR="00DD7A5F" w:rsidDel="00391B5C" w:rsidRDefault="00DD7A5F" w:rsidP="00060B69">
            <w:pPr>
              <w:pStyle w:val="Corpsdetexte"/>
              <w:ind w:left="0"/>
              <w:rPr>
                <w:del w:id="474" w:author="Tatyana BUDUEVA" w:date="2021-05-25T12:06:00Z"/>
                <w:lang w:val="fr-FR"/>
              </w:rPr>
            </w:pPr>
            <w:del w:id="475" w:author="Tatyana BUDUEVA" w:date="2021-05-25T12:06:00Z">
              <w:r w:rsidDel="00391B5C">
                <w:rPr>
                  <w:lang w:val="fr-FR"/>
                </w:rPr>
                <w:delText xml:space="preserve">Exigences réglementaire </w:delText>
              </w:r>
            </w:del>
          </w:p>
        </w:tc>
        <w:tc>
          <w:tcPr>
            <w:tcW w:w="2478" w:type="dxa"/>
          </w:tcPr>
          <w:p w14:paraId="6B9E5A06" w14:textId="524CD45F" w:rsidR="00DD7A5F" w:rsidDel="00391B5C" w:rsidRDefault="00DD7A5F" w:rsidP="00060B69">
            <w:pPr>
              <w:pStyle w:val="Corpsdetexte"/>
              <w:ind w:left="0"/>
              <w:rPr>
                <w:del w:id="476" w:author="Tatyana BUDUEVA" w:date="2021-05-25T12:06:00Z"/>
                <w:lang w:val="fr-FR"/>
              </w:rPr>
            </w:pPr>
          </w:p>
        </w:tc>
        <w:tc>
          <w:tcPr>
            <w:tcW w:w="2478" w:type="dxa"/>
          </w:tcPr>
          <w:p w14:paraId="34F07CF6" w14:textId="687C122E" w:rsidR="00DD7A5F" w:rsidDel="00391B5C" w:rsidRDefault="00DD7A5F" w:rsidP="00060B69">
            <w:pPr>
              <w:pStyle w:val="Corpsdetexte"/>
              <w:ind w:left="0"/>
              <w:rPr>
                <w:del w:id="477" w:author="Tatyana BUDUEVA" w:date="2021-05-25T12:06:00Z"/>
                <w:lang w:val="fr-FR"/>
              </w:rPr>
            </w:pPr>
          </w:p>
        </w:tc>
        <w:tc>
          <w:tcPr>
            <w:tcW w:w="2479" w:type="dxa"/>
          </w:tcPr>
          <w:p w14:paraId="08F6A8AF" w14:textId="7AD26E76" w:rsidR="00DD7A5F" w:rsidDel="00391B5C" w:rsidRDefault="00DD7A5F" w:rsidP="00060B69">
            <w:pPr>
              <w:pStyle w:val="Corpsdetexte"/>
              <w:ind w:left="0"/>
              <w:rPr>
                <w:del w:id="478" w:author="Tatyana BUDUEVA" w:date="2021-05-25T12:06:00Z"/>
                <w:lang w:val="fr-FR"/>
              </w:rPr>
            </w:pPr>
          </w:p>
        </w:tc>
      </w:tr>
    </w:tbl>
    <w:p w14:paraId="5FD4E80A" w14:textId="37885072" w:rsidR="00582F58" w:rsidDel="0065791B" w:rsidRDefault="00582F58" w:rsidP="00060B69">
      <w:pPr>
        <w:pStyle w:val="Corpsdetexte"/>
        <w:ind w:left="0"/>
        <w:rPr>
          <w:del w:id="479" w:author="Tatyana BUDUEVA" w:date="2021-05-25T12:06:00Z"/>
          <w:lang w:val="fr-FR"/>
        </w:rPr>
      </w:pPr>
    </w:p>
    <w:p w14:paraId="0383028E" w14:textId="07B70040" w:rsidR="00582F58" w:rsidDel="0065791B" w:rsidRDefault="00582F58" w:rsidP="00060B69">
      <w:pPr>
        <w:pStyle w:val="Corpsdetexte"/>
        <w:ind w:left="0"/>
        <w:rPr>
          <w:del w:id="480" w:author="Tatyana BUDUEVA" w:date="2021-05-25T12:06:00Z"/>
          <w:lang w:val="fr-FR"/>
        </w:rPr>
      </w:pPr>
    </w:p>
    <w:p w14:paraId="129146C2" w14:textId="77777777" w:rsidR="00582F58" w:rsidRPr="00060B69" w:rsidRDefault="00582F58" w:rsidP="00060B69">
      <w:pPr>
        <w:pStyle w:val="Corpsdetexte"/>
        <w:ind w:left="0"/>
        <w:rPr>
          <w:lang w:val="fr-FR"/>
        </w:rPr>
      </w:pPr>
    </w:p>
    <w:p w14:paraId="49261D08" w14:textId="77777777" w:rsidR="00633431" w:rsidRDefault="00633431" w:rsidP="003F188A">
      <w:pPr>
        <w:pStyle w:val="Titre2"/>
      </w:pPr>
      <w:bookmarkStart w:id="481" w:name="_Toc60041413"/>
      <w:bookmarkStart w:id="482" w:name="_Toc61283631"/>
      <w:bookmarkStart w:id="483" w:name="_Toc62482542"/>
      <w:bookmarkStart w:id="484" w:name="_Toc60041414"/>
      <w:bookmarkStart w:id="485" w:name="_Toc61283632"/>
      <w:bookmarkStart w:id="486" w:name="_Toc62482543"/>
      <w:bookmarkStart w:id="487" w:name="_Ref49422242"/>
      <w:bookmarkStart w:id="488" w:name="_Toc62736634"/>
      <w:bookmarkEnd w:id="481"/>
      <w:bookmarkEnd w:id="482"/>
      <w:bookmarkEnd w:id="483"/>
      <w:bookmarkEnd w:id="484"/>
      <w:bookmarkEnd w:id="485"/>
      <w:bookmarkEnd w:id="486"/>
      <w:r>
        <w:t>Compétences</w:t>
      </w:r>
      <w:bookmarkEnd w:id="487"/>
      <w:bookmarkEnd w:id="488"/>
    </w:p>
    <w:p w14:paraId="385C2957" w14:textId="5BC08F45" w:rsidR="00421A5F" w:rsidRDefault="00421A5F" w:rsidP="00421A5F">
      <w:pPr>
        <w:pStyle w:val="Corpsdetexte"/>
        <w:ind w:left="0"/>
        <w:rPr>
          <w:ins w:id="489" w:author="Tatyana BUDUEVA" w:date="2021-02-02T10:35:00Z"/>
          <w:lang w:val="fr-FR"/>
        </w:rPr>
      </w:pPr>
      <w:r>
        <w:rPr>
          <w:lang w:val="fr-FR"/>
        </w:rPr>
        <w:t>Pacte Novation détermine les compétences nécessaires des personnes effectuant un travail qui a une influence sur les performances et l’efficacité du SMQ</w:t>
      </w:r>
      <w:r w:rsidR="006F2C7D">
        <w:rPr>
          <w:lang w:val="fr-FR"/>
        </w:rPr>
        <w:t xml:space="preserve">. </w:t>
      </w:r>
      <w:r w:rsidR="00B25D6D">
        <w:rPr>
          <w:lang w:val="fr-FR"/>
        </w:rPr>
        <w:t xml:space="preserve"> </w:t>
      </w:r>
      <w:r w:rsidR="003F188A">
        <w:rPr>
          <w:lang w:val="fr-FR"/>
        </w:rPr>
        <w:t xml:space="preserve">Les compétences sont </w:t>
      </w:r>
      <w:r w:rsidR="00D30CF5">
        <w:rPr>
          <w:lang w:val="fr-FR"/>
        </w:rPr>
        <w:t>définies</w:t>
      </w:r>
      <w:r w:rsidR="003F188A">
        <w:rPr>
          <w:lang w:val="fr-FR"/>
        </w:rPr>
        <w:t xml:space="preserve"> dans les Fiches de Poste. </w:t>
      </w:r>
    </w:p>
    <w:p w14:paraId="05453EE2" w14:textId="781EE056" w:rsidR="00C47D1E" w:rsidRDefault="00C47D1E" w:rsidP="00421A5F">
      <w:pPr>
        <w:pStyle w:val="Corpsdetexte"/>
        <w:ind w:left="0"/>
        <w:rPr>
          <w:ins w:id="490" w:author="Tatyana BUDUEVA" w:date="2021-02-08T11:05:00Z"/>
          <w:lang w:val="fr-FR"/>
        </w:rPr>
      </w:pPr>
      <w:ins w:id="491" w:author="Tatyana BUDUEVA" w:date="2021-02-02T10:35:00Z">
        <w:r>
          <w:rPr>
            <w:lang w:val="fr-FR"/>
          </w:rPr>
          <w:t>La gestion des compétences est réalisée conformément la procédure « </w:t>
        </w:r>
      </w:ins>
      <w:ins w:id="492" w:author="Tatyana BUDUEVA" w:date="2021-02-02T10:38:00Z">
        <w:r>
          <w:rPr>
            <w:lang w:val="fr-FR"/>
          </w:rPr>
          <w:t>Gestion des compétences</w:t>
        </w:r>
      </w:ins>
      <w:ins w:id="493" w:author="Tatyana BUDUEVA" w:date="2021-02-02T10:39:00Z">
        <w:r>
          <w:rPr>
            <w:lang w:val="fr-FR"/>
          </w:rPr>
          <w:t> »</w:t>
        </w:r>
      </w:ins>
    </w:p>
    <w:p w14:paraId="53912ADE" w14:textId="02287A91" w:rsidR="0058274D" w:rsidRDefault="0058274D" w:rsidP="00421A5F">
      <w:pPr>
        <w:pStyle w:val="Corpsdetexte"/>
        <w:ind w:left="0"/>
        <w:rPr>
          <w:lang w:val="fr-FR"/>
        </w:rPr>
      </w:pPr>
      <w:ins w:id="494" w:author="Tatyana BUDUEVA" w:date="2021-02-08T11:05:00Z">
        <w:r>
          <w:rPr>
            <w:lang w:val="fr-FR"/>
          </w:rPr>
          <w:t>L’efficacité de la formation est effectuée lors des entretiens annuels</w:t>
        </w:r>
      </w:ins>
      <w:ins w:id="495" w:author="Tatyana BUDUEVA" w:date="2021-02-08T11:06:00Z">
        <w:r>
          <w:rPr>
            <w:lang w:val="fr-FR"/>
          </w:rPr>
          <w:t xml:space="preserve">. </w:t>
        </w:r>
      </w:ins>
      <w:ins w:id="496" w:author="Tatyana BUDUEVA" w:date="2021-02-08T11:05:00Z">
        <w:r>
          <w:rPr>
            <w:lang w:val="fr-FR"/>
          </w:rPr>
          <w:t xml:space="preserve"> </w:t>
        </w:r>
      </w:ins>
      <w:ins w:id="497" w:author="Tatyana BUDUEVA" w:date="2021-02-08T11:06:00Z">
        <w:r>
          <w:rPr>
            <w:lang w:val="fr-FR"/>
          </w:rPr>
          <w:t>L</w:t>
        </w:r>
      </w:ins>
      <w:ins w:id="498" w:author="Tatyana BUDUEVA" w:date="2021-02-08T11:05:00Z">
        <w:r>
          <w:rPr>
            <w:lang w:val="fr-FR"/>
          </w:rPr>
          <w:t>a fiche d</w:t>
        </w:r>
      </w:ins>
      <w:ins w:id="499" w:author="Tatyana BUDUEVA" w:date="2021-02-08T11:06:00Z">
        <w:r>
          <w:rPr>
            <w:lang w:val="fr-FR"/>
          </w:rPr>
          <w:t xml:space="preserve">’évaluation de Formation </w:t>
        </w:r>
      </w:ins>
      <w:ins w:id="500" w:author="Tatyana BUDUEVA" w:date="2021-02-08T11:07:00Z">
        <w:r>
          <w:rPr>
            <w:lang w:val="fr-FR"/>
          </w:rPr>
          <w:t xml:space="preserve">est également remplie après la formation. </w:t>
        </w:r>
      </w:ins>
    </w:p>
    <w:p w14:paraId="42AAAE85" w14:textId="25145D32" w:rsidR="00633431" w:rsidRDefault="00633431" w:rsidP="003F188A">
      <w:pPr>
        <w:pStyle w:val="Titre2"/>
      </w:pPr>
      <w:bookmarkStart w:id="501" w:name="_Toc62736635"/>
      <w:r>
        <w:t>Sensibilisation</w:t>
      </w:r>
      <w:bookmarkEnd w:id="501"/>
    </w:p>
    <w:p w14:paraId="26A9A61F" w14:textId="3908AFA6" w:rsidR="00A74453" w:rsidRDefault="00A74453" w:rsidP="007B16A0">
      <w:pPr>
        <w:pStyle w:val="Corpsdetexte"/>
        <w:ind w:left="0"/>
        <w:rPr>
          <w:lang w:val="fr-FR"/>
        </w:rPr>
      </w:pPr>
      <w:r>
        <w:rPr>
          <w:lang w:val="fr-FR"/>
        </w:rPr>
        <w:t xml:space="preserve">Le président GPN s’engage à sensibiliser des personnes effectuant un travail : </w:t>
      </w:r>
    </w:p>
    <w:p w14:paraId="4B880294" w14:textId="06BE890A" w:rsidR="00A74453" w:rsidRDefault="00A74453" w:rsidP="00A74453">
      <w:pPr>
        <w:pStyle w:val="Corpsdetexte"/>
        <w:numPr>
          <w:ilvl w:val="0"/>
          <w:numId w:val="13"/>
        </w:numPr>
        <w:rPr>
          <w:lang w:val="fr-FR"/>
        </w:rPr>
      </w:pPr>
      <w:r>
        <w:rPr>
          <w:lang w:val="fr-FR"/>
        </w:rPr>
        <w:t>A la Politique Qualité</w:t>
      </w:r>
    </w:p>
    <w:p w14:paraId="7F630A7E" w14:textId="47FBF2DD" w:rsidR="00A74453" w:rsidRDefault="00A74453" w:rsidP="00A74453">
      <w:pPr>
        <w:pStyle w:val="Corpsdetexte"/>
        <w:numPr>
          <w:ilvl w:val="0"/>
          <w:numId w:val="13"/>
        </w:numPr>
        <w:rPr>
          <w:lang w:val="fr-FR"/>
        </w:rPr>
      </w:pPr>
      <w:r>
        <w:rPr>
          <w:lang w:val="fr-FR"/>
        </w:rPr>
        <w:t>Aux objectifs Qualité</w:t>
      </w:r>
    </w:p>
    <w:p w14:paraId="27A0F59B" w14:textId="3A2AA25A" w:rsidR="00A74453" w:rsidRDefault="00A74453" w:rsidP="00A74453">
      <w:pPr>
        <w:pStyle w:val="Corpsdetexte"/>
        <w:numPr>
          <w:ilvl w:val="0"/>
          <w:numId w:val="13"/>
        </w:numPr>
        <w:rPr>
          <w:lang w:val="fr-FR"/>
        </w:rPr>
      </w:pPr>
      <w:proofErr w:type="spellStart"/>
      <w:r>
        <w:rPr>
          <w:lang w:val="fr-FR"/>
        </w:rPr>
        <w:t>A</w:t>
      </w:r>
      <w:proofErr w:type="spellEnd"/>
      <w:r>
        <w:rPr>
          <w:lang w:val="fr-FR"/>
        </w:rPr>
        <w:t xml:space="preserve"> l’importance de leur contribution à l’efficacité du SMQ, y compris aux effets bénéfiques d’une amélioration des performances </w:t>
      </w:r>
    </w:p>
    <w:p w14:paraId="10A33509" w14:textId="05DC9EE9" w:rsidR="006F0305" w:rsidRDefault="006F0305" w:rsidP="00A74453">
      <w:pPr>
        <w:pStyle w:val="Corpsdetexte"/>
        <w:numPr>
          <w:ilvl w:val="0"/>
          <w:numId w:val="13"/>
        </w:numPr>
        <w:rPr>
          <w:lang w:val="fr-FR"/>
        </w:rPr>
      </w:pPr>
      <w:r>
        <w:rPr>
          <w:lang w:val="fr-FR"/>
        </w:rPr>
        <w:t>Aux répercussions d’un non-respect des exigences du SMQ</w:t>
      </w:r>
    </w:p>
    <w:p w14:paraId="28F5FBD6" w14:textId="77777777" w:rsidR="00942761" w:rsidRDefault="00403BE9" w:rsidP="003F188A">
      <w:pPr>
        <w:pStyle w:val="Titre2"/>
      </w:pPr>
      <w:bookmarkStart w:id="502" w:name="_Toc60041417"/>
      <w:bookmarkStart w:id="503" w:name="_Toc61283635"/>
      <w:bookmarkStart w:id="504" w:name="_Toc62482546"/>
      <w:bookmarkStart w:id="505" w:name="_Toc62736636"/>
      <w:bookmarkEnd w:id="502"/>
      <w:bookmarkEnd w:id="503"/>
      <w:bookmarkEnd w:id="504"/>
      <w:r>
        <w:t>Communication</w:t>
      </w:r>
      <w:bookmarkEnd w:id="505"/>
      <w:r>
        <w:t xml:space="preserve"> </w:t>
      </w:r>
    </w:p>
    <w:p w14:paraId="7FCAFA35" w14:textId="77CD0E5A" w:rsidR="00403BE9" w:rsidRDefault="0057485F" w:rsidP="00633431">
      <w:pPr>
        <w:pStyle w:val="Titre4"/>
      </w:pPr>
      <w:r>
        <w:t xml:space="preserve">Communication </w:t>
      </w:r>
      <w:r w:rsidR="00403BE9">
        <w:t>interne</w:t>
      </w:r>
    </w:p>
    <w:p w14:paraId="69D523E5" w14:textId="77777777" w:rsidR="00CA6FA5" w:rsidRDefault="00CA6FA5" w:rsidP="00CA6FA5"/>
    <w:p w14:paraId="293AC9ED" w14:textId="14F72F10" w:rsidR="00CA6FA5" w:rsidRDefault="00CA6FA5" w:rsidP="00CA6FA5">
      <w:r>
        <w:t>La communication en interne est assurée par :</w:t>
      </w:r>
    </w:p>
    <w:p w14:paraId="33E944EE" w14:textId="6240A051" w:rsidR="00CA6FA5" w:rsidRDefault="00CA6FA5" w:rsidP="007B16A0">
      <w:pPr>
        <w:ind w:left="284"/>
      </w:pPr>
      <w:r w:rsidRPr="00060B69">
        <w:t xml:space="preserve">- </w:t>
      </w:r>
      <w:r w:rsidRPr="00054C13">
        <w:t xml:space="preserve">Une réunion annuelle </w:t>
      </w:r>
      <w:r w:rsidR="00892D9C" w:rsidRPr="00060B69">
        <w:t xml:space="preserve">organisé par le Président </w:t>
      </w:r>
      <w:r w:rsidRPr="00054C13">
        <w:t>des personnels au cours de laquelle les objectifs (généraux et Qualité) sont abordés</w:t>
      </w:r>
      <w:r w:rsidRPr="00060B69">
        <w:t>.</w:t>
      </w:r>
    </w:p>
    <w:p w14:paraId="4DCAD450" w14:textId="2FCEAA88" w:rsidR="00CA6FA5" w:rsidRDefault="00CA6FA5" w:rsidP="007B16A0">
      <w:pPr>
        <w:ind w:left="284"/>
      </w:pPr>
      <w:r>
        <w:t>- Des réunions par service non formalisées.</w:t>
      </w:r>
    </w:p>
    <w:p w14:paraId="2670DFF3" w14:textId="48DAB6EA" w:rsidR="00892D9C" w:rsidRDefault="00054C13" w:rsidP="007B16A0">
      <w:pPr>
        <w:ind w:left="284"/>
      </w:pPr>
      <w:r w:rsidRPr="00060B69">
        <w:t xml:space="preserve">- </w:t>
      </w:r>
      <w:r w:rsidR="00892D9C" w:rsidRPr="00060B69">
        <w:t>Points d’affichage</w:t>
      </w:r>
      <w:r w:rsidR="001F1A3A">
        <w:t> du Manuel Qualité.</w:t>
      </w:r>
    </w:p>
    <w:p w14:paraId="5C086876" w14:textId="4564D80B" w:rsidR="001F1A3A" w:rsidRDefault="001F1A3A" w:rsidP="007B16A0">
      <w:pPr>
        <w:ind w:left="284"/>
      </w:pPr>
      <w:r w:rsidRPr="00823352">
        <w:t>- Présentations du Système de Management de la Qualité aux nouveaux collaborateurs.</w:t>
      </w:r>
      <w:r>
        <w:t xml:space="preserve"> </w:t>
      </w:r>
    </w:p>
    <w:p w14:paraId="3E199745" w14:textId="27332D06" w:rsidR="002E261F" w:rsidRDefault="00CA6FA5" w:rsidP="007B16A0">
      <w:pPr>
        <w:ind w:left="284"/>
      </w:pPr>
      <w:r>
        <w:t xml:space="preserve">- Des entretiens </w:t>
      </w:r>
      <w:r w:rsidR="002E261F" w:rsidRPr="00ED3756">
        <w:t>annuels</w:t>
      </w:r>
      <w:r w:rsidRPr="002E261F">
        <w:t xml:space="preserve"> </w:t>
      </w:r>
      <w:r>
        <w:t xml:space="preserve">individuels qui ont pour vocation à faire le point avec </w:t>
      </w:r>
      <w:r w:rsidR="00892D9C">
        <w:t xml:space="preserve">les pilotes des processus </w:t>
      </w:r>
      <w:r>
        <w:t>sur les résultats obtenus, les difficultés rencontré</w:t>
      </w:r>
      <w:r w:rsidRPr="002A0FCC">
        <w:t>e</w:t>
      </w:r>
      <w:r>
        <w:t>s dans la fonction, les aspirations personnelles, les formations souhaitables, les rémunérations et autres sujets s</w:t>
      </w:r>
      <w:r w:rsidR="002E261F">
        <w:t xml:space="preserve">uivant le souhait des parties. </w:t>
      </w:r>
    </w:p>
    <w:p w14:paraId="7288D665" w14:textId="77777777" w:rsidR="007B16A0" w:rsidRDefault="007B16A0" w:rsidP="007B16A0"/>
    <w:p w14:paraId="04D46A1E" w14:textId="2EB54CB8" w:rsidR="009D4939" w:rsidRDefault="00CA6FA5" w:rsidP="007B16A0">
      <w:r>
        <w:t xml:space="preserve">Toute personne </w:t>
      </w:r>
      <w:r w:rsidR="00054C13">
        <w:t>du Groupe P</w:t>
      </w:r>
      <w:r w:rsidR="002E261F">
        <w:t>acte Novation</w:t>
      </w:r>
      <w:r>
        <w:t xml:space="preserve"> a la faculté de suggérer des propositions d’amélioration par l’utilisation</w:t>
      </w:r>
      <w:r w:rsidR="002E261F">
        <w:t xml:space="preserve"> de la plateforme</w:t>
      </w:r>
      <w:r w:rsidR="009B717A">
        <w:t xml:space="preserve"> </w:t>
      </w:r>
      <w:proofErr w:type="spellStart"/>
      <w:r w:rsidR="009B717A" w:rsidRPr="003245E1">
        <w:rPr>
          <w:color w:val="FF0000"/>
          <w:rPrChange w:id="506" w:author="Tatyana BUDUEVA" w:date="2021-02-10T16:14:00Z">
            <w:rPr/>
          </w:rPrChange>
        </w:rPr>
        <w:t>Intraqual</w:t>
      </w:r>
      <w:proofErr w:type="spellEnd"/>
      <w:ins w:id="507" w:author="Tatyana BUDUEVA" w:date="2021-02-03T16:59:00Z">
        <w:r w:rsidR="000E2DDE" w:rsidRPr="003245E1">
          <w:rPr>
            <w:color w:val="FF0000"/>
            <w:rPrChange w:id="508" w:author="Tatyana BUDUEVA" w:date="2021-02-10T16:14:00Z">
              <w:rPr/>
            </w:rPrChange>
          </w:rPr>
          <w:t xml:space="preserve">, </w:t>
        </w:r>
      </w:ins>
      <w:ins w:id="509" w:author="Tatyana BUDUEVA" w:date="2021-02-10T16:13:00Z">
        <w:r w:rsidR="003245E1" w:rsidRPr="003245E1">
          <w:rPr>
            <w:color w:val="FF0000"/>
            <w:rPrChange w:id="510" w:author="Tatyana BUDUEVA" w:date="2021-02-10T16:14:00Z">
              <w:rPr/>
            </w:rPrChange>
          </w:rPr>
          <w:t xml:space="preserve">, </w:t>
        </w:r>
      </w:ins>
      <w:ins w:id="511" w:author="Tatyana BUDUEVA" w:date="2021-02-03T16:59:00Z">
        <w:r w:rsidR="000E2DDE" w:rsidRPr="003245E1">
          <w:rPr>
            <w:color w:val="FF0000"/>
            <w:rPrChange w:id="512" w:author="Tatyana BUDUEVA" w:date="2021-02-10T16:14:00Z">
              <w:rPr/>
            </w:rPrChange>
          </w:rPr>
          <w:t>Intranet</w:t>
        </w:r>
      </w:ins>
      <w:ins w:id="513" w:author="Tatyana BUDUEVA" w:date="2021-02-10T16:14:00Z">
        <w:r w:rsidR="003245E1" w:rsidRPr="003245E1">
          <w:rPr>
            <w:color w:val="FF0000"/>
            <w:rPrChange w:id="514" w:author="Tatyana BUDUEVA" w:date="2021-02-10T16:14:00Z">
              <w:rPr/>
            </w:rPrChange>
          </w:rPr>
          <w:t xml:space="preserve">, boite Qualité </w:t>
        </w:r>
      </w:ins>
      <w:del w:id="515" w:author="Tatyana BUDUEVA" w:date="2021-02-10T16:14:00Z">
        <w:r w:rsidR="009B717A" w:rsidRPr="003245E1" w:rsidDel="003245E1">
          <w:rPr>
            <w:color w:val="FF0000"/>
            <w:rPrChange w:id="516" w:author="Tatyana BUDUEVA" w:date="2021-02-10T16:14:00Z">
              <w:rPr/>
            </w:rPrChange>
          </w:rPr>
          <w:delText xml:space="preserve"> </w:delText>
        </w:r>
      </w:del>
      <w:r w:rsidR="009B717A" w:rsidRPr="003245E1">
        <w:rPr>
          <w:color w:val="FF0000"/>
          <w:rPrChange w:id="517" w:author="Tatyana BUDUEVA" w:date="2021-02-10T16:14:00Z">
            <w:rPr/>
          </w:rPrChange>
        </w:rPr>
        <w:t>ou par mail.</w:t>
      </w:r>
    </w:p>
    <w:p w14:paraId="21E0EAFF" w14:textId="0F0A2082" w:rsidR="00403BE9" w:rsidRDefault="00403BE9" w:rsidP="00633431">
      <w:pPr>
        <w:pStyle w:val="Titre4"/>
      </w:pPr>
      <w:bookmarkStart w:id="518" w:name="_Ref48297703"/>
      <w:r>
        <w:t>Communication externe</w:t>
      </w:r>
      <w:bookmarkEnd w:id="518"/>
    </w:p>
    <w:p w14:paraId="029FA80C" w14:textId="16C57C3C" w:rsidR="00DC3037" w:rsidRPr="003958E4" w:rsidRDefault="00DC3037" w:rsidP="00DC3037">
      <w:r w:rsidRPr="003958E4">
        <w:t xml:space="preserve">La communication avec le client (ou son représentant) est permanente tout au long du déroulement des </w:t>
      </w:r>
      <w:r>
        <w:t>projets</w:t>
      </w:r>
      <w:r w:rsidR="00AB42EC">
        <w:t xml:space="preserve"> et des missions</w:t>
      </w:r>
      <w:r>
        <w:t xml:space="preserve">. </w:t>
      </w:r>
      <w:r w:rsidRPr="003958E4">
        <w:t>Aux différents stades de la relation client, elle est assurée par les personnes ou les services suivants :</w:t>
      </w:r>
    </w:p>
    <w:p w14:paraId="45F09061" w14:textId="4536FBA3" w:rsidR="00DC3037" w:rsidRDefault="00DC3037" w:rsidP="00060B69">
      <w:pPr>
        <w:pStyle w:val="Paragraphedeliste"/>
        <w:numPr>
          <w:ilvl w:val="0"/>
          <w:numId w:val="13"/>
        </w:numPr>
      </w:pPr>
      <w:r w:rsidRPr="00060B69">
        <w:rPr>
          <w:u w:val="single"/>
        </w:rPr>
        <w:t>Phase commerciale</w:t>
      </w:r>
      <w:r w:rsidRPr="003958E4">
        <w:t> : traitement de l’opportunité : identification de l’affaire, qualification de l’affaire, décision de réponse, rédaction de la propositions, contractualisation</w:t>
      </w:r>
      <w:r w:rsidR="00AB42EC">
        <w:t>, suivi de missions</w:t>
      </w:r>
      <w:r w:rsidRPr="003958E4">
        <w:t xml:space="preserve"> </w:t>
      </w:r>
    </w:p>
    <w:p w14:paraId="61F77945" w14:textId="0F6A83DA" w:rsidR="00DC3037" w:rsidRDefault="00DC3037" w:rsidP="00060B69">
      <w:pPr>
        <w:pStyle w:val="Paragraphedeliste"/>
        <w:numPr>
          <w:ilvl w:val="1"/>
          <w:numId w:val="13"/>
        </w:numPr>
      </w:pPr>
      <w:r w:rsidRPr="003958E4">
        <w:t>Le service commercial</w:t>
      </w:r>
    </w:p>
    <w:p w14:paraId="04510CE7" w14:textId="77777777" w:rsidR="00B4749A" w:rsidRPr="003958E4" w:rsidRDefault="00B4749A" w:rsidP="00060B69">
      <w:pPr>
        <w:pStyle w:val="Paragraphedeliste"/>
        <w:numPr>
          <w:ilvl w:val="0"/>
          <w:numId w:val="0"/>
        </w:numPr>
        <w:ind w:left="1440"/>
      </w:pPr>
    </w:p>
    <w:p w14:paraId="1CADF3F7" w14:textId="77777777" w:rsidR="00DC3037" w:rsidRDefault="00DC3037" w:rsidP="00060B69">
      <w:pPr>
        <w:pStyle w:val="Paragraphedeliste"/>
        <w:numPr>
          <w:ilvl w:val="0"/>
          <w:numId w:val="13"/>
        </w:numPr>
        <w:rPr>
          <w:u w:val="single"/>
        </w:rPr>
      </w:pPr>
      <w:r w:rsidRPr="00060B69">
        <w:rPr>
          <w:u w:val="single"/>
        </w:rPr>
        <w:t xml:space="preserve">Phase de réalisation des projets et leur maintenance </w:t>
      </w:r>
    </w:p>
    <w:p w14:paraId="14683F64" w14:textId="77777777" w:rsidR="00DC3037" w:rsidRPr="00060B69" w:rsidRDefault="00DC3037" w:rsidP="00060B69">
      <w:pPr>
        <w:pStyle w:val="Paragraphedeliste"/>
        <w:numPr>
          <w:ilvl w:val="1"/>
          <w:numId w:val="13"/>
        </w:numPr>
        <w:rPr>
          <w:u w:val="single"/>
        </w:rPr>
      </w:pPr>
      <w:r w:rsidRPr="003958E4">
        <w:t>Directeur technique</w:t>
      </w:r>
    </w:p>
    <w:p w14:paraId="16537EA7" w14:textId="133404D4" w:rsidR="00DC3037" w:rsidRPr="00AB42EC" w:rsidRDefault="00DC3037" w:rsidP="00060B69">
      <w:pPr>
        <w:pStyle w:val="Paragraphedeliste"/>
        <w:numPr>
          <w:ilvl w:val="1"/>
          <w:numId w:val="13"/>
        </w:numPr>
        <w:rPr>
          <w:u w:val="single"/>
        </w:rPr>
      </w:pPr>
      <w:proofErr w:type="spellStart"/>
      <w:r w:rsidRPr="003958E4">
        <w:t>Equipe</w:t>
      </w:r>
      <w:proofErr w:type="spellEnd"/>
      <w:r w:rsidRPr="003958E4">
        <w:t xml:space="preserve"> projet  </w:t>
      </w:r>
    </w:p>
    <w:p w14:paraId="0150C753" w14:textId="77777777" w:rsidR="00403BE9" w:rsidRDefault="00942761" w:rsidP="00942761">
      <w:pPr>
        <w:pStyle w:val="Titre2"/>
      </w:pPr>
      <w:bookmarkStart w:id="519" w:name="_Toc61283637"/>
      <w:bookmarkStart w:id="520" w:name="_Toc62482548"/>
      <w:bookmarkStart w:id="521" w:name="_Toc61283638"/>
      <w:bookmarkStart w:id="522" w:name="_Toc62482549"/>
      <w:bookmarkStart w:id="523" w:name="_Toc61283659"/>
      <w:bookmarkStart w:id="524" w:name="_Toc62482570"/>
      <w:bookmarkStart w:id="525" w:name="_Toc61283707"/>
      <w:bookmarkStart w:id="526" w:name="_Toc62482618"/>
      <w:bookmarkStart w:id="527" w:name="_Toc62736637"/>
      <w:bookmarkEnd w:id="519"/>
      <w:bookmarkEnd w:id="520"/>
      <w:bookmarkEnd w:id="521"/>
      <w:bookmarkEnd w:id="522"/>
      <w:bookmarkEnd w:id="523"/>
      <w:bookmarkEnd w:id="524"/>
      <w:bookmarkEnd w:id="525"/>
      <w:bookmarkEnd w:id="526"/>
      <w:r>
        <w:t>Gestion des informations documentées</w:t>
      </w:r>
      <w:bookmarkEnd w:id="527"/>
      <w:r>
        <w:t xml:space="preserve"> </w:t>
      </w:r>
    </w:p>
    <w:p w14:paraId="7F1F095E" w14:textId="3A61EC36" w:rsidR="00B4749A" w:rsidRPr="00142EA9" w:rsidRDefault="00D76C7D" w:rsidP="000A437F">
      <w:pPr>
        <w:pStyle w:val="Corpsdetexte"/>
        <w:ind w:left="0"/>
        <w:rPr>
          <w:color w:val="FF0000"/>
          <w:lang w:val="fr-FR"/>
          <w:rPrChange w:id="528" w:author="Tatyana BUDUEVA" w:date="2021-05-27T15:53:00Z">
            <w:rPr>
              <w:lang w:val="fr-FR"/>
            </w:rPr>
          </w:rPrChange>
        </w:rPr>
      </w:pPr>
      <w:r w:rsidRPr="00142EA9">
        <w:rPr>
          <w:color w:val="FF0000"/>
          <w:lang w:val="fr-FR"/>
          <w:rPrChange w:id="529" w:author="Tatyana BUDUEVA" w:date="2021-05-27T15:53:00Z">
            <w:rPr>
              <w:lang w:val="fr-FR"/>
            </w:rPr>
          </w:rPrChange>
        </w:rPr>
        <w:t xml:space="preserve">La gestion des informations documentées </w:t>
      </w:r>
      <w:r w:rsidR="00800738" w:rsidRPr="00142EA9">
        <w:rPr>
          <w:color w:val="FF0000"/>
          <w:lang w:val="fr-FR"/>
          <w:rPrChange w:id="530" w:author="Tatyana BUDUEVA" w:date="2021-05-27T15:53:00Z">
            <w:rPr>
              <w:lang w:val="fr-FR"/>
            </w:rPr>
          </w:rPrChange>
        </w:rPr>
        <w:t>est définie dans la procédur</w:t>
      </w:r>
      <w:r w:rsidR="00B4749A" w:rsidRPr="00142EA9">
        <w:rPr>
          <w:color w:val="FF0000"/>
          <w:lang w:val="fr-FR"/>
          <w:rPrChange w:id="531" w:author="Tatyana BUDUEVA" w:date="2021-05-27T15:53:00Z">
            <w:rPr>
              <w:lang w:val="fr-FR"/>
            </w:rPr>
          </w:rPrChange>
        </w:rPr>
        <w:t>e</w:t>
      </w:r>
      <w:r w:rsidR="00800738" w:rsidRPr="00142EA9">
        <w:rPr>
          <w:color w:val="FF0000"/>
          <w:lang w:val="fr-FR"/>
          <w:rPrChange w:id="532" w:author="Tatyana BUDUEVA" w:date="2021-05-27T15:53:00Z">
            <w:rPr>
              <w:lang w:val="fr-FR"/>
            </w:rPr>
          </w:rPrChange>
        </w:rPr>
        <w:t> </w:t>
      </w:r>
      <w:r w:rsidR="00B4749A" w:rsidRPr="00142EA9">
        <w:rPr>
          <w:color w:val="FF0000"/>
          <w:lang w:val="fr-FR"/>
          <w:rPrChange w:id="533" w:author="Tatyana BUDUEVA" w:date="2021-05-27T15:53:00Z">
            <w:rPr>
              <w:lang w:val="fr-FR"/>
            </w:rPr>
          </w:rPrChange>
        </w:rPr>
        <w:t xml:space="preserve">« Gestion des enregistrements Qualité ». </w:t>
      </w:r>
    </w:p>
    <w:p w14:paraId="12FB5E39" w14:textId="0CDBAD5F" w:rsidR="003355CB" w:rsidRPr="00142EA9" w:rsidRDefault="00B4749A" w:rsidP="000A437F">
      <w:pPr>
        <w:pStyle w:val="Corpsdetexte"/>
        <w:ind w:left="0"/>
        <w:rPr>
          <w:color w:val="FF0000"/>
          <w:lang w:val="fr-FR"/>
          <w:rPrChange w:id="534" w:author="Tatyana BUDUEVA" w:date="2021-05-27T15:53:00Z">
            <w:rPr>
              <w:lang w:val="fr-FR"/>
            </w:rPr>
          </w:rPrChange>
        </w:rPr>
      </w:pPr>
      <w:r w:rsidRPr="00142EA9">
        <w:rPr>
          <w:color w:val="FF0000"/>
          <w:lang w:val="fr-FR"/>
          <w:rPrChange w:id="535" w:author="Tatyana BUDUEVA" w:date="2021-05-27T15:53:00Z">
            <w:rPr>
              <w:lang w:val="fr-FR"/>
            </w:rPr>
          </w:rPrChange>
        </w:rPr>
        <w:t>La m</w:t>
      </w:r>
      <w:r w:rsidR="00517159" w:rsidRPr="00142EA9">
        <w:rPr>
          <w:color w:val="FF0000"/>
          <w:lang w:val="fr-FR"/>
          <w:rPrChange w:id="536" w:author="Tatyana BUDUEVA" w:date="2021-05-27T15:53:00Z">
            <w:rPr>
              <w:lang w:val="fr-FR"/>
            </w:rPr>
          </w:rPrChange>
        </w:rPr>
        <w:t xml:space="preserve">aitrise des modifications </w:t>
      </w:r>
      <w:r w:rsidR="00360571" w:rsidRPr="00142EA9">
        <w:rPr>
          <w:color w:val="FF0000"/>
          <w:lang w:val="fr-FR"/>
          <w:rPrChange w:id="537" w:author="Tatyana BUDUEVA" w:date="2021-05-27T15:53:00Z">
            <w:rPr>
              <w:lang w:val="fr-FR"/>
            </w:rPr>
          </w:rPrChange>
        </w:rPr>
        <w:t>et mise à jour</w:t>
      </w:r>
      <w:r w:rsidRPr="00142EA9">
        <w:rPr>
          <w:color w:val="FF0000"/>
          <w:lang w:val="fr-FR"/>
          <w:rPrChange w:id="538" w:author="Tatyana BUDUEVA" w:date="2021-05-27T15:53:00Z">
            <w:rPr>
              <w:lang w:val="fr-FR"/>
            </w:rPr>
          </w:rPrChange>
        </w:rPr>
        <w:t xml:space="preserve"> éventuelle est traité lors de la RDD.</w:t>
      </w:r>
    </w:p>
    <w:p w14:paraId="5BA57976" w14:textId="07415DE4" w:rsidR="00DA52A0" w:rsidRPr="00142EA9" w:rsidRDefault="00052246" w:rsidP="000A437F">
      <w:pPr>
        <w:pStyle w:val="Corpsdetexte"/>
        <w:ind w:left="0"/>
        <w:rPr>
          <w:color w:val="FF0000"/>
          <w:lang w:val="fr-FR"/>
          <w:rPrChange w:id="539" w:author="Tatyana BUDUEVA" w:date="2021-05-27T15:53:00Z">
            <w:rPr>
              <w:lang w:val="fr-FR"/>
            </w:rPr>
          </w:rPrChange>
        </w:rPr>
      </w:pPr>
      <w:r w:rsidRPr="00142EA9">
        <w:rPr>
          <w:color w:val="FF0000"/>
          <w:lang w:val="fr-FR"/>
          <w:rPrChange w:id="540" w:author="Tatyana BUDUEVA" w:date="2021-05-27T15:53:00Z">
            <w:rPr>
              <w:lang w:val="fr-FR"/>
            </w:rPr>
          </w:rPrChange>
        </w:rPr>
        <w:t xml:space="preserve">La documentation externe concerne la documentation venant de nos clients et considérée comme critique. </w:t>
      </w:r>
      <w:r w:rsidR="00EB7EAE" w:rsidRPr="00142EA9">
        <w:rPr>
          <w:color w:val="FF0000"/>
          <w:lang w:val="fr-FR"/>
          <w:rPrChange w:id="541" w:author="Tatyana BUDUEVA" w:date="2021-05-27T15:53:00Z">
            <w:rPr>
              <w:lang w:val="fr-FR"/>
            </w:rPr>
          </w:rPrChange>
        </w:rPr>
        <w:t>(</w:t>
      </w:r>
      <w:proofErr w:type="spellStart"/>
      <w:r w:rsidRPr="00142EA9">
        <w:rPr>
          <w:color w:val="FF0000"/>
          <w:lang w:val="fr-FR"/>
          <w:rPrChange w:id="542" w:author="Tatyana BUDUEVA" w:date="2021-05-27T15:53:00Z">
            <w:rPr>
              <w:lang w:val="fr-FR"/>
            </w:rPr>
          </w:rPrChange>
        </w:rPr>
        <w:t>c.f</w:t>
      </w:r>
      <w:proofErr w:type="spellEnd"/>
      <w:r w:rsidRPr="00142EA9">
        <w:rPr>
          <w:color w:val="FF0000"/>
          <w:lang w:val="fr-FR"/>
          <w:rPrChange w:id="543" w:author="Tatyana BUDUEVA" w:date="2021-05-27T15:53:00Z">
            <w:rPr>
              <w:lang w:val="fr-FR"/>
            </w:rPr>
          </w:rPrChange>
        </w:rPr>
        <w:t>. §</w:t>
      </w:r>
      <w:r w:rsidRPr="00142EA9">
        <w:rPr>
          <w:color w:val="FF0000"/>
          <w:lang w:val="fr-FR"/>
          <w:rPrChange w:id="544" w:author="Tatyana BUDUEVA" w:date="2021-05-27T15:53:00Z">
            <w:rPr>
              <w:lang w:val="fr-FR"/>
            </w:rPr>
          </w:rPrChange>
        </w:rPr>
        <w:fldChar w:fldCharType="begin"/>
      </w:r>
      <w:r w:rsidRPr="00142EA9">
        <w:rPr>
          <w:color w:val="FF0000"/>
          <w:lang w:val="fr-FR"/>
          <w:rPrChange w:id="545" w:author="Tatyana BUDUEVA" w:date="2021-05-27T15:53:00Z">
            <w:rPr>
              <w:lang w:val="fr-FR"/>
            </w:rPr>
          </w:rPrChange>
        </w:rPr>
        <w:instrText xml:space="preserve"> REF _Ref59452897 \r \h </w:instrText>
      </w:r>
      <w:r w:rsidR="00DA52A0" w:rsidRPr="00142EA9">
        <w:rPr>
          <w:color w:val="FF0000"/>
          <w:lang w:val="fr-FR"/>
          <w:rPrChange w:id="546" w:author="Tatyana BUDUEVA" w:date="2021-05-27T15:53:00Z">
            <w:rPr>
              <w:lang w:val="fr-FR"/>
            </w:rPr>
          </w:rPrChange>
        </w:rPr>
        <w:instrText xml:space="preserve"> \* MERGEFORMAT </w:instrText>
      </w:r>
      <w:r w:rsidRPr="00142EA9">
        <w:rPr>
          <w:color w:val="FF0000"/>
          <w:lang w:val="fr-FR"/>
          <w:rPrChange w:id="547" w:author="Tatyana BUDUEVA" w:date="2021-05-27T15:53:00Z">
            <w:rPr>
              <w:color w:val="FF0000"/>
              <w:lang w:val="fr-FR"/>
            </w:rPr>
          </w:rPrChange>
        </w:rPr>
      </w:r>
      <w:r w:rsidRPr="00142EA9">
        <w:rPr>
          <w:color w:val="FF0000"/>
          <w:lang w:val="fr-FR"/>
          <w:rPrChange w:id="548" w:author="Tatyana BUDUEVA" w:date="2021-05-27T15:53:00Z">
            <w:rPr>
              <w:lang w:val="fr-FR"/>
            </w:rPr>
          </w:rPrChange>
        </w:rPr>
        <w:fldChar w:fldCharType="separate"/>
      </w:r>
      <w:r w:rsidR="00022516">
        <w:rPr>
          <w:color w:val="FF0000"/>
          <w:lang w:val="fr-FR"/>
        </w:rPr>
        <w:t>8.3.3</w:t>
      </w:r>
      <w:r w:rsidRPr="00142EA9">
        <w:rPr>
          <w:color w:val="FF0000"/>
          <w:lang w:val="fr-FR"/>
          <w:rPrChange w:id="549" w:author="Tatyana BUDUEVA" w:date="2021-05-27T15:53:00Z">
            <w:rPr>
              <w:lang w:val="fr-FR"/>
            </w:rPr>
          </w:rPrChange>
        </w:rPr>
        <w:fldChar w:fldCharType="end"/>
      </w:r>
      <w:r w:rsidRPr="00142EA9">
        <w:rPr>
          <w:color w:val="FF0000"/>
          <w:lang w:val="fr-FR"/>
          <w:rPrChange w:id="550" w:author="Tatyana BUDUEVA" w:date="2021-05-27T15:53:00Z">
            <w:rPr>
              <w:lang w:val="fr-FR"/>
            </w:rPr>
          </w:rPrChange>
        </w:rPr>
        <w:t>). Cette documentation est placée dans un dossier du projet et protégée sur le serveur local.</w:t>
      </w:r>
    </w:p>
    <w:p w14:paraId="5B5AAC2A" w14:textId="13D2843B" w:rsidR="00E23DEE" w:rsidDel="00287618" w:rsidRDefault="00E23DEE" w:rsidP="000A437F">
      <w:pPr>
        <w:pStyle w:val="Corpsdetexte"/>
        <w:ind w:left="0"/>
        <w:rPr>
          <w:del w:id="551" w:author="Tatyana BUDUEVA" w:date="2021-06-01T14:42:00Z"/>
          <w:lang w:val="fr-FR"/>
        </w:rPr>
      </w:pPr>
      <w:r w:rsidRPr="00922BFD">
        <w:rPr>
          <w:color w:val="FF0000"/>
          <w:lang w:val="fr-FR"/>
          <w:rPrChange w:id="552" w:author="Tatyana BUDUEVA" w:date="2021-06-02T11:24:00Z">
            <w:rPr/>
          </w:rPrChange>
        </w:rPr>
        <w:t xml:space="preserve">Les autres </w:t>
      </w:r>
      <w:r w:rsidR="00DA52A0" w:rsidRPr="00922BFD">
        <w:rPr>
          <w:color w:val="FF0000"/>
          <w:lang w:val="fr-FR"/>
          <w:rPrChange w:id="553" w:author="Tatyana BUDUEVA" w:date="2021-06-02T11:24:00Z">
            <w:rPr/>
          </w:rPrChange>
        </w:rPr>
        <w:t xml:space="preserve">documents </w:t>
      </w:r>
      <w:r w:rsidRPr="00922BFD">
        <w:rPr>
          <w:color w:val="FF0000"/>
          <w:lang w:val="fr-FR"/>
          <w:rPrChange w:id="554" w:author="Tatyana BUDUEVA" w:date="2021-06-02T11:24:00Z">
            <w:rPr/>
          </w:rPrChange>
        </w:rPr>
        <w:t xml:space="preserve">ne sont pas </w:t>
      </w:r>
      <w:r w:rsidR="00DA52A0" w:rsidRPr="00922BFD">
        <w:rPr>
          <w:color w:val="FF0000"/>
          <w:lang w:val="fr-FR"/>
          <w:rPrChange w:id="555" w:author="Tatyana BUDUEVA" w:date="2021-06-02T11:24:00Z">
            <w:rPr/>
          </w:rPrChange>
        </w:rPr>
        <w:t xml:space="preserve">considérés comme </w:t>
      </w:r>
      <w:r w:rsidRPr="00922BFD">
        <w:rPr>
          <w:color w:val="FF0000"/>
          <w:lang w:val="fr-FR"/>
          <w:rPrChange w:id="556" w:author="Tatyana BUDUEVA" w:date="2021-06-02T11:24:00Z">
            <w:rPr/>
          </w:rPrChange>
        </w:rPr>
        <w:t>critiques</w:t>
      </w:r>
      <w:r w:rsidR="00DA52A0">
        <w:rPr>
          <w:lang w:val="fr-FR"/>
        </w:rPr>
        <w:t>.</w:t>
      </w:r>
    </w:p>
    <w:p w14:paraId="00A5C0F2" w14:textId="150FFC0F" w:rsidR="00E23DEE" w:rsidRDefault="00E23DEE">
      <w:pPr>
        <w:pStyle w:val="Corpsdetexte"/>
        <w:ind w:left="0"/>
        <w:rPr>
          <w:ins w:id="557" w:author="Tatyana BUDUEVA" w:date="2021-05-27T15:53:00Z"/>
          <w:lang w:val="fr-FR"/>
        </w:rPr>
        <w:pPrChange w:id="558" w:author="Tatyana BUDUEVA" w:date="2021-06-01T14:42:00Z">
          <w:pPr>
            <w:pStyle w:val="Corpsdetexte"/>
          </w:pPr>
        </w:pPrChange>
      </w:pPr>
    </w:p>
    <w:p w14:paraId="21458260" w14:textId="462D4791" w:rsidR="00142EA9" w:rsidRPr="00142EA9" w:rsidRDefault="00142EA9">
      <w:pPr>
        <w:pStyle w:val="Corpsdetexte"/>
        <w:ind w:left="0"/>
        <w:rPr>
          <w:color w:val="FF0000"/>
          <w:lang w:val="fr-FR"/>
          <w:rPrChange w:id="559" w:author="Tatyana BUDUEVA" w:date="2021-05-27T15:54:00Z">
            <w:rPr>
              <w:lang w:val="fr-FR"/>
            </w:rPr>
          </w:rPrChange>
        </w:rPr>
        <w:pPrChange w:id="560" w:author="Tatyana BUDUEVA" w:date="2021-05-27T15:53:00Z">
          <w:pPr>
            <w:pStyle w:val="Corpsdetexte"/>
          </w:pPr>
        </w:pPrChange>
      </w:pPr>
      <w:ins w:id="561" w:author="Tatyana BUDUEVA" w:date="2021-05-27T15:53:00Z">
        <w:r w:rsidRPr="00142EA9">
          <w:rPr>
            <w:color w:val="FF0000"/>
            <w:lang w:val="fr-FR"/>
            <w:rPrChange w:id="562" w:author="Tatyana BUDUEVA" w:date="2021-05-27T15:54:00Z">
              <w:rPr>
                <w:lang w:val="fr-FR"/>
              </w:rPr>
            </w:rPrChange>
          </w:rPr>
          <w:t xml:space="preserve">Plan d’action Roberto en cours </w:t>
        </w:r>
      </w:ins>
    </w:p>
    <w:p w14:paraId="505A6FFB" w14:textId="77777777" w:rsidR="00AF67EC" w:rsidRDefault="00AF67EC" w:rsidP="00C857D5">
      <w:pPr>
        <w:pStyle w:val="Titre1"/>
      </w:pPr>
      <w:bookmarkStart w:id="563" w:name="_Toc62736638"/>
      <w:r>
        <w:t>Réalisation des activités opérationnelles</w:t>
      </w:r>
      <w:bookmarkEnd w:id="563"/>
    </w:p>
    <w:p w14:paraId="3886D560" w14:textId="77777777" w:rsidR="00032F7D" w:rsidRDefault="00032F7D" w:rsidP="00032F7D">
      <w:pPr>
        <w:pStyle w:val="Titre2"/>
      </w:pPr>
      <w:bookmarkStart w:id="564" w:name="_Toc62736639"/>
      <w:r>
        <w:t>Planification et maîtrise opérationnelles</w:t>
      </w:r>
      <w:bookmarkEnd w:id="564"/>
    </w:p>
    <w:p w14:paraId="137E021C" w14:textId="0E27935E" w:rsidR="00CC22B2" w:rsidRDefault="00080E17" w:rsidP="000A437F">
      <w:pPr>
        <w:pStyle w:val="Corpsdetexte"/>
        <w:ind w:left="0"/>
        <w:rPr>
          <w:lang w:val="fr-FR"/>
        </w:rPr>
      </w:pPr>
      <w:r w:rsidRPr="00060B69">
        <w:rPr>
          <w:lang w:val="fr-FR"/>
        </w:rPr>
        <w:t>La</w:t>
      </w:r>
      <w:r>
        <w:rPr>
          <w:b/>
          <w:lang w:val="fr-FR"/>
        </w:rPr>
        <w:t xml:space="preserve"> </w:t>
      </w:r>
      <w:r w:rsidR="00D942B5" w:rsidRPr="00FE6BE9">
        <w:rPr>
          <w:b/>
          <w:lang w:val="fr-FR"/>
        </w:rPr>
        <w:t>Planification</w:t>
      </w:r>
      <w:r w:rsidR="00D942B5">
        <w:rPr>
          <w:lang w:val="fr-FR"/>
        </w:rPr>
        <w:t xml:space="preserve"> </w:t>
      </w:r>
      <w:r w:rsidR="00CC22B2">
        <w:rPr>
          <w:lang w:val="fr-FR"/>
        </w:rPr>
        <w:t xml:space="preserve">de la conception est </w:t>
      </w:r>
      <w:r>
        <w:rPr>
          <w:lang w:val="fr-FR"/>
        </w:rPr>
        <w:t>effectuée</w:t>
      </w:r>
      <w:r w:rsidR="00CC22B2">
        <w:rPr>
          <w:lang w:val="fr-FR"/>
        </w:rPr>
        <w:t xml:space="preserve"> sous forme d’un planning (sous </w:t>
      </w:r>
      <w:proofErr w:type="spellStart"/>
      <w:r w:rsidR="00CC22B2">
        <w:rPr>
          <w:lang w:val="fr-FR"/>
        </w:rPr>
        <w:t>ProjeQtor</w:t>
      </w:r>
      <w:proofErr w:type="spellEnd"/>
      <w:r w:rsidR="00CC22B2">
        <w:rPr>
          <w:lang w:val="fr-FR"/>
        </w:rPr>
        <w:t xml:space="preserve">, Microsoft Projet ou un autre outil) sur lequel les jalons d’un projet sont définis. </w:t>
      </w:r>
    </w:p>
    <w:p w14:paraId="778D7FAD" w14:textId="57FB5C5C" w:rsidR="00CC22B2" w:rsidRDefault="00CC22B2" w:rsidP="000A437F">
      <w:pPr>
        <w:pStyle w:val="Corpsdetexte"/>
        <w:ind w:left="0"/>
        <w:rPr>
          <w:lang w:val="fr-FR"/>
        </w:rPr>
      </w:pPr>
      <w:r>
        <w:rPr>
          <w:lang w:val="fr-FR"/>
        </w:rPr>
        <w:t xml:space="preserve">Les éléments nécessaires à la planification sont indiqués dans le FIP « Planification et gestion de projet » ainsi que dans le Plan Assurance Qualité d’un projet. </w:t>
      </w:r>
      <w:ins w:id="565" w:author="Tatyana BUDUEVA" w:date="2021-02-02T10:23:00Z">
        <w:r w:rsidR="009177EC">
          <w:rPr>
            <w:lang w:val="fr-FR"/>
          </w:rPr>
          <w:t xml:space="preserve">La planification et gestion de projet est réalisée conforment à la procédure </w:t>
        </w:r>
      </w:ins>
      <w:ins w:id="566" w:author="Tatyana BUDUEVA" w:date="2021-02-02T10:25:00Z">
        <w:r w:rsidR="009177EC">
          <w:rPr>
            <w:lang w:val="fr-FR"/>
          </w:rPr>
          <w:t>« </w:t>
        </w:r>
        <w:r w:rsidR="009177EC" w:rsidRPr="00043CBA">
          <w:rPr>
            <w:lang w:val="fr-FR"/>
          </w:rPr>
          <w:t>Planification et Gestion de projet</w:t>
        </w:r>
        <w:r w:rsidR="009177EC">
          <w:rPr>
            <w:lang w:val="fr-FR"/>
          </w:rPr>
          <w:t> »</w:t>
        </w:r>
      </w:ins>
      <w:ins w:id="567" w:author="Tatyana BUDUEVA" w:date="2021-02-02T10:27:00Z">
        <w:r w:rsidR="00847280">
          <w:rPr>
            <w:lang w:val="fr-FR"/>
          </w:rPr>
          <w:t xml:space="preserve">. La gestion de la configuration est réalisée </w:t>
        </w:r>
      </w:ins>
      <w:ins w:id="568" w:author="Tatyana BUDUEVA" w:date="2021-02-02T10:30:00Z">
        <w:r w:rsidR="00847280">
          <w:rPr>
            <w:lang w:val="fr-FR"/>
          </w:rPr>
          <w:t>conformément</w:t>
        </w:r>
      </w:ins>
      <w:ins w:id="569" w:author="Tatyana BUDUEVA" w:date="2021-02-02T10:28:00Z">
        <w:r w:rsidR="00847280">
          <w:rPr>
            <w:lang w:val="fr-FR"/>
          </w:rPr>
          <w:t xml:space="preserve"> la procédure « Gestion de la configuration</w:t>
        </w:r>
      </w:ins>
      <w:ins w:id="570" w:author="Tatyana BUDUEVA" w:date="2021-02-02T10:30:00Z">
        <w:r w:rsidR="00847280">
          <w:rPr>
            <w:lang w:val="fr-FR"/>
          </w:rPr>
          <w:t> »</w:t>
        </w:r>
      </w:ins>
    </w:p>
    <w:p w14:paraId="033D441B" w14:textId="657DB71F" w:rsidR="00D942B5" w:rsidRDefault="00D942B5" w:rsidP="000A437F">
      <w:pPr>
        <w:pStyle w:val="Corpsdetexte"/>
        <w:ind w:left="0"/>
        <w:rPr>
          <w:lang w:val="fr-FR"/>
        </w:rPr>
      </w:pPr>
      <w:r>
        <w:rPr>
          <w:lang w:val="fr-FR"/>
        </w:rPr>
        <w:t xml:space="preserve">La </w:t>
      </w:r>
      <w:r w:rsidRPr="00FE6BE9">
        <w:rPr>
          <w:b/>
          <w:lang w:val="fr-FR"/>
        </w:rPr>
        <w:t>mise en œuvre</w:t>
      </w:r>
      <w:r>
        <w:rPr>
          <w:lang w:val="fr-FR"/>
        </w:rPr>
        <w:t xml:space="preserve"> des processus : </w:t>
      </w:r>
      <w:r w:rsidRPr="00CF65EC">
        <w:rPr>
          <w:lang w:val="fr-FR"/>
        </w:rPr>
        <w:t>se fait directement pendant la réalisation des projets</w:t>
      </w:r>
    </w:p>
    <w:p w14:paraId="305E53EF" w14:textId="7E806EE2" w:rsidR="00CC22B2" w:rsidRDefault="00CC22B2" w:rsidP="000A437F">
      <w:pPr>
        <w:pStyle w:val="Corpsdetexte"/>
        <w:ind w:left="0"/>
        <w:rPr>
          <w:lang w:val="fr-FR"/>
        </w:rPr>
      </w:pPr>
      <w:r w:rsidRPr="00CF65EC">
        <w:rPr>
          <w:lang w:val="fr-FR"/>
        </w:rPr>
        <w:t>La</w:t>
      </w:r>
      <w:r w:rsidRPr="00CF65EC">
        <w:rPr>
          <w:b/>
          <w:lang w:val="fr-FR"/>
        </w:rPr>
        <w:t xml:space="preserve"> </w:t>
      </w:r>
      <w:r w:rsidR="00D942B5" w:rsidRPr="00CF65EC">
        <w:rPr>
          <w:b/>
          <w:lang w:val="fr-FR"/>
        </w:rPr>
        <w:t>Maitrise</w:t>
      </w:r>
      <w:r w:rsidR="00FE6BE9" w:rsidRPr="00CF65EC">
        <w:rPr>
          <w:b/>
          <w:lang w:val="fr-FR"/>
        </w:rPr>
        <w:t xml:space="preserve"> des processus</w:t>
      </w:r>
      <w:r w:rsidRPr="00CF65EC">
        <w:rPr>
          <w:lang w:val="fr-FR"/>
        </w:rPr>
        <w:t> s’effectue lors du COPIL </w:t>
      </w:r>
    </w:p>
    <w:p w14:paraId="6D3D5B8E" w14:textId="509C202B" w:rsidR="00B010EE" w:rsidRDefault="00080E17" w:rsidP="000A437F">
      <w:pPr>
        <w:pStyle w:val="Corpsdetexte"/>
        <w:ind w:left="0"/>
        <w:rPr>
          <w:lang w:val="fr-FR"/>
        </w:rPr>
      </w:pPr>
      <w:r w:rsidRPr="00060B69">
        <w:rPr>
          <w:lang w:val="fr-FR"/>
        </w:rPr>
        <w:t>La</w:t>
      </w:r>
      <w:r>
        <w:rPr>
          <w:b/>
          <w:lang w:val="fr-FR"/>
        </w:rPr>
        <w:t xml:space="preserve"> </w:t>
      </w:r>
      <w:r w:rsidR="00B010EE" w:rsidRPr="00B841E2">
        <w:rPr>
          <w:b/>
          <w:lang w:val="fr-FR"/>
        </w:rPr>
        <w:t>Détermination des exigences relatives aux produits</w:t>
      </w:r>
      <w:r w:rsidR="00CC22B2">
        <w:rPr>
          <w:lang w:val="fr-FR"/>
        </w:rPr>
        <w:t xml:space="preserve"> est réalisée </w:t>
      </w:r>
      <w:r w:rsidR="00870FAD">
        <w:rPr>
          <w:lang w:val="fr-FR"/>
        </w:rPr>
        <w:t xml:space="preserve">conformément à </w:t>
      </w:r>
      <w:r>
        <w:rPr>
          <w:lang w:val="fr-FR"/>
        </w:rPr>
        <w:t xml:space="preserve">la </w:t>
      </w:r>
      <w:r w:rsidR="00870FAD">
        <w:rPr>
          <w:lang w:val="fr-FR"/>
        </w:rPr>
        <w:t>procédure « G</w:t>
      </w:r>
      <w:r w:rsidR="00B841E2">
        <w:rPr>
          <w:lang w:val="fr-FR"/>
        </w:rPr>
        <w:t xml:space="preserve">estion des exigences » </w:t>
      </w:r>
      <w:r w:rsidR="00870FAD">
        <w:rPr>
          <w:lang w:val="fr-FR"/>
        </w:rPr>
        <w:t>(</w:t>
      </w:r>
      <w:r w:rsidR="00B841E2">
        <w:rPr>
          <w:lang w:val="fr-FR"/>
        </w:rPr>
        <w:t>§3.1. Définition des exigences §3.1</w:t>
      </w:r>
      <w:r w:rsidR="00870FAD">
        <w:rPr>
          <w:lang w:val="fr-FR"/>
        </w:rPr>
        <w:t>.3 Identification des exigences)</w:t>
      </w:r>
    </w:p>
    <w:p w14:paraId="65EE50B8" w14:textId="1F4D3F03" w:rsidR="00B010EE" w:rsidRDefault="00B010EE" w:rsidP="000A437F">
      <w:pPr>
        <w:pStyle w:val="Corpsdetexte"/>
        <w:ind w:left="0"/>
        <w:rPr>
          <w:lang w:val="fr-FR"/>
        </w:rPr>
      </w:pPr>
      <w:r>
        <w:rPr>
          <w:lang w:val="fr-FR"/>
        </w:rPr>
        <w:t>Mise en œuvre</w:t>
      </w:r>
      <w:r w:rsidR="00FE6BE9" w:rsidRPr="00FE6BE9">
        <w:rPr>
          <w:b/>
          <w:lang w:val="fr-FR"/>
        </w:rPr>
        <w:t xml:space="preserve"> </w:t>
      </w:r>
      <w:r w:rsidR="00FE6BE9">
        <w:rPr>
          <w:b/>
          <w:lang w:val="fr-FR"/>
        </w:rPr>
        <w:t xml:space="preserve">des </w:t>
      </w:r>
      <w:r w:rsidR="00FE6BE9" w:rsidRPr="00B841E2">
        <w:rPr>
          <w:b/>
          <w:lang w:val="fr-FR"/>
        </w:rPr>
        <w:t>exigences relatives aux produits</w:t>
      </w:r>
      <w:r w:rsidR="00FE6BE9">
        <w:rPr>
          <w:lang w:val="fr-FR"/>
        </w:rPr>
        <w:t> </w:t>
      </w:r>
      <w:r w:rsidR="00575BE6">
        <w:rPr>
          <w:lang w:val="fr-FR"/>
        </w:rPr>
        <w:t xml:space="preserve">se trouve dans les SWRS, </w:t>
      </w:r>
      <w:r>
        <w:rPr>
          <w:lang w:val="fr-FR"/>
        </w:rPr>
        <w:t>SWDD</w:t>
      </w:r>
      <w:r w:rsidR="00575BE6">
        <w:rPr>
          <w:lang w:val="fr-FR"/>
        </w:rPr>
        <w:t>/SWAD</w:t>
      </w:r>
    </w:p>
    <w:p w14:paraId="79481C55" w14:textId="717722F7" w:rsidR="00027FEF" w:rsidRDefault="00FE6BE9" w:rsidP="000A437F">
      <w:pPr>
        <w:pStyle w:val="Corpsdetexte"/>
        <w:ind w:left="0"/>
        <w:rPr>
          <w:lang w:val="fr-FR"/>
        </w:rPr>
      </w:pPr>
      <w:r w:rsidRPr="00FD5B72">
        <w:rPr>
          <w:lang w:val="fr-FR"/>
        </w:rPr>
        <w:t xml:space="preserve">Les critères </w:t>
      </w:r>
      <w:r w:rsidR="00A46F6E" w:rsidRPr="00FD5B72">
        <w:rPr>
          <w:lang w:val="fr-FR"/>
        </w:rPr>
        <w:t xml:space="preserve">d’acceptation </w:t>
      </w:r>
      <w:r w:rsidRPr="00FD5B72">
        <w:rPr>
          <w:lang w:val="fr-FR"/>
        </w:rPr>
        <w:t>pour les processus sont définis dans l</w:t>
      </w:r>
      <w:r w:rsidR="00027FEF" w:rsidRPr="00FD5B72">
        <w:rPr>
          <w:lang w:val="fr-FR"/>
        </w:rPr>
        <w:t>es fiches processus sous forme d’indicateurs. Ils sont définis lors de la RDD et vérifiées lors du COPIL.</w:t>
      </w:r>
    </w:p>
    <w:p w14:paraId="089B186F" w14:textId="77777777" w:rsidR="00A4574A" w:rsidRPr="00A4574A" w:rsidRDefault="00FE6BE9" w:rsidP="00A4574A">
      <w:pPr>
        <w:pStyle w:val="Corpsdetexte"/>
        <w:ind w:left="0"/>
        <w:rPr>
          <w:ins w:id="571" w:author="Tatyana BUDUEVA" w:date="2021-05-27T16:24:00Z"/>
          <w:rFonts w:eastAsiaTheme="minorHAnsi" w:cs="Arial"/>
          <w:lang w:val="fr-FR"/>
          <w:rPrChange w:id="572" w:author="Tatyana BUDUEVA" w:date="2021-05-27T16:24:00Z">
            <w:rPr>
              <w:ins w:id="573" w:author="Tatyana BUDUEVA" w:date="2021-05-27T16:24:00Z"/>
              <w:rFonts w:eastAsiaTheme="minorHAnsi" w:cs="Arial"/>
            </w:rPr>
          </w:rPrChange>
        </w:rPr>
      </w:pPr>
      <w:r w:rsidRPr="00CF65EC">
        <w:rPr>
          <w:lang w:val="fr-FR"/>
        </w:rPr>
        <w:t>Les c</w:t>
      </w:r>
      <w:r w:rsidR="00B010EE" w:rsidRPr="00CF65EC">
        <w:rPr>
          <w:lang w:val="fr-FR"/>
        </w:rPr>
        <w:t xml:space="preserve">ritères </w:t>
      </w:r>
      <w:r w:rsidR="00A46F6E" w:rsidRPr="00CF65EC">
        <w:rPr>
          <w:lang w:val="fr-FR"/>
        </w:rPr>
        <w:t>d’</w:t>
      </w:r>
      <w:r w:rsidR="00B010EE" w:rsidRPr="00CF65EC">
        <w:rPr>
          <w:lang w:val="fr-FR"/>
        </w:rPr>
        <w:t>acceptation des produits et services</w:t>
      </w:r>
      <w:r w:rsidR="00C520E2" w:rsidRPr="00CF65EC">
        <w:rPr>
          <w:lang w:val="fr-FR"/>
        </w:rPr>
        <w:t> </w:t>
      </w:r>
      <w:r w:rsidR="00F33F09">
        <w:rPr>
          <w:lang w:val="fr-FR"/>
        </w:rPr>
        <w:t>font l’objet d’une</w:t>
      </w:r>
      <w:r w:rsidR="00C520E2" w:rsidRPr="00CF65EC">
        <w:rPr>
          <w:lang w:val="fr-FR"/>
        </w:rPr>
        <w:t xml:space="preserve"> revue de phase</w:t>
      </w:r>
      <w:r w:rsidRPr="00CF65EC">
        <w:rPr>
          <w:lang w:val="fr-FR"/>
        </w:rPr>
        <w:t xml:space="preserve"> </w:t>
      </w:r>
      <w:r w:rsidR="00F33F09">
        <w:rPr>
          <w:lang w:val="fr-FR"/>
        </w:rPr>
        <w:t xml:space="preserve">ou d’une revue </w:t>
      </w:r>
      <w:r w:rsidR="00C520E2" w:rsidRPr="00CF65EC">
        <w:rPr>
          <w:lang w:val="fr-FR"/>
        </w:rPr>
        <w:t xml:space="preserve">documentaire </w:t>
      </w:r>
      <w:r w:rsidR="00F33F09">
        <w:rPr>
          <w:lang w:val="fr-FR"/>
        </w:rPr>
        <w:t>par le Responsable Qualité et par le Directeur Technique.</w:t>
      </w:r>
      <w:r w:rsidRPr="00CF65EC">
        <w:rPr>
          <w:lang w:val="fr-FR"/>
        </w:rPr>
        <w:t xml:space="preserve"> </w:t>
      </w:r>
      <w:ins w:id="574" w:author="Tatyana BUDUEVA" w:date="2021-05-27T16:24:00Z">
        <w:r w:rsidR="00A4574A" w:rsidRPr="00A4574A">
          <w:rPr>
            <w:lang w:val="fr-FR"/>
            <w:rPrChange w:id="575" w:author="Tatyana BUDUEVA" w:date="2021-05-27T16:24:00Z">
              <w:rPr/>
            </w:rPrChange>
          </w:rPr>
          <w:t>Les critères d’acceptation des produits et services font l’objet d’une revue de phase ou d’une revue documentaire par le Responsable Qualité et par le Directeur Technique.</w:t>
        </w:r>
      </w:ins>
    </w:p>
    <w:p w14:paraId="41050376" w14:textId="77777777" w:rsidR="00A4574A" w:rsidRPr="00A4574A" w:rsidRDefault="00A4574A" w:rsidP="00A4574A">
      <w:pPr>
        <w:pStyle w:val="Corpsdetexte"/>
        <w:ind w:left="0"/>
        <w:rPr>
          <w:ins w:id="576" w:author="Tatyana BUDUEVA" w:date="2021-05-27T16:24:00Z"/>
          <w:highlight w:val="yellow"/>
          <w:lang w:val="fr-FR"/>
          <w:rPrChange w:id="577" w:author="Tatyana BUDUEVA" w:date="2021-05-27T16:24:00Z">
            <w:rPr>
              <w:ins w:id="578" w:author="Tatyana BUDUEVA" w:date="2021-05-27T16:24:00Z"/>
              <w:highlight w:val="yellow"/>
            </w:rPr>
          </w:rPrChange>
        </w:rPr>
      </w:pPr>
      <w:ins w:id="579" w:author="Tatyana BUDUEVA" w:date="2021-05-27T16:24:00Z">
        <w:r w:rsidRPr="00A4574A">
          <w:rPr>
            <w:highlight w:val="yellow"/>
            <w:lang w:val="fr-FR"/>
            <w:rPrChange w:id="580" w:author="Tatyana BUDUEVA" w:date="2021-05-27T16:24:00Z">
              <w:rPr>
                <w:highlight w:val="yellow"/>
              </w:rPr>
            </w:rPrChange>
          </w:rPr>
          <w:t xml:space="preserve">Les critères d’acceptation sont  suivants :  Aucune remarque ouverte dans le FDR avant la livraison, toutes les actions fermées dans le </w:t>
        </w:r>
        <w:proofErr w:type="spellStart"/>
        <w:r w:rsidRPr="00A4574A">
          <w:rPr>
            <w:highlight w:val="yellow"/>
            <w:lang w:val="fr-FR"/>
            <w:rPrChange w:id="581" w:author="Tatyana BUDUEVA" w:date="2021-05-27T16:24:00Z">
              <w:rPr>
                <w:highlight w:val="yellow"/>
              </w:rPr>
            </w:rPrChange>
          </w:rPr>
          <w:t>ProjeQtor</w:t>
        </w:r>
        <w:proofErr w:type="spellEnd"/>
        <w:r w:rsidRPr="00A4574A">
          <w:rPr>
            <w:highlight w:val="yellow"/>
            <w:lang w:val="fr-FR"/>
            <w:rPrChange w:id="582" w:author="Tatyana BUDUEVA" w:date="2021-05-27T16:24:00Z">
              <w:rPr>
                <w:highlight w:val="yellow"/>
              </w:rPr>
            </w:rPrChange>
          </w:rPr>
          <w:t xml:space="preserve"> sui à une revue de phase. </w:t>
        </w:r>
      </w:ins>
    </w:p>
    <w:p w14:paraId="786294FD" w14:textId="77777777" w:rsidR="00A4574A" w:rsidRPr="00A4574A" w:rsidRDefault="00A4574A" w:rsidP="00A4574A">
      <w:pPr>
        <w:pStyle w:val="Corpsdetexte"/>
        <w:ind w:left="0"/>
        <w:rPr>
          <w:ins w:id="583" w:author="Tatyana BUDUEVA" w:date="2021-05-27T16:24:00Z"/>
          <w:lang w:val="fr-FR"/>
          <w:rPrChange w:id="584" w:author="Tatyana BUDUEVA" w:date="2021-05-27T16:24:00Z">
            <w:rPr>
              <w:ins w:id="585" w:author="Tatyana BUDUEVA" w:date="2021-05-27T16:24:00Z"/>
            </w:rPr>
          </w:rPrChange>
        </w:rPr>
      </w:pPr>
      <w:ins w:id="586" w:author="Tatyana BUDUEVA" w:date="2021-05-27T16:24:00Z">
        <w:r w:rsidRPr="00A4574A">
          <w:rPr>
            <w:highlight w:val="yellow"/>
            <w:lang w:val="fr-FR"/>
            <w:rPrChange w:id="587" w:author="Tatyana BUDUEVA" w:date="2021-05-27T16:24:00Z">
              <w:rPr>
                <w:highlight w:val="yellow"/>
              </w:rPr>
            </w:rPrChange>
          </w:rPr>
          <w:t xml:space="preserve">Il est toutefois possible d’accepter le produit pour que la livraison se fasse avec des remarques non corrigées dans le FDR ou des actions ouvertes sous </w:t>
        </w:r>
        <w:proofErr w:type="spellStart"/>
        <w:r w:rsidRPr="00A4574A">
          <w:rPr>
            <w:highlight w:val="yellow"/>
            <w:lang w:val="fr-FR"/>
            <w:rPrChange w:id="588" w:author="Tatyana BUDUEVA" w:date="2021-05-27T16:24:00Z">
              <w:rPr>
                <w:highlight w:val="yellow"/>
              </w:rPr>
            </w:rPrChange>
          </w:rPr>
          <w:t>ProjeQtor</w:t>
        </w:r>
        <w:proofErr w:type="spellEnd"/>
        <w:r w:rsidRPr="00A4574A">
          <w:rPr>
            <w:highlight w:val="yellow"/>
            <w:lang w:val="fr-FR"/>
            <w:rPrChange w:id="589" w:author="Tatyana BUDUEVA" w:date="2021-05-27T16:24:00Z">
              <w:rPr>
                <w:highlight w:val="yellow"/>
              </w:rPr>
            </w:rPrChange>
          </w:rPr>
          <w:t xml:space="preserve"> (actions n’impactant pas le produit  lui-même : ex/ courbe à 45° ou autres actions liées au process interne) , dans ce cas, la décision finale d’acceptation appartiendra au Directeur Technique cas par cas et sera enregistré dans le fichier de libération du produit ou par tout autre moyen.(confirmation avec Pierre/Roberto en cours)</w:t>
        </w:r>
        <w:r w:rsidRPr="00A4574A">
          <w:rPr>
            <w:lang w:val="fr-FR"/>
            <w:rPrChange w:id="590" w:author="Tatyana BUDUEVA" w:date="2021-05-27T16:24:00Z">
              <w:rPr/>
            </w:rPrChange>
          </w:rPr>
          <w:t xml:space="preserve">  </w:t>
        </w:r>
      </w:ins>
    </w:p>
    <w:p w14:paraId="598830E7" w14:textId="7DF70581" w:rsidR="003777C8" w:rsidRPr="00CF65EC" w:rsidDel="00A4574A" w:rsidRDefault="003777C8" w:rsidP="000A437F">
      <w:pPr>
        <w:pStyle w:val="Corpsdetexte"/>
        <w:ind w:left="0"/>
        <w:rPr>
          <w:del w:id="591" w:author="Tatyana BUDUEVA" w:date="2021-05-27T16:24:00Z"/>
          <w:lang w:val="fr-FR"/>
        </w:rPr>
      </w:pPr>
    </w:p>
    <w:p w14:paraId="58C90221" w14:textId="48A65AA5" w:rsidR="00C520E2" w:rsidRPr="00CF65EC" w:rsidRDefault="00F33F09" w:rsidP="000A437F">
      <w:pPr>
        <w:pStyle w:val="Corpsdetexte"/>
        <w:ind w:left="0"/>
        <w:rPr>
          <w:lang w:val="fr-FR"/>
        </w:rPr>
      </w:pPr>
      <w:r>
        <w:rPr>
          <w:lang w:val="fr-FR"/>
        </w:rPr>
        <w:t xml:space="preserve">Les </w:t>
      </w:r>
      <w:r w:rsidRPr="00060B69">
        <w:rPr>
          <w:b/>
          <w:lang w:val="fr-FR"/>
        </w:rPr>
        <w:t>r</w:t>
      </w:r>
      <w:r w:rsidR="00C520E2" w:rsidRPr="00060B69">
        <w:rPr>
          <w:b/>
          <w:lang w:val="fr-FR"/>
        </w:rPr>
        <w:t>essources</w:t>
      </w:r>
      <w:r w:rsidR="00C520E2" w:rsidRPr="00CF65EC">
        <w:rPr>
          <w:lang w:val="fr-FR"/>
        </w:rPr>
        <w:t> </w:t>
      </w:r>
      <w:r>
        <w:rPr>
          <w:lang w:val="fr-FR"/>
        </w:rPr>
        <w:t>sont définies dans</w:t>
      </w:r>
      <w:r w:rsidR="00C520E2" w:rsidRPr="00CF65EC">
        <w:rPr>
          <w:lang w:val="fr-FR"/>
        </w:rPr>
        <w:t>. §</w:t>
      </w:r>
      <w:r w:rsidR="00C520E2" w:rsidRPr="00CF65EC">
        <w:rPr>
          <w:lang w:val="fr-FR"/>
        </w:rPr>
        <w:fldChar w:fldCharType="begin"/>
      </w:r>
      <w:r w:rsidR="00C520E2" w:rsidRPr="00CF65EC">
        <w:rPr>
          <w:lang w:val="fr-FR"/>
        </w:rPr>
        <w:instrText xml:space="preserve"> REF _Ref48294484 \r \h </w:instrText>
      </w:r>
      <w:r w:rsidR="00CF65EC">
        <w:rPr>
          <w:lang w:val="fr-FR"/>
        </w:rPr>
        <w:instrText xml:space="preserve"> \* MERGEFORMAT </w:instrText>
      </w:r>
      <w:r w:rsidR="00C520E2" w:rsidRPr="00CF65EC">
        <w:rPr>
          <w:lang w:val="fr-FR"/>
        </w:rPr>
      </w:r>
      <w:r w:rsidR="00C520E2" w:rsidRPr="00CF65EC">
        <w:rPr>
          <w:lang w:val="fr-FR"/>
        </w:rPr>
        <w:fldChar w:fldCharType="separate"/>
      </w:r>
      <w:r w:rsidR="00022516">
        <w:rPr>
          <w:lang w:val="fr-FR"/>
        </w:rPr>
        <w:t>7.1</w:t>
      </w:r>
      <w:r w:rsidR="00C520E2" w:rsidRPr="00CF65EC">
        <w:rPr>
          <w:lang w:val="fr-FR"/>
        </w:rPr>
        <w:fldChar w:fldCharType="end"/>
      </w:r>
      <w:r w:rsidR="00870FAD" w:rsidRPr="00CF65EC">
        <w:rPr>
          <w:lang w:val="fr-FR"/>
        </w:rPr>
        <w:t xml:space="preserve"> </w:t>
      </w:r>
      <w:r w:rsidR="00142FC8" w:rsidRPr="00CF65EC">
        <w:rPr>
          <w:lang w:val="fr-FR"/>
        </w:rPr>
        <w:t xml:space="preserve"> </w:t>
      </w:r>
    </w:p>
    <w:p w14:paraId="57D51B13" w14:textId="057897B6" w:rsidR="00360571" w:rsidRPr="00CF65EC" w:rsidRDefault="00F33F09" w:rsidP="000A437F">
      <w:pPr>
        <w:pStyle w:val="Corpsdetexte"/>
        <w:ind w:left="0"/>
        <w:rPr>
          <w:lang w:val="fr-FR"/>
        </w:rPr>
      </w:pPr>
      <w:r>
        <w:rPr>
          <w:lang w:val="fr-FR"/>
        </w:rPr>
        <w:t>La m</w:t>
      </w:r>
      <w:r w:rsidR="00142FC8" w:rsidRPr="00CF65EC">
        <w:rPr>
          <w:lang w:val="fr-FR"/>
        </w:rPr>
        <w:t xml:space="preserve">aitrise des processus </w:t>
      </w:r>
      <w:r w:rsidR="00360571" w:rsidRPr="00CF65EC">
        <w:rPr>
          <w:lang w:val="fr-FR"/>
        </w:rPr>
        <w:t>est assurée par le COPIL</w:t>
      </w:r>
      <w:r>
        <w:rPr>
          <w:lang w:val="fr-FR"/>
        </w:rPr>
        <w:t>.</w:t>
      </w:r>
    </w:p>
    <w:p w14:paraId="2CFD99C4" w14:textId="64979394" w:rsidR="000B67FA" w:rsidRPr="00CF65EC" w:rsidRDefault="0034358F" w:rsidP="000A437F">
      <w:pPr>
        <w:pStyle w:val="Corpsdetexte"/>
        <w:ind w:left="0"/>
        <w:rPr>
          <w:lang w:val="fr-FR"/>
        </w:rPr>
      </w:pPr>
      <w:r w:rsidRPr="00CF65EC">
        <w:rPr>
          <w:lang w:val="fr-FR"/>
        </w:rPr>
        <w:t>La conformité</w:t>
      </w:r>
      <w:r w:rsidR="000B67FA" w:rsidRPr="00CF65EC">
        <w:rPr>
          <w:lang w:val="fr-FR"/>
        </w:rPr>
        <w:t xml:space="preserve"> des produits </w:t>
      </w:r>
      <w:r w:rsidR="000B67FA">
        <w:rPr>
          <w:lang w:val="fr-FR"/>
        </w:rPr>
        <w:t>est démontré</w:t>
      </w:r>
      <w:r w:rsidR="00F33F09">
        <w:rPr>
          <w:lang w:val="fr-FR"/>
        </w:rPr>
        <w:t>e</w:t>
      </w:r>
      <w:r w:rsidR="000B67FA">
        <w:rPr>
          <w:lang w:val="fr-FR"/>
        </w:rPr>
        <w:t xml:space="preserve"> par les fiches de relecture, </w:t>
      </w:r>
      <w:r w:rsidR="00F33F09">
        <w:rPr>
          <w:lang w:val="fr-FR"/>
        </w:rPr>
        <w:t xml:space="preserve">par </w:t>
      </w:r>
      <w:r w:rsidR="000B67FA">
        <w:rPr>
          <w:lang w:val="fr-FR"/>
        </w:rPr>
        <w:t xml:space="preserve">de rapports de revue </w:t>
      </w:r>
      <w:r w:rsidR="000B67FA" w:rsidRPr="00CF65EC">
        <w:rPr>
          <w:lang w:val="fr-FR"/>
        </w:rPr>
        <w:t xml:space="preserve">de phases et </w:t>
      </w:r>
      <w:r w:rsidR="00F33F09">
        <w:rPr>
          <w:lang w:val="fr-FR"/>
        </w:rPr>
        <w:t xml:space="preserve">par </w:t>
      </w:r>
      <w:r w:rsidR="000B67FA" w:rsidRPr="00CF65EC">
        <w:rPr>
          <w:lang w:val="fr-FR"/>
        </w:rPr>
        <w:t xml:space="preserve">la réalisation des toutes les activités de </w:t>
      </w:r>
      <w:proofErr w:type="spellStart"/>
      <w:r w:rsidR="000B67FA" w:rsidRPr="00CF65EC">
        <w:rPr>
          <w:lang w:val="fr-FR"/>
        </w:rPr>
        <w:t>Verification</w:t>
      </w:r>
      <w:proofErr w:type="spellEnd"/>
      <w:r w:rsidR="000B67FA" w:rsidRPr="00CF65EC">
        <w:rPr>
          <w:lang w:val="fr-FR"/>
        </w:rPr>
        <w:t xml:space="preserve"> planifié</w:t>
      </w:r>
      <w:r w:rsidR="00F33F09">
        <w:rPr>
          <w:lang w:val="fr-FR"/>
        </w:rPr>
        <w:t>e</w:t>
      </w:r>
      <w:r w:rsidR="000B67FA" w:rsidRPr="00CF65EC">
        <w:rPr>
          <w:lang w:val="fr-FR"/>
        </w:rPr>
        <w:t>s dans l’AQP</w:t>
      </w:r>
      <w:r w:rsidR="00F33F09">
        <w:rPr>
          <w:lang w:val="fr-FR"/>
        </w:rPr>
        <w:t>.</w:t>
      </w:r>
    </w:p>
    <w:p w14:paraId="020119C2" w14:textId="0B2AECEC" w:rsidR="00CF65EC" w:rsidRPr="00CF65EC" w:rsidRDefault="0034358F" w:rsidP="000A437F">
      <w:pPr>
        <w:pStyle w:val="Corpsdetexte"/>
        <w:ind w:left="0"/>
        <w:rPr>
          <w:lang w:val="fr-FR"/>
        </w:rPr>
      </w:pPr>
      <w:r w:rsidRPr="00CF65EC">
        <w:rPr>
          <w:lang w:val="fr-FR"/>
        </w:rPr>
        <w:t xml:space="preserve">Les modifications imprévues </w:t>
      </w:r>
      <w:r w:rsidR="00F33F09">
        <w:rPr>
          <w:lang w:val="fr-FR"/>
        </w:rPr>
        <w:t xml:space="preserve">sont gérés conformément au § </w:t>
      </w:r>
      <w:r w:rsidR="00F33F09">
        <w:rPr>
          <w:lang w:val="fr-FR"/>
        </w:rPr>
        <w:fldChar w:fldCharType="begin"/>
      </w:r>
      <w:r w:rsidR="00F33F09">
        <w:rPr>
          <w:lang w:val="fr-FR"/>
        </w:rPr>
        <w:instrText xml:space="preserve"> REF _Ref49434445 \r \h </w:instrText>
      </w:r>
      <w:r w:rsidR="00F33F09">
        <w:rPr>
          <w:lang w:val="fr-FR"/>
        </w:rPr>
      </w:r>
      <w:r w:rsidR="00F33F09">
        <w:rPr>
          <w:lang w:val="fr-FR"/>
        </w:rPr>
        <w:fldChar w:fldCharType="separate"/>
      </w:r>
      <w:r w:rsidR="00022516">
        <w:rPr>
          <w:lang w:val="fr-FR"/>
        </w:rPr>
        <w:t>8.3.6</w:t>
      </w:r>
      <w:r w:rsidR="00F33F09">
        <w:rPr>
          <w:lang w:val="fr-FR"/>
        </w:rPr>
        <w:fldChar w:fldCharType="end"/>
      </w:r>
      <w:r w:rsidR="00F33F09">
        <w:rPr>
          <w:lang w:val="fr-FR"/>
        </w:rPr>
        <w:t xml:space="preserve"> </w:t>
      </w:r>
    </w:p>
    <w:p w14:paraId="5011808F" w14:textId="77777777" w:rsidR="00032F7D" w:rsidRDefault="00032F7D" w:rsidP="00032F7D">
      <w:pPr>
        <w:pStyle w:val="Titre2"/>
      </w:pPr>
      <w:bookmarkStart w:id="592" w:name="_Ref46998566"/>
      <w:bookmarkStart w:id="593" w:name="_Toc62736640"/>
      <w:r>
        <w:t>Exigences relatives aux produits et services</w:t>
      </w:r>
      <w:bookmarkEnd w:id="592"/>
      <w:bookmarkEnd w:id="593"/>
    </w:p>
    <w:p w14:paraId="4A7DD354" w14:textId="77777777" w:rsidR="007C5705" w:rsidRDefault="007C5705" w:rsidP="00032F7D">
      <w:pPr>
        <w:pStyle w:val="Titre3"/>
      </w:pPr>
      <w:bookmarkStart w:id="594" w:name="_Toc62736641"/>
      <w:r>
        <w:t>Communication avec les clients</w:t>
      </w:r>
      <w:bookmarkEnd w:id="594"/>
    </w:p>
    <w:p w14:paraId="07283FA4" w14:textId="24B03CEF" w:rsidR="00E812D7" w:rsidRPr="00CF65EC" w:rsidRDefault="003735AD" w:rsidP="00AA78CA">
      <w:pPr>
        <w:pStyle w:val="Corpsdetexte"/>
        <w:ind w:left="0"/>
        <w:rPr>
          <w:lang w:val="fr-FR"/>
        </w:rPr>
      </w:pPr>
      <w:r w:rsidRPr="00060B69">
        <w:rPr>
          <w:lang w:val="fr-FR"/>
        </w:rPr>
        <w:t>La</w:t>
      </w:r>
      <w:r>
        <w:rPr>
          <w:b/>
          <w:lang w:val="fr-FR"/>
        </w:rPr>
        <w:t xml:space="preserve"> </w:t>
      </w:r>
      <w:r w:rsidR="007C5705" w:rsidRPr="00CF65EC">
        <w:rPr>
          <w:b/>
          <w:lang w:val="fr-FR"/>
        </w:rPr>
        <w:t>Fourniture d’information relatives aux produits et services</w:t>
      </w:r>
      <w:r w:rsidR="007C5705" w:rsidRPr="00CF65EC">
        <w:rPr>
          <w:lang w:val="fr-FR"/>
        </w:rPr>
        <w:t> </w:t>
      </w:r>
      <w:r>
        <w:rPr>
          <w:lang w:val="fr-FR"/>
        </w:rPr>
        <w:t>est effectuée par l’</w:t>
      </w:r>
      <w:r w:rsidR="007C5705" w:rsidRPr="00CF65EC">
        <w:rPr>
          <w:lang w:val="fr-FR"/>
        </w:rPr>
        <w:t xml:space="preserve">équipe commerciale </w:t>
      </w:r>
      <w:r>
        <w:rPr>
          <w:lang w:val="fr-FR"/>
        </w:rPr>
        <w:t xml:space="preserve">qui </w:t>
      </w:r>
      <w:r w:rsidR="007C5705" w:rsidRPr="00CF65EC">
        <w:rPr>
          <w:lang w:val="fr-FR"/>
        </w:rPr>
        <w:t>organise les réunions</w:t>
      </w:r>
      <w:r>
        <w:rPr>
          <w:lang w:val="fr-FR"/>
        </w:rPr>
        <w:t xml:space="preserve"> présentielles ou à distance</w:t>
      </w:r>
      <w:r w:rsidR="007C5705" w:rsidRPr="00CF65EC">
        <w:rPr>
          <w:lang w:val="fr-FR"/>
        </w:rPr>
        <w:t xml:space="preserve"> avec </w:t>
      </w:r>
      <w:r>
        <w:rPr>
          <w:lang w:val="fr-FR"/>
        </w:rPr>
        <w:t>nos</w:t>
      </w:r>
      <w:r w:rsidRPr="00CF65EC">
        <w:rPr>
          <w:lang w:val="fr-FR"/>
        </w:rPr>
        <w:t xml:space="preserve"> </w:t>
      </w:r>
      <w:r w:rsidR="007C5705" w:rsidRPr="00CF65EC">
        <w:rPr>
          <w:lang w:val="fr-FR"/>
        </w:rPr>
        <w:t xml:space="preserve">clients </w:t>
      </w:r>
      <w:proofErr w:type="spellStart"/>
      <w:r w:rsidR="00C607E9" w:rsidRPr="00CF65EC">
        <w:rPr>
          <w:lang w:val="fr-FR"/>
        </w:rPr>
        <w:t>cf</w:t>
      </w:r>
      <w:proofErr w:type="spellEnd"/>
      <w:r w:rsidR="00C607E9" w:rsidRPr="00CF65EC">
        <w:rPr>
          <w:lang w:val="fr-FR"/>
        </w:rPr>
        <w:t xml:space="preserve"> § </w:t>
      </w:r>
      <w:r w:rsidR="00C607E9" w:rsidRPr="00CF65EC">
        <w:rPr>
          <w:lang w:val="fr-FR"/>
        </w:rPr>
        <w:fldChar w:fldCharType="begin"/>
      </w:r>
      <w:r w:rsidR="00C607E9" w:rsidRPr="00CF65EC">
        <w:rPr>
          <w:lang w:val="fr-FR"/>
        </w:rPr>
        <w:instrText xml:space="preserve"> REF _Ref48297703 \r \h </w:instrText>
      </w:r>
      <w:r w:rsidR="002C251B" w:rsidRPr="00CF65EC">
        <w:rPr>
          <w:lang w:val="fr-FR"/>
        </w:rPr>
        <w:instrText xml:space="preserve"> \* MERGEFORMAT </w:instrText>
      </w:r>
      <w:r w:rsidR="00C607E9" w:rsidRPr="00CF65EC">
        <w:rPr>
          <w:lang w:val="fr-FR"/>
        </w:rPr>
      </w:r>
      <w:r w:rsidR="00C607E9" w:rsidRPr="00CF65EC">
        <w:rPr>
          <w:lang w:val="fr-FR"/>
        </w:rPr>
        <w:fldChar w:fldCharType="separate"/>
      </w:r>
      <w:r w:rsidR="00022516">
        <w:rPr>
          <w:lang w:val="fr-FR"/>
        </w:rPr>
        <w:t>7.4.1.2</w:t>
      </w:r>
      <w:r w:rsidR="00C607E9" w:rsidRPr="00CF65EC">
        <w:rPr>
          <w:lang w:val="fr-FR"/>
        </w:rPr>
        <w:fldChar w:fldCharType="end"/>
      </w:r>
      <w:r w:rsidR="00C607E9" w:rsidRPr="00CF65EC">
        <w:rPr>
          <w:lang w:val="fr-FR"/>
        </w:rPr>
        <w:t xml:space="preserve"> </w:t>
      </w:r>
    </w:p>
    <w:p w14:paraId="0E958E4A" w14:textId="77777777" w:rsidR="008E6EE8" w:rsidRPr="00CF65EC" w:rsidRDefault="00E812D7" w:rsidP="00AA78CA">
      <w:pPr>
        <w:pStyle w:val="Corpsdetexte"/>
        <w:ind w:left="0"/>
        <w:rPr>
          <w:lang w:val="fr-FR"/>
        </w:rPr>
      </w:pPr>
      <w:r w:rsidRPr="00CF65EC">
        <w:rPr>
          <w:lang w:val="fr-FR"/>
        </w:rPr>
        <w:t>Le traitement des consultation</w:t>
      </w:r>
      <w:r w:rsidR="006F664D" w:rsidRPr="00CF65EC">
        <w:rPr>
          <w:lang w:val="fr-FR"/>
        </w:rPr>
        <w:t>s</w:t>
      </w:r>
      <w:r w:rsidRPr="00CF65EC">
        <w:rPr>
          <w:lang w:val="fr-FR"/>
        </w:rPr>
        <w:t xml:space="preserve"> des contrat</w:t>
      </w:r>
      <w:r w:rsidR="006F664D" w:rsidRPr="00CF65EC">
        <w:rPr>
          <w:lang w:val="fr-FR"/>
        </w:rPr>
        <w:t>s</w:t>
      </w:r>
      <w:r w:rsidRPr="00CF65EC">
        <w:rPr>
          <w:lang w:val="fr-FR"/>
        </w:rPr>
        <w:t xml:space="preserve"> ou des commandes, y compris leurs avenant</w:t>
      </w:r>
      <w:r w:rsidR="008E6EE8" w:rsidRPr="00CF65EC">
        <w:rPr>
          <w:lang w:val="fr-FR"/>
        </w:rPr>
        <w:t>s</w:t>
      </w:r>
      <w:r w:rsidRPr="00CF65EC">
        <w:rPr>
          <w:lang w:val="fr-FR"/>
        </w:rPr>
        <w:t xml:space="preserve"> </w:t>
      </w:r>
      <w:r w:rsidR="008E6EE8" w:rsidRPr="00CF65EC">
        <w:rPr>
          <w:lang w:val="fr-FR"/>
        </w:rPr>
        <w:t>sont définis :</w:t>
      </w:r>
    </w:p>
    <w:p w14:paraId="18954FD9" w14:textId="2930B03A" w:rsidR="008E6EE8" w:rsidRPr="00CF65EC" w:rsidRDefault="008E6EE8" w:rsidP="00AA78CA">
      <w:pPr>
        <w:pStyle w:val="Corpsdetexte"/>
        <w:ind w:left="0"/>
        <w:rPr>
          <w:u w:val="single"/>
          <w:lang w:val="fr-FR"/>
        </w:rPr>
      </w:pPr>
      <w:r w:rsidRPr="00CF65EC">
        <w:rPr>
          <w:u w:val="single"/>
          <w:lang w:val="fr-FR"/>
        </w:rPr>
        <w:t xml:space="preserve">Pour les projets forfaits : </w:t>
      </w:r>
    </w:p>
    <w:p w14:paraId="2E1E31C6" w14:textId="4A398A1B" w:rsidR="00E812D7" w:rsidRPr="00CF65EC" w:rsidRDefault="008E6EE8" w:rsidP="00AA78CA">
      <w:pPr>
        <w:pStyle w:val="Corpsdetexte"/>
        <w:numPr>
          <w:ilvl w:val="1"/>
          <w:numId w:val="13"/>
        </w:numPr>
        <w:ind w:left="993"/>
        <w:rPr>
          <w:lang w:val="fr-FR"/>
        </w:rPr>
      </w:pPr>
      <w:r w:rsidRPr="00CF65EC">
        <w:rPr>
          <w:lang w:val="fr-FR"/>
        </w:rPr>
        <w:t>Dans</w:t>
      </w:r>
      <w:r w:rsidR="002C251B" w:rsidRPr="00CF65EC">
        <w:rPr>
          <w:lang w:val="fr-FR"/>
        </w:rPr>
        <w:t xml:space="preserve"> la procédure</w:t>
      </w:r>
      <w:r w:rsidRPr="00CF65EC">
        <w:rPr>
          <w:lang w:val="fr-FR"/>
        </w:rPr>
        <w:t xml:space="preserve"> « Élaboration des offres projet »</w:t>
      </w:r>
      <w:r w:rsidR="002C251B" w:rsidRPr="00CF65EC">
        <w:rPr>
          <w:lang w:val="fr-FR"/>
        </w:rPr>
        <w:t xml:space="preserve"> </w:t>
      </w:r>
      <w:r w:rsidRPr="00CF65EC">
        <w:rPr>
          <w:lang w:val="fr-FR"/>
        </w:rPr>
        <w:t xml:space="preserve">et dans la procédure </w:t>
      </w:r>
      <w:r w:rsidR="002C251B" w:rsidRPr="00CF65EC">
        <w:rPr>
          <w:lang w:val="fr-FR"/>
        </w:rPr>
        <w:t xml:space="preserve">d’ingénierie §3.2.2.4 </w:t>
      </w:r>
    </w:p>
    <w:p w14:paraId="1C741D9B" w14:textId="5797F52F" w:rsidR="008E6EE8" w:rsidRPr="00CF65EC" w:rsidRDefault="008E6EE8" w:rsidP="00AA78CA">
      <w:pPr>
        <w:pStyle w:val="Corpsdetexte"/>
        <w:ind w:left="0"/>
        <w:rPr>
          <w:u w:val="single"/>
          <w:lang w:val="fr-FR"/>
        </w:rPr>
      </w:pPr>
      <w:r w:rsidRPr="00CF65EC">
        <w:rPr>
          <w:u w:val="single"/>
          <w:lang w:val="fr-FR"/>
        </w:rPr>
        <w:t>Pour les projets AT</w:t>
      </w:r>
    </w:p>
    <w:p w14:paraId="20E7C01D" w14:textId="77777777" w:rsidR="006B3E3E" w:rsidRPr="00CF65EC" w:rsidRDefault="008E6EE8" w:rsidP="00060B69">
      <w:pPr>
        <w:pStyle w:val="Corpsdetexte"/>
        <w:numPr>
          <w:ilvl w:val="1"/>
          <w:numId w:val="13"/>
        </w:numPr>
        <w:ind w:left="993"/>
        <w:rPr>
          <w:lang w:val="fr-FR"/>
        </w:rPr>
      </w:pPr>
      <w:r w:rsidRPr="00CF65EC">
        <w:rPr>
          <w:lang w:val="fr-FR"/>
        </w:rPr>
        <w:t>Dans la procédure « Réalisation Assistance Technique »</w:t>
      </w:r>
    </w:p>
    <w:p w14:paraId="72DD42C1" w14:textId="7F7E99CC" w:rsidR="0028025C" w:rsidRDefault="007141C3" w:rsidP="00AA78CA">
      <w:pPr>
        <w:pStyle w:val="Corpsdetexte"/>
        <w:ind w:left="0"/>
        <w:rPr>
          <w:lang w:val="fr-FR"/>
        </w:rPr>
      </w:pPr>
      <w:r w:rsidRPr="006B3E3E">
        <w:rPr>
          <w:lang w:val="fr-FR"/>
        </w:rPr>
        <w:t>Le retour d’information</w:t>
      </w:r>
      <w:r w:rsidR="003D0AFC">
        <w:rPr>
          <w:lang w:val="fr-FR"/>
        </w:rPr>
        <w:t xml:space="preserve"> et les réclamation</w:t>
      </w:r>
      <w:r w:rsidR="003735AD">
        <w:rPr>
          <w:lang w:val="fr-FR"/>
        </w:rPr>
        <w:t>s</w:t>
      </w:r>
      <w:r w:rsidRPr="006B3E3E">
        <w:rPr>
          <w:lang w:val="fr-FR"/>
        </w:rPr>
        <w:t xml:space="preserve"> clients concernant les produits </w:t>
      </w:r>
      <w:r w:rsidR="00233126">
        <w:rPr>
          <w:lang w:val="fr-FR"/>
        </w:rPr>
        <w:t xml:space="preserve">peuvent être </w:t>
      </w:r>
      <w:r w:rsidRPr="006B3E3E">
        <w:rPr>
          <w:lang w:val="fr-FR"/>
        </w:rPr>
        <w:t xml:space="preserve">obtenus </w:t>
      </w:r>
      <w:r w:rsidR="00233126">
        <w:rPr>
          <w:lang w:val="fr-FR"/>
        </w:rPr>
        <w:t>par mail, lors de la réunion</w:t>
      </w:r>
      <w:r w:rsidR="003D0AFC">
        <w:rPr>
          <w:lang w:val="fr-FR"/>
        </w:rPr>
        <w:t>, par téléphone ou par tout autre moyen possible.</w:t>
      </w:r>
    </w:p>
    <w:p w14:paraId="36DF1CE6" w14:textId="1A72464F" w:rsidR="00D55D56" w:rsidRDefault="00D55D56" w:rsidP="00AA78CA">
      <w:pPr>
        <w:pStyle w:val="Corpsdetexte"/>
        <w:ind w:left="0"/>
        <w:rPr>
          <w:lang w:val="fr-FR"/>
        </w:rPr>
      </w:pPr>
      <w:r>
        <w:rPr>
          <w:lang w:val="fr-FR"/>
        </w:rPr>
        <w:t xml:space="preserve">Les détails de communication avec le client sont décrits dans le tableau suivant : </w:t>
      </w:r>
    </w:p>
    <w:p w14:paraId="77F4EF79" w14:textId="737D2CBD" w:rsidR="00BA446E" w:rsidRDefault="00BA446E" w:rsidP="00060B69">
      <w:pPr>
        <w:pStyle w:val="Corpsdetexte"/>
        <w:ind w:left="0"/>
        <w:rPr>
          <w:lang w:val="fr-FR"/>
        </w:rPr>
      </w:pPr>
    </w:p>
    <w:tbl>
      <w:tblPr>
        <w:tblStyle w:val="Grilledutableau"/>
        <w:tblW w:w="0" w:type="auto"/>
        <w:tblLook w:val="04A0" w:firstRow="1" w:lastRow="0" w:firstColumn="1" w:lastColumn="0" w:noHBand="0" w:noVBand="1"/>
      </w:tblPr>
      <w:tblGrid>
        <w:gridCol w:w="1740"/>
        <w:gridCol w:w="2217"/>
        <w:gridCol w:w="1853"/>
        <w:gridCol w:w="2099"/>
        <w:gridCol w:w="1945"/>
      </w:tblGrid>
      <w:tr w:rsidR="00BA446E" w:rsidRPr="00DB6443" w14:paraId="351D9F34" w14:textId="77777777" w:rsidTr="00060B69">
        <w:tc>
          <w:tcPr>
            <w:tcW w:w="1740" w:type="dxa"/>
            <w:shd w:val="clear" w:color="auto" w:fill="F2F2F2" w:themeFill="background1" w:themeFillShade="F2"/>
          </w:tcPr>
          <w:p w14:paraId="5A40F82B" w14:textId="77777777" w:rsidR="00BA446E" w:rsidRPr="00060B69" w:rsidRDefault="00BA446E" w:rsidP="003650AB">
            <w:pPr>
              <w:rPr>
                <w:b/>
                <w:sz w:val="18"/>
              </w:rPr>
            </w:pPr>
            <w:r w:rsidRPr="00060B69">
              <w:rPr>
                <w:b/>
                <w:sz w:val="18"/>
              </w:rPr>
              <w:t>Qui</w:t>
            </w:r>
          </w:p>
        </w:tc>
        <w:tc>
          <w:tcPr>
            <w:tcW w:w="2217" w:type="dxa"/>
            <w:shd w:val="clear" w:color="auto" w:fill="F2F2F2" w:themeFill="background1" w:themeFillShade="F2"/>
          </w:tcPr>
          <w:p w14:paraId="097D6C9B" w14:textId="77777777" w:rsidR="00BA446E" w:rsidRPr="00060B69" w:rsidRDefault="00BA446E" w:rsidP="003650AB">
            <w:pPr>
              <w:rPr>
                <w:b/>
                <w:sz w:val="18"/>
              </w:rPr>
            </w:pPr>
            <w:r w:rsidRPr="00060B69">
              <w:rPr>
                <w:b/>
                <w:sz w:val="18"/>
              </w:rPr>
              <w:t>Sujet</w:t>
            </w:r>
          </w:p>
        </w:tc>
        <w:tc>
          <w:tcPr>
            <w:tcW w:w="1853" w:type="dxa"/>
            <w:shd w:val="clear" w:color="auto" w:fill="F2F2F2" w:themeFill="background1" w:themeFillShade="F2"/>
          </w:tcPr>
          <w:p w14:paraId="2BBC27C3" w14:textId="77777777" w:rsidR="00BA446E" w:rsidRPr="00060B69" w:rsidRDefault="00BA446E" w:rsidP="003650AB">
            <w:pPr>
              <w:rPr>
                <w:b/>
                <w:sz w:val="18"/>
              </w:rPr>
            </w:pPr>
            <w:r w:rsidRPr="00060B69">
              <w:rPr>
                <w:b/>
                <w:sz w:val="18"/>
              </w:rPr>
              <w:t>Quand</w:t>
            </w:r>
          </w:p>
        </w:tc>
        <w:tc>
          <w:tcPr>
            <w:tcW w:w="2099" w:type="dxa"/>
            <w:shd w:val="clear" w:color="auto" w:fill="F2F2F2" w:themeFill="background1" w:themeFillShade="F2"/>
          </w:tcPr>
          <w:p w14:paraId="6C4E392E" w14:textId="77777777" w:rsidR="00BA446E" w:rsidRPr="00060B69" w:rsidRDefault="00BA446E" w:rsidP="003650AB">
            <w:pPr>
              <w:rPr>
                <w:b/>
                <w:sz w:val="18"/>
              </w:rPr>
            </w:pPr>
            <w:r w:rsidRPr="00060B69">
              <w:rPr>
                <w:b/>
                <w:sz w:val="18"/>
              </w:rPr>
              <w:t xml:space="preserve"> Á qui </w:t>
            </w:r>
          </w:p>
        </w:tc>
        <w:tc>
          <w:tcPr>
            <w:tcW w:w="1945" w:type="dxa"/>
            <w:shd w:val="clear" w:color="auto" w:fill="F2F2F2" w:themeFill="background1" w:themeFillShade="F2"/>
          </w:tcPr>
          <w:p w14:paraId="0FF495A5" w14:textId="77777777" w:rsidR="00BA446E" w:rsidRPr="00060B69" w:rsidRDefault="00BA446E" w:rsidP="003650AB">
            <w:pPr>
              <w:rPr>
                <w:b/>
                <w:sz w:val="18"/>
              </w:rPr>
            </w:pPr>
            <w:r w:rsidRPr="00060B69">
              <w:rPr>
                <w:b/>
                <w:sz w:val="18"/>
              </w:rPr>
              <w:t>Comment communique ?</w:t>
            </w:r>
          </w:p>
        </w:tc>
      </w:tr>
      <w:tr w:rsidR="00BA446E" w:rsidRPr="00DB6443" w14:paraId="532C034B" w14:textId="77777777" w:rsidTr="00D55D56">
        <w:tc>
          <w:tcPr>
            <w:tcW w:w="1740" w:type="dxa"/>
          </w:tcPr>
          <w:p w14:paraId="4C715393" w14:textId="77777777" w:rsidR="00BA446E" w:rsidRPr="00060B69" w:rsidRDefault="00BA446E" w:rsidP="003650AB">
            <w:pPr>
              <w:rPr>
                <w:sz w:val="18"/>
              </w:rPr>
            </w:pPr>
            <w:r w:rsidRPr="00060B69">
              <w:rPr>
                <w:sz w:val="18"/>
              </w:rPr>
              <w:t>RQ</w:t>
            </w:r>
          </w:p>
        </w:tc>
        <w:tc>
          <w:tcPr>
            <w:tcW w:w="2217" w:type="dxa"/>
          </w:tcPr>
          <w:p w14:paraId="32A00565" w14:textId="77777777" w:rsidR="00BA446E" w:rsidRPr="00060B69" w:rsidRDefault="00BA446E" w:rsidP="003650AB">
            <w:pPr>
              <w:rPr>
                <w:sz w:val="18"/>
              </w:rPr>
            </w:pPr>
            <w:r w:rsidRPr="00060B69">
              <w:rPr>
                <w:sz w:val="18"/>
              </w:rPr>
              <w:t>Audit externe</w:t>
            </w:r>
          </w:p>
        </w:tc>
        <w:tc>
          <w:tcPr>
            <w:tcW w:w="1853" w:type="dxa"/>
          </w:tcPr>
          <w:p w14:paraId="3FFBC91C" w14:textId="77777777" w:rsidR="00BA446E" w:rsidRPr="00060B69" w:rsidRDefault="00BA446E" w:rsidP="003650AB">
            <w:pPr>
              <w:rPr>
                <w:sz w:val="18"/>
              </w:rPr>
            </w:pPr>
            <w:r w:rsidRPr="00060B69">
              <w:rPr>
                <w:sz w:val="18"/>
              </w:rPr>
              <w:t>Durant la phase d’audit</w:t>
            </w:r>
          </w:p>
        </w:tc>
        <w:tc>
          <w:tcPr>
            <w:tcW w:w="2099" w:type="dxa"/>
          </w:tcPr>
          <w:p w14:paraId="395F13B6" w14:textId="77777777" w:rsidR="00BA446E" w:rsidRPr="00060B69" w:rsidRDefault="00BA446E" w:rsidP="003650AB">
            <w:pPr>
              <w:rPr>
                <w:sz w:val="18"/>
              </w:rPr>
            </w:pPr>
            <w:r w:rsidRPr="00060B69">
              <w:rPr>
                <w:sz w:val="18"/>
              </w:rPr>
              <w:t>Auditeurs externes</w:t>
            </w:r>
          </w:p>
        </w:tc>
        <w:tc>
          <w:tcPr>
            <w:tcW w:w="1945" w:type="dxa"/>
          </w:tcPr>
          <w:p w14:paraId="0F83ED1C" w14:textId="77777777" w:rsidR="00BA446E" w:rsidRPr="00060B69" w:rsidRDefault="00BA446E" w:rsidP="003650AB">
            <w:pPr>
              <w:rPr>
                <w:sz w:val="18"/>
              </w:rPr>
            </w:pPr>
            <w:r w:rsidRPr="00060B69">
              <w:rPr>
                <w:sz w:val="18"/>
              </w:rPr>
              <w:t xml:space="preserve">Téléphone, mail, teams, </w:t>
            </w:r>
            <w:proofErr w:type="spellStart"/>
            <w:r w:rsidRPr="00060B69">
              <w:rPr>
                <w:sz w:val="18"/>
              </w:rPr>
              <w:t>skype</w:t>
            </w:r>
            <w:proofErr w:type="spellEnd"/>
          </w:p>
        </w:tc>
      </w:tr>
      <w:tr w:rsidR="00BA446E" w:rsidRPr="00DB6443" w14:paraId="63CA823B" w14:textId="77777777" w:rsidTr="00D55D56">
        <w:tc>
          <w:tcPr>
            <w:tcW w:w="1740" w:type="dxa"/>
          </w:tcPr>
          <w:p w14:paraId="5A872FF5" w14:textId="77777777" w:rsidR="00BA446E" w:rsidRPr="00060B69" w:rsidRDefault="00BA446E" w:rsidP="003650AB">
            <w:pPr>
              <w:rPr>
                <w:sz w:val="18"/>
              </w:rPr>
            </w:pPr>
            <w:r w:rsidRPr="00060B69">
              <w:rPr>
                <w:sz w:val="18"/>
              </w:rPr>
              <w:t xml:space="preserve">Équipe commerciale </w:t>
            </w:r>
          </w:p>
        </w:tc>
        <w:tc>
          <w:tcPr>
            <w:tcW w:w="2217" w:type="dxa"/>
          </w:tcPr>
          <w:p w14:paraId="0F47B06F" w14:textId="77777777" w:rsidR="00BA446E" w:rsidRPr="00060B69" w:rsidRDefault="00BA446E" w:rsidP="003650AB">
            <w:pPr>
              <w:rPr>
                <w:sz w:val="18"/>
              </w:rPr>
            </w:pPr>
            <w:r w:rsidRPr="00060B69">
              <w:rPr>
                <w:sz w:val="18"/>
              </w:rPr>
              <w:t xml:space="preserve">Information relatives aux produits et services </w:t>
            </w:r>
          </w:p>
        </w:tc>
        <w:tc>
          <w:tcPr>
            <w:tcW w:w="1853" w:type="dxa"/>
          </w:tcPr>
          <w:p w14:paraId="4C48516A" w14:textId="77777777" w:rsidR="00BA446E" w:rsidRPr="00060B69" w:rsidRDefault="00BA446E" w:rsidP="003650AB">
            <w:pPr>
              <w:rPr>
                <w:sz w:val="18"/>
              </w:rPr>
            </w:pPr>
            <w:r w:rsidRPr="00060B69">
              <w:rPr>
                <w:sz w:val="18"/>
              </w:rPr>
              <w:t>Lorsque de l’expression du besoin du client</w:t>
            </w:r>
          </w:p>
          <w:p w14:paraId="0D68271A" w14:textId="77777777" w:rsidR="00BA446E" w:rsidRPr="00060B69" w:rsidRDefault="00BA446E" w:rsidP="003650AB">
            <w:pPr>
              <w:rPr>
                <w:sz w:val="18"/>
              </w:rPr>
            </w:pPr>
            <w:r w:rsidRPr="00060B69">
              <w:rPr>
                <w:sz w:val="18"/>
              </w:rPr>
              <w:t xml:space="preserve">Lors des entretiens </w:t>
            </w:r>
          </w:p>
        </w:tc>
        <w:tc>
          <w:tcPr>
            <w:tcW w:w="2099" w:type="dxa"/>
          </w:tcPr>
          <w:p w14:paraId="6FB0D0E2" w14:textId="77777777" w:rsidR="00BA446E" w:rsidRPr="00060B69" w:rsidRDefault="00BA446E" w:rsidP="003650AB">
            <w:pPr>
              <w:rPr>
                <w:sz w:val="18"/>
              </w:rPr>
            </w:pPr>
            <w:r w:rsidRPr="00060B69">
              <w:rPr>
                <w:sz w:val="18"/>
              </w:rPr>
              <w:t>Client</w:t>
            </w:r>
          </w:p>
          <w:p w14:paraId="6D4A5008" w14:textId="77777777" w:rsidR="00BA446E" w:rsidRPr="00060B69" w:rsidRDefault="00BA446E" w:rsidP="003650AB">
            <w:pPr>
              <w:rPr>
                <w:sz w:val="18"/>
              </w:rPr>
            </w:pPr>
            <w:r w:rsidRPr="00060B69">
              <w:rPr>
                <w:sz w:val="18"/>
              </w:rPr>
              <w:t xml:space="preserve">Candidats </w:t>
            </w:r>
          </w:p>
        </w:tc>
        <w:tc>
          <w:tcPr>
            <w:tcW w:w="1945" w:type="dxa"/>
          </w:tcPr>
          <w:p w14:paraId="56ED2C54" w14:textId="77777777" w:rsidR="00BA446E" w:rsidRPr="00060B69" w:rsidRDefault="00BA446E" w:rsidP="003650AB">
            <w:pPr>
              <w:rPr>
                <w:sz w:val="18"/>
              </w:rPr>
            </w:pPr>
            <w:r w:rsidRPr="00060B69">
              <w:rPr>
                <w:sz w:val="18"/>
              </w:rPr>
              <w:t xml:space="preserve">Téléphone, mail, teams, </w:t>
            </w:r>
            <w:proofErr w:type="spellStart"/>
            <w:r w:rsidRPr="00060B69">
              <w:rPr>
                <w:sz w:val="18"/>
              </w:rPr>
              <w:t>skype</w:t>
            </w:r>
            <w:proofErr w:type="spellEnd"/>
            <w:r w:rsidRPr="00060B69">
              <w:rPr>
                <w:sz w:val="18"/>
              </w:rPr>
              <w:t xml:space="preserve">, rendez-vous physique </w:t>
            </w:r>
          </w:p>
        </w:tc>
      </w:tr>
      <w:tr w:rsidR="00BA446E" w:rsidRPr="00DB6443" w14:paraId="65FD3AC9" w14:textId="77777777" w:rsidTr="00060B69">
        <w:trPr>
          <w:trHeight w:val="1120"/>
        </w:trPr>
        <w:tc>
          <w:tcPr>
            <w:tcW w:w="1740" w:type="dxa"/>
          </w:tcPr>
          <w:p w14:paraId="6AF30AF7" w14:textId="77777777" w:rsidR="00BA446E" w:rsidRPr="00060B69" w:rsidRDefault="00BA446E" w:rsidP="003650AB">
            <w:pPr>
              <w:rPr>
                <w:sz w:val="18"/>
              </w:rPr>
            </w:pPr>
            <w:r w:rsidRPr="00060B69">
              <w:rPr>
                <w:sz w:val="18"/>
              </w:rPr>
              <w:t xml:space="preserve">Client </w:t>
            </w:r>
          </w:p>
        </w:tc>
        <w:tc>
          <w:tcPr>
            <w:tcW w:w="2217" w:type="dxa"/>
          </w:tcPr>
          <w:p w14:paraId="08F89766" w14:textId="77777777" w:rsidR="00BA446E" w:rsidRPr="00060B69" w:rsidRDefault="00BA446E" w:rsidP="003650AB">
            <w:pPr>
              <w:pStyle w:val="Corpsdetexte"/>
              <w:ind w:left="0"/>
              <w:jc w:val="left"/>
              <w:rPr>
                <w:rFonts w:eastAsiaTheme="minorHAnsi" w:cstheme="minorBidi"/>
                <w:sz w:val="18"/>
                <w:szCs w:val="22"/>
                <w:lang w:val="fr-FR"/>
              </w:rPr>
            </w:pPr>
            <w:r w:rsidRPr="00060B69">
              <w:rPr>
                <w:rFonts w:eastAsiaTheme="minorHAnsi" w:cstheme="minorBidi"/>
                <w:sz w:val="18"/>
                <w:szCs w:val="22"/>
                <w:lang w:val="fr-FR"/>
              </w:rPr>
              <w:t>Traitement des consultations</w:t>
            </w:r>
          </w:p>
        </w:tc>
        <w:tc>
          <w:tcPr>
            <w:tcW w:w="1853" w:type="dxa"/>
          </w:tcPr>
          <w:p w14:paraId="43D4ECA9" w14:textId="77777777" w:rsidR="00BA446E" w:rsidRPr="00060B69" w:rsidRDefault="00BA446E" w:rsidP="003650AB">
            <w:pPr>
              <w:pStyle w:val="Corpsdetexte"/>
              <w:ind w:left="0"/>
              <w:jc w:val="left"/>
              <w:rPr>
                <w:rFonts w:eastAsiaTheme="minorHAnsi" w:cstheme="minorBidi"/>
                <w:sz w:val="18"/>
                <w:szCs w:val="22"/>
                <w:lang w:val="fr-FR"/>
              </w:rPr>
            </w:pPr>
            <w:r w:rsidRPr="00060B69">
              <w:rPr>
                <w:rFonts w:eastAsiaTheme="minorHAnsi" w:cstheme="minorBidi"/>
                <w:sz w:val="18"/>
                <w:szCs w:val="22"/>
                <w:lang w:val="fr-FR"/>
              </w:rPr>
              <w:t>Lorsque de l’expression du besoin du client</w:t>
            </w:r>
          </w:p>
          <w:p w14:paraId="5A87E99B" w14:textId="77777777" w:rsidR="00BA446E" w:rsidRPr="00060B69" w:rsidRDefault="00BA446E" w:rsidP="003650AB">
            <w:pPr>
              <w:pStyle w:val="Corpsdetexte"/>
              <w:ind w:left="0"/>
              <w:jc w:val="left"/>
              <w:rPr>
                <w:rFonts w:eastAsiaTheme="minorHAnsi" w:cstheme="minorBidi"/>
                <w:sz w:val="18"/>
                <w:szCs w:val="22"/>
                <w:lang w:val="fr-FR"/>
              </w:rPr>
            </w:pPr>
          </w:p>
        </w:tc>
        <w:tc>
          <w:tcPr>
            <w:tcW w:w="2099" w:type="dxa"/>
          </w:tcPr>
          <w:p w14:paraId="2B19D3D3" w14:textId="77777777" w:rsidR="00BA446E" w:rsidRPr="00060B69" w:rsidRDefault="00BA446E" w:rsidP="003650AB">
            <w:pPr>
              <w:pStyle w:val="Corpsdetexte"/>
              <w:ind w:left="0"/>
              <w:jc w:val="left"/>
              <w:rPr>
                <w:rFonts w:eastAsiaTheme="minorHAnsi" w:cstheme="minorBidi"/>
                <w:sz w:val="18"/>
                <w:szCs w:val="22"/>
                <w:lang w:val="fr-FR"/>
              </w:rPr>
            </w:pPr>
            <w:r w:rsidRPr="00060B69">
              <w:rPr>
                <w:rFonts w:eastAsiaTheme="minorHAnsi" w:cstheme="minorBidi"/>
                <w:sz w:val="18"/>
                <w:szCs w:val="22"/>
                <w:lang w:val="fr-FR"/>
              </w:rPr>
              <w:t>Équipe commerciale</w:t>
            </w:r>
          </w:p>
        </w:tc>
        <w:tc>
          <w:tcPr>
            <w:tcW w:w="1945" w:type="dxa"/>
          </w:tcPr>
          <w:p w14:paraId="18E00A70" w14:textId="77777777" w:rsidR="00BA446E" w:rsidRPr="00060B69" w:rsidRDefault="00BA446E" w:rsidP="003650AB">
            <w:pPr>
              <w:pStyle w:val="Corpsdetexte"/>
              <w:ind w:left="0"/>
              <w:jc w:val="left"/>
              <w:rPr>
                <w:rFonts w:eastAsiaTheme="minorHAnsi" w:cstheme="minorBidi"/>
                <w:sz w:val="18"/>
                <w:szCs w:val="22"/>
                <w:lang w:val="fr-FR"/>
              </w:rPr>
            </w:pPr>
            <w:r w:rsidRPr="00060B69">
              <w:rPr>
                <w:rFonts w:eastAsiaTheme="minorHAnsi" w:cstheme="minorBidi"/>
                <w:sz w:val="18"/>
                <w:szCs w:val="22"/>
                <w:lang w:val="fr-FR"/>
              </w:rPr>
              <w:t xml:space="preserve">Téléphone, mail, teams, </w:t>
            </w:r>
            <w:proofErr w:type="spellStart"/>
            <w:r w:rsidRPr="00060B69">
              <w:rPr>
                <w:rFonts w:eastAsiaTheme="minorHAnsi" w:cstheme="minorBidi"/>
                <w:sz w:val="18"/>
                <w:szCs w:val="22"/>
                <w:lang w:val="fr-FR"/>
              </w:rPr>
              <w:t>skype</w:t>
            </w:r>
            <w:proofErr w:type="spellEnd"/>
            <w:r w:rsidRPr="00060B69">
              <w:rPr>
                <w:rFonts w:eastAsiaTheme="minorHAnsi" w:cstheme="minorBidi"/>
                <w:sz w:val="18"/>
                <w:szCs w:val="22"/>
                <w:lang w:val="fr-FR"/>
              </w:rPr>
              <w:t>, rendez-vous physique</w:t>
            </w:r>
          </w:p>
        </w:tc>
      </w:tr>
      <w:tr w:rsidR="00BA446E" w:rsidRPr="00DB6443" w14:paraId="16D5D55A" w14:textId="77777777" w:rsidTr="00D55D56">
        <w:tc>
          <w:tcPr>
            <w:tcW w:w="1740" w:type="dxa"/>
          </w:tcPr>
          <w:p w14:paraId="3EC51187" w14:textId="77777777" w:rsidR="00BA446E" w:rsidRPr="00060B69" w:rsidRDefault="00BA446E" w:rsidP="003650AB">
            <w:pPr>
              <w:rPr>
                <w:sz w:val="18"/>
              </w:rPr>
            </w:pPr>
            <w:r w:rsidRPr="00060B69">
              <w:rPr>
                <w:sz w:val="18"/>
              </w:rPr>
              <w:t>Équipe commerciale</w:t>
            </w:r>
          </w:p>
        </w:tc>
        <w:tc>
          <w:tcPr>
            <w:tcW w:w="2217" w:type="dxa"/>
          </w:tcPr>
          <w:p w14:paraId="293E4016" w14:textId="77777777" w:rsidR="00BA446E" w:rsidRPr="00060B69" w:rsidRDefault="00BA446E" w:rsidP="003650AB">
            <w:pPr>
              <w:rPr>
                <w:sz w:val="18"/>
              </w:rPr>
            </w:pPr>
            <w:r w:rsidRPr="00060B69">
              <w:rPr>
                <w:sz w:val="18"/>
              </w:rPr>
              <w:t>Traitement des contrats ou des commandes, y compris leurs avenants</w:t>
            </w:r>
          </w:p>
        </w:tc>
        <w:tc>
          <w:tcPr>
            <w:tcW w:w="1853" w:type="dxa"/>
          </w:tcPr>
          <w:p w14:paraId="542D4FE0" w14:textId="77777777" w:rsidR="00BA446E" w:rsidRPr="00060B69" w:rsidRDefault="00BA446E" w:rsidP="003650AB">
            <w:pPr>
              <w:rPr>
                <w:sz w:val="18"/>
              </w:rPr>
            </w:pPr>
            <w:r w:rsidRPr="00060B69">
              <w:rPr>
                <w:sz w:val="18"/>
              </w:rPr>
              <w:t xml:space="preserve">Après avoir gagné l’affaire </w:t>
            </w:r>
          </w:p>
        </w:tc>
        <w:tc>
          <w:tcPr>
            <w:tcW w:w="2099" w:type="dxa"/>
          </w:tcPr>
          <w:p w14:paraId="695E33F1" w14:textId="77777777" w:rsidR="00BA446E" w:rsidRPr="00060B69" w:rsidRDefault="00BA446E" w:rsidP="003650AB">
            <w:pPr>
              <w:rPr>
                <w:sz w:val="18"/>
              </w:rPr>
            </w:pPr>
            <w:r w:rsidRPr="00060B69">
              <w:rPr>
                <w:sz w:val="18"/>
              </w:rPr>
              <w:t>Client</w:t>
            </w:r>
          </w:p>
        </w:tc>
        <w:tc>
          <w:tcPr>
            <w:tcW w:w="1945" w:type="dxa"/>
          </w:tcPr>
          <w:p w14:paraId="5DFB9025" w14:textId="77777777" w:rsidR="00BA446E" w:rsidRPr="00060B69" w:rsidRDefault="00BA446E" w:rsidP="003650AB">
            <w:pPr>
              <w:rPr>
                <w:sz w:val="18"/>
              </w:rPr>
            </w:pPr>
            <w:r w:rsidRPr="00060B69">
              <w:rPr>
                <w:sz w:val="18"/>
              </w:rPr>
              <w:t>Mail, fax</w:t>
            </w:r>
          </w:p>
        </w:tc>
      </w:tr>
      <w:tr w:rsidR="00BA446E" w:rsidRPr="00DB6443" w14:paraId="569E5F79" w14:textId="77777777" w:rsidTr="00D55D56">
        <w:tc>
          <w:tcPr>
            <w:tcW w:w="1740" w:type="dxa"/>
          </w:tcPr>
          <w:p w14:paraId="2466A57B" w14:textId="77777777" w:rsidR="00BA446E" w:rsidRPr="00060B69" w:rsidRDefault="00BA446E" w:rsidP="003650AB">
            <w:pPr>
              <w:rPr>
                <w:sz w:val="18"/>
              </w:rPr>
            </w:pPr>
            <w:r w:rsidRPr="00060B69">
              <w:rPr>
                <w:sz w:val="18"/>
              </w:rPr>
              <w:t>Équipe commerciale</w:t>
            </w:r>
          </w:p>
        </w:tc>
        <w:tc>
          <w:tcPr>
            <w:tcW w:w="2217" w:type="dxa"/>
          </w:tcPr>
          <w:p w14:paraId="10E7139D" w14:textId="77777777" w:rsidR="00BA446E" w:rsidRPr="00060B69" w:rsidRDefault="00BA446E" w:rsidP="003650AB">
            <w:pPr>
              <w:rPr>
                <w:sz w:val="18"/>
              </w:rPr>
            </w:pPr>
            <w:r w:rsidRPr="00060B69">
              <w:rPr>
                <w:sz w:val="18"/>
              </w:rPr>
              <w:t>L’obtention d’un retour d’information des clients concernant les produits et service, y compris leur réclamation</w:t>
            </w:r>
          </w:p>
          <w:p w14:paraId="0BE81CCB" w14:textId="77777777" w:rsidR="00BA446E" w:rsidRPr="00060B69" w:rsidRDefault="00BA446E" w:rsidP="003650AB">
            <w:pPr>
              <w:rPr>
                <w:sz w:val="18"/>
              </w:rPr>
            </w:pPr>
          </w:p>
        </w:tc>
        <w:tc>
          <w:tcPr>
            <w:tcW w:w="1853" w:type="dxa"/>
          </w:tcPr>
          <w:p w14:paraId="62A55868" w14:textId="77777777" w:rsidR="00BA446E" w:rsidRPr="00060B69" w:rsidRDefault="00BA446E" w:rsidP="003650AB">
            <w:pPr>
              <w:rPr>
                <w:sz w:val="18"/>
              </w:rPr>
            </w:pPr>
            <w:r w:rsidRPr="00060B69">
              <w:rPr>
                <w:sz w:val="18"/>
              </w:rPr>
              <w:t xml:space="preserve">Lors des suivi de mission ou tout au long de la relation commerciale  </w:t>
            </w:r>
          </w:p>
        </w:tc>
        <w:tc>
          <w:tcPr>
            <w:tcW w:w="2099" w:type="dxa"/>
          </w:tcPr>
          <w:p w14:paraId="7C3D849D" w14:textId="77777777" w:rsidR="00BA446E" w:rsidRPr="00060B69" w:rsidRDefault="00BA446E" w:rsidP="003650AB">
            <w:pPr>
              <w:rPr>
                <w:sz w:val="18"/>
              </w:rPr>
            </w:pPr>
            <w:r w:rsidRPr="00060B69">
              <w:rPr>
                <w:sz w:val="18"/>
              </w:rPr>
              <w:t>Client</w:t>
            </w:r>
          </w:p>
        </w:tc>
        <w:tc>
          <w:tcPr>
            <w:tcW w:w="1945" w:type="dxa"/>
          </w:tcPr>
          <w:p w14:paraId="5F157E62" w14:textId="77777777" w:rsidR="00BA446E" w:rsidRPr="00060B69" w:rsidRDefault="00BA446E" w:rsidP="003650AB">
            <w:pPr>
              <w:rPr>
                <w:sz w:val="18"/>
              </w:rPr>
            </w:pPr>
            <w:r w:rsidRPr="00060B69">
              <w:rPr>
                <w:sz w:val="18"/>
              </w:rPr>
              <w:t>Téléphone, mail, teams, Skype, rendez-vous physique</w:t>
            </w:r>
          </w:p>
        </w:tc>
      </w:tr>
      <w:tr w:rsidR="00BA446E" w:rsidRPr="00DB6443" w14:paraId="76E23B55" w14:textId="77777777" w:rsidTr="00D55D56">
        <w:tc>
          <w:tcPr>
            <w:tcW w:w="1740" w:type="dxa"/>
          </w:tcPr>
          <w:p w14:paraId="14C1980D" w14:textId="77777777" w:rsidR="00BA446E" w:rsidRPr="00060B69" w:rsidRDefault="00BA446E" w:rsidP="003650AB">
            <w:pPr>
              <w:rPr>
                <w:sz w:val="18"/>
              </w:rPr>
            </w:pPr>
            <w:r w:rsidRPr="00060B69">
              <w:rPr>
                <w:sz w:val="18"/>
              </w:rPr>
              <w:t>Équipe commerciale</w:t>
            </w:r>
          </w:p>
        </w:tc>
        <w:tc>
          <w:tcPr>
            <w:tcW w:w="2217" w:type="dxa"/>
          </w:tcPr>
          <w:p w14:paraId="61F2DE32" w14:textId="77777777" w:rsidR="00BA446E" w:rsidRPr="00060B69" w:rsidRDefault="00BA446E" w:rsidP="003650AB">
            <w:pPr>
              <w:rPr>
                <w:sz w:val="18"/>
              </w:rPr>
            </w:pPr>
            <w:r w:rsidRPr="00060B69">
              <w:rPr>
                <w:sz w:val="18"/>
              </w:rPr>
              <w:t>Sur la gestion de la propriété du client</w:t>
            </w:r>
          </w:p>
        </w:tc>
        <w:tc>
          <w:tcPr>
            <w:tcW w:w="1853" w:type="dxa"/>
          </w:tcPr>
          <w:p w14:paraId="3D431C33" w14:textId="77777777" w:rsidR="00BA446E" w:rsidRPr="00060B69" w:rsidRDefault="00BA446E" w:rsidP="003650AB">
            <w:pPr>
              <w:rPr>
                <w:sz w:val="18"/>
              </w:rPr>
            </w:pPr>
            <w:r w:rsidRPr="00060B69">
              <w:rPr>
                <w:sz w:val="18"/>
              </w:rPr>
              <w:t xml:space="preserve">La clause de confidentialité du contrat </w:t>
            </w:r>
          </w:p>
        </w:tc>
        <w:tc>
          <w:tcPr>
            <w:tcW w:w="2099" w:type="dxa"/>
          </w:tcPr>
          <w:p w14:paraId="529DA9EA" w14:textId="77777777" w:rsidR="00BA446E" w:rsidRPr="00060B69" w:rsidRDefault="00BA446E" w:rsidP="003650AB">
            <w:pPr>
              <w:rPr>
                <w:sz w:val="18"/>
              </w:rPr>
            </w:pPr>
            <w:r w:rsidRPr="00060B69">
              <w:rPr>
                <w:sz w:val="18"/>
              </w:rPr>
              <w:t>Client</w:t>
            </w:r>
          </w:p>
        </w:tc>
        <w:tc>
          <w:tcPr>
            <w:tcW w:w="1945" w:type="dxa"/>
          </w:tcPr>
          <w:p w14:paraId="058C6A9A" w14:textId="77777777" w:rsidR="00BA446E" w:rsidRPr="00060B69" w:rsidRDefault="00BA446E" w:rsidP="003650AB">
            <w:pPr>
              <w:rPr>
                <w:sz w:val="18"/>
              </w:rPr>
            </w:pPr>
            <w:proofErr w:type="spellStart"/>
            <w:r w:rsidRPr="00060B69">
              <w:rPr>
                <w:sz w:val="18"/>
              </w:rPr>
              <w:t>Ecrit</w:t>
            </w:r>
            <w:proofErr w:type="spellEnd"/>
            <w:r w:rsidRPr="00060B69">
              <w:rPr>
                <w:sz w:val="18"/>
              </w:rPr>
              <w:t xml:space="preserve"> contractuel </w:t>
            </w:r>
          </w:p>
        </w:tc>
      </w:tr>
      <w:tr w:rsidR="00BA446E" w:rsidRPr="00DB6443" w14:paraId="62720F88" w14:textId="77777777" w:rsidTr="00D55D56">
        <w:tc>
          <w:tcPr>
            <w:tcW w:w="1740" w:type="dxa"/>
          </w:tcPr>
          <w:p w14:paraId="600B1E38" w14:textId="77777777" w:rsidR="00BA446E" w:rsidRPr="00060B69" w:rsidRDefault="00BA446E" w:rsidP="003650AB">
            <w:pPr>
              <w:rPr>
                <w:sz w:val="18"/>
              </w:rPr>
            </w:pPr>
            <w:r w:rsidRPr="00060B69">
              <w:rPr>
                <w:sz w:val="18"/>
              </w:rPr>
              <w:t xml:space="preserve">Groupe Pacte Novation </w:t>
            </w:r>
          </w:p>
        </w:tc>
        <w:tc>
          <w:tcPr>
            <w:tcW w:w="2217" w:type="dxa"/>
          </w:tcPr>
          <w:p w14:paraId="25932B61" w14:textId="77777777" w:rsidR="00BA446E" w:rsidRPr="00060B69" w:rsidRDefault="00BA446E" w:rsidP="003650AB">
            <w:pPr>
              <w:rPr>
                <w:sz w:val="18"/>
              </w:rPr>
            </w:pPr>
            <w:r w:rsidRPr="00060B69">
              <w:rPr>
                <w:sz w:val="18"/>
              </w:rPr>
              <w:t>L’établissement des exigences spécifique relatives aux actions d’urgence (sécurité locaux, plan sécurité, délit de marchandage ?)</w:t>
            </w:r>
          </w:p>
        </w:tc>
        <w:tc>
          <w:tcPr>
            <w:tcW w:w="1853" w:type="dxa"/>
          </w:tcPr>
          <w:p w14:paraId="19F3E455" w14:textId="77777777" w:rsidR="00BA446E" w:rsidRPr="00060B69" w:rsidRDefault="00BA446E" w:rsidP="003650AB">
            <w:pPr>
              <w:rPr>
                <w:sz w:val="18"/>
              </w:rPr>
            </w:pPr>
            <w:r w:rsidRPr="00060B69">
              <w:rPr>
                <w:sz w:val="18"/>
              </w:rPr>
              <w:t xml:space="preserve">La violation des clauses contractuelles en vigueur </w:t>
            </w:r>
          </w:p>
          <w:p w14:paraId="3C8B5E48" w14:textId="77777777" w:rsidR="00BA446E" w:rsidRPr="00060B69" w:rsidRDefault="00BA446E" w:rsidP="003650AB">
            <w:pPr>
              <w:rPr>
                <w:sz w:val="18"/>
              </w:rPr>
            </w:pPr>
          </w:p>
        </w:tc>
        <w:tc>
          <w:tcPr>
            <w:tcW w:w="2099" w:type="dxa"/>
          </w:tcPr>
          <w:p w14:paraId="49ACBBFC" w14:textId="77777777" w:rsidR="00BA446E" w:rsidRPr="00060B69" w:rsidRDefault="00BA446E" w:rsidP="003650AB">
            <w:pPr>
              <w:rPr>
                <w:sz w:val="18"/>
              </w:rPr>
            </w:pPr>
            <w:r w:rsidRPr="00060B69">
              <w:rPr>
                <w:sz w:val="18"/>
              </w:rPr>
              <w:t>Client</w:t>
            </w:r>
          </w:p>
        </w:tc>
        <w:tc>
          <w:tcPr>
            <w:tcW w:w="1945" w:type="dxa"/>
          </w:tcPr>
          <w:p w14:paraId="02B4857F" w14:textId="77777777" w:rsidR="00BA446E" w:rsidRPr="00060B69" w:rsidRDefault="00BA446E" w:rsidP="003650AB">
            <w:pPr>
              <w:rPr>
                <w:sz w:val="18"/>
              </w:rPr>
            </w:pPr>
            <w:proofErr w:type="spellStart"/>
            <w:r w:rsidRPr="00060B69">
              <w:rPr>
                <w:sz w:val="18"/>
              </w:rPr>
              <w:t>Ecrit</w:t>
            </w:r>
            <w:proofErr w:type="spellEnd"/>
            <w:r w:rsidRPr="00060B69">
              <w:rPr>
                <w:sz w:val="18"/>
              </w:rPr>
              <w:t xml:space="preserve"> contractuel </w:t>
            </w:r>
          </w:p>
        </w:tc>
      </w:tr>
      <w:tr w:rsidR="00BA446E" w:rsidRPr="00DB6443" w14:paraId="54B53D90" w14:textId="77777777" w:rsidTr="00D55D56">
        <w:tc>
          <w:tcPr>
            <w:tcW w:w="1740" w:type="dxa"/>
          </w:tcPr>
          <w:p w14:paraId="4CCACFAA" w14:textId="77777777" w:rsidR="00BA446E" w:rsidRPr="00060B69" w:rsidRDefault="00BA446E" w:rsidP="003650AB">
            <w:pPr>
              <w:rPr>
                <w:sz w:val="18"/>
              </w:rPr>
            </w:pPr>
            <w:r w:rsidRPr="00060B69">
              <w:rPr>
                <w:sz w:val="18"/>
              </w:rPr>
              <w:t>Client</w:t>
            </w:r>
          </w:p>
        </w:tc>
        <w:tc>
          <w:tcPr>
            <w:tcW w:w="2217" w:type="dxa"/>
          </w:tcPr>
          <w:p w14:paraId="1B8D95E2" w14:textId="0170C001" w:rsidR="00BA446E" w:rsidRPr="00060B69" w:rsidRDefault="00BA446E" w:rsidP="003650AB">
            <w:pPr>
              <w:rPr>
                <w:sz w:val="18"/>
              </w:rPr>
            </w:pPr>
            <w:r w:rsidRPr="00060B69">
              <w:rPr>
                <w:sz w:val="18"/>
              </w:rPr>
              <w:t>L’établissement des exigences spécifique relatives aux actions d’urgence</w:t>
            </w:r>
            <w:del w:id="595" w:author="Tatyana BUDUEVA" w:date="2021-05-31T10:54:00Z">
              <w:r w:rsidRPr="00060B69" w:rsidDel="00163526">
                <w:rPr>
                  <w:sz w:val="18"/>
                </w:rPr>
                <w:delText xml:space="preserve"> </w:delText>
              </w:r>
            </w:del>
            <w:ins w:id="596" w:author="Tatyana BUDUEVA" w:date="2021-05-31T10:54:00Z">
              <w:r w:rsidR="00163526">
                <w:rPr>
                  <w:sz w:val="18"/>
                </w:rPr>
                <w:t xml:space="preserve"> : </w:t>
              </w:r>
            </w:ins>
            <w:r w:rsidRPr="00060B69">
              <w:rPr>
                <w:sz w:val="18"/>
              </w:rPr>
              <w:t>(sécurité locaux, plan sécurité, délit de marchandage ?)</w:t>
            </w:r>
            <w:r w:rsidRPr="00060B69">
              <w:rPr>
                <w:sz w:val="18"/>
              </w:rPr>
              <w:sym w:font="Wingdings" w:char="F0E8"/>
            </w:r>
            <w:r w:rsidRPr="00060B69">
              <w:rPr>
                <w:sz w:val="18"/>
              </w:rPr>
              <w:t>2 exercices d’évacuation par an</w:t>
            </w:r>
            <w:r w:rsidRPr="00060B69">
              <w:rPr>
                <w:sz w:val="18"/>
              </w:rPr>
              <w:sym w:font="Wingdings" w:char="F0E8"/>
            </w:r>
            <w:r w:rsidRPr="00060B69">
              <w:rPr>
                <w:sz w:val="18"/>
              </w:rPr>
              <w:t xml:space="preserve"> à faire au moins 1 an </w:t>
            </w:r>
            <w:r w:rsidRPr="00060B69">
              <w:rPr>
                <w:sz w:val="18"/>
              </w:rPr>
              <w:sym w:font="Wingdings" w:char="F0E8"/>
            </w:r>
            <w:r w:rsidR="00E505CC">
              <w:rPr>
                <w:sz w:val="18"/>
              </w:rPr>
              <w:t xml:space="preserve">le </w:t>
            </w:r>
            <w:r w:rsidRPr="00060B69">
              <w:rPr>
                <w:sz w:val="18"/>
              </w:rPr>
              <w:t xml:space="preserve"> plan sécurité</w:t>
            </w:r>
          </w:p>
        </w:tc>
        <w:tc>
          <w:tcPr>
            <w:tcW w:w="1853" w:type="dxa"/>
          </w:tcPr>
          <w:p w14:paraId="21BBD2E0" w14:textId="77777777" w:rsidR="00BA446E" w:rsidRPr="00060B69" w:rsidRDefault="00BA446E" w:rsidP="003650AB">
            <w:pPr>
              <w:rPr>
                <w:sz w:val="18"/>
              </w:rPr>
            </w:pPr>
            <w:r w:rsidRPr="00060B69">
              <w:rPr>
                <w:sz w:val="18"/>
              </w:rPr>
              <w:t xml:space="preserve">La violation des clauses contractuelles en vigueur </w:t>
            </w:r>
          </w:p>
          <w:p w14:paraId="3D9591B3" w14:textId="77777777" w:rsidR="00BA446E" w:rsidRPr="00060B69" w:rsidRDefault="00BA446E" w:rsidP="003650AB">
            <w:pPr>
              <w:rPr>
                <w:sz w:val="18"/>
              </w:rPr>
            </w:pPr>
          </w:p>
        </w:tc>
        <w:tc>
          <w:tcPr>
            <w:tcW w:w="2099" w:type="dxa"/>
          </w:tcPr>
          <w:p w14:paraId="2E034DF4" w14:textId="77777777" w:rsidR="00BA446E" w:rsidRPr="00060B69" w:rsidRDefault="00BA446E" w:rsidP="003650AB">
            <w:pPr>
              <w:rPr>
                <w:sz w:val="18"/>
              </w:rPr>
            </w:pPr>
            <w:r w:rsidRPr="00060B69">
              <w:rPr>
                <w:sz w:val="18"/>
              </w:rPr>
              <w:t xml:space="preserve">Groupe Pacte Novation </w:t>
            </w:r>
          </w:p>
        </w:tc>
        <w:tc>
          <w:tcPr>
            <w:tcW w:w="1945" w:type="dxa"/>
          </w:tcPr>
          <w:p w14:paraId="4FD25FE2" w14:textId="77777777" w:rsidR="00BA446E" w:rsidRPr="00060B69" w:rsidRDefault="00BA446E" w:rsidP="003650AB">
            <w:pPr>
              <w:rPr>
                <w:sz w:val="18"/>
              </w:rPr>
            </w:pPr>
            <w:proofErr w:type="spellStart"/>
            <w:r w:rsidRPr="00060B69">
              <w:rPr>
                <w:sz w:val="18"/>
              </w:rPr>
              <w:t>Ecrit</w:t>
            </w:r>
            <w:proofErr w:type="spellEnd"/>
            <w:r w:rsidRPr="00060B69">
              <w:rPr>
                <w:sz w:val="18"/>
              </w:rPr>
              <w:t xml:space="preserve"> contractuel</w:t>
            </w:r>
          </w:p>
        </w:tc>
      </w:tr>
    </w:tbl>
    <w:p w14:paraId="108C758E" w14:textId="0EDAC146" w:rsidR="00D55D56" w:rsidRPr="00604925" w:rsidRDefault="00D55D56" w:rsidP="00D55D56">
      <w:pPr>
        <w:jc w:val="center"/>
        <w:rPr>
          <w:rFonts w:cs="Arial"/>
          <w:b/>
        </w:rPr>
      </w:pPr>
      <w:bookmarkStart w:id="597" w:name="_Toc62482676"/>
      <w:r w:rsidRPr="00604925">
        <w:rPr>
          <w:rFonts w:cs="Arial"/>
        </w:rPr>
        <w:t xml:space="preserve">Table </w:t>
      </w:r>
      <w:r w:rsidRPr="00025261">
        <w:rPr>
          <w:rFonts w:cs="Arial"/>
          <w:lang w:val="en-US"/>
        </w:rPr>
        <w:fldChar w:fldCharType="begin"/>
      </w:r>
      <w:r w:rsidRPr="00604925">
        <w:rPr>
          <w:rFonts w:cs="Arial"/>
        </w:rPr>
        <w:instrText xml:space="preserve"> SEQ Table \* ARABIC </w:instrText>
      </w:r>
      <w:r w:rsidRPr="00025261">
        <w:rPr>
          <w:rFonts w:cs="Arial"/>
          <w:lang w:val="en-US"/>
        </w:rPr>
        <w:fldChar w:fldCharType="separate"/>
      </w:r>
      <w:r w:rsidR="00022516">
        <w:rPr>
          <w:rFonts w:cs="Arial"/>
          <w:noProof/>
        </w:rPr>
        <w:t>4</w:t>
      </w:r>
      <w:r w:rsidRPr="00025261">
        <w:rPr>
          <w:rFonts w:cs="Arial"/>
          <w:lang w:val="en-US"/>
        </w:rPr>
        <w:fldChar w:fldCharType="end"/>
      </w:r>
      <w:r w:rsidRPr="00604925">
        <w:rPr>
          <w:rFonts w:cs="Arial"/>
        </w:rPr>
        <w:t xml:space="preserve"> : </w:t>
      </w:r>
      <w:r w:rsidR="008C4DAB" w:rsidRPr="00604925">
        <w:rPr>
          <w:rFonts w:cs="Arial"/>
        </w:rPr>
        <w:t>Communication avec les clients</w:t>
      </w:r>
      <w:bookmarkEnd w:id="597"/>
    </w:p>
    <w:p w14:paraId="0F73D6F1" w14:textId="77777777" w:rsidR="00BA446E" w:rsidRDefault="00BA446E" w:rsidP="003D0AFC">
      <w:pPr>
        <w:pStyle w:val="Corpsdetexte"/>
        <w:ind w:left="1080"/>
        <w:rPr>
          <w:lang w:val="fr-FR"/>
        </w:rPr>
      </w:pPr>
    </w:p>
    <w:p w14:paraId="7AD4177A" w14:textId="77777777" w:rsidR="00032F7D" w:rsidRDefault="00032F7D" w:rsidP="00032F7D">
      <w:pPr>
        <w:pStyle w:val="Titre3"/>
      </w:pPr>
      <w:bookmarkStart w:id="598" w:name="_Toc62736642"/>
      <w:r>
        <w:t>Détermination des exigences relatives aux produits et services</w:t>
      </w:r>
      <w:bookmarkEnd w:id="598"/>
      <w:r>
        <w:t xml:space="preserve"> </w:t>
      </w:r>
    </w:p>
    <w:p w14:paraId="228F0D96" w14:textId="456ED8AC" w:rsidR="00AE1511" w:rsidRPr="00060B69" w:rsidRDefault="00AE1511" w:rsidP="00AA78CA">
      <w:pPr>
        <w:pStyle w:val="Corpsdetexte"/>
        <w:ind w:left="0"/>
        <w:rPr>
          <w:lang w:val="fr-FR"/>
        </w:rPr>
      </w:pPr>
      <w:r w:rsidRPr="00060B69">
        <w:rPr>
          <w:lang w:val="fr-FR"/>
        </w:rPr>
        <w:t>La détermination des exigences relatives aux produits</w:t>
      </w:r>
      <w:r>
        <w:rPr>
          <w:lang w:val="fr-FR"/>
        </w:rPr>
        <w:t xml:space="preserve"> est réalisée sous forme de préparation de devis avec les conditions générales de vente.</w:t>
      </w:r>
    </w:p>
    <w:p w14:paraId="2606B66D" w14:textId="4DC71117" w:rsidR="00AE1511" w:rsidRPr="00CF65EC" w:rsidRDefault="00AE1511" w:rsidP="00AA78CA">
      <w:pPr>
        <w:pStyle w:val="Corpsdetexte"/>
        <w:ind w:left="0"/>
        <w:rPr>
          <w:lang w:val="fr-FR"/>
        </w:rPr>
      </w:pPr>
      <w:r>
        <w:rPr>
          <w:lang w:val="fr-FR"/>
        </w:rPr>
        <w:t>Les e</w:t>
      </w:r>
      <w:r w:rsidRPr="00CF65EC">
        <w:rPr>
          <w:lang w:val="fr-FR"/>
        </w:rPr>
        <w:t xml:space="preserve">xigences relatives au produit </w:t>
      </w:r>
      <w:r>
        <w:rPr>
          <w:lang w:val="fr-FR"/>
        </w:rPr>
        <w:t>et les e</w:t>
      </w:r>
      <w:r w:rsidRPr="00CF65EC">
        <w:rPr>
          <w:lang w:val="fr-FR"/>
        </w:rPr>
        <w:t>xigences légales et réglementaires relatives aux produits sont définies dans le</w:t>
      </w:r>
      <w:r>
        <w:rPr>
          <w:lang w:val="fr-FR"/>
        </w:rPr>
        <w:t xml:space="preserve"> contrat.</w:t>
      </w:r>
    </w:p>
    <w:p w14:paraId="3AA53E91" w14:textId="39A5C71B" w:rsidR="00AE1511" w:rsidRPr="00FD5B72" w:rsidRDefault="00AE1511" w:rsidP="00AA78CA">
      <w:pPr>
        <w:pStyle w:val="Corpsdetexte"/>
        <w:ind w:left="0"/>
        <w:rPr>
          <w:lang w:val="fr-FR"/>
        </w:rPr>
      </w:pPr>
      <w:r w:rsidRPr="00060B69">
        <w:rPr>
          <w:lang w:val="fr-FR"/>
        </w:rPr>
        <w:t>Les exigences relatives au processus sont définies</w:t>
      </w:r>
      <w:r w:rsidR="00FD5B72">
        <w:rPr>
          <w:lang w:val="fr-FR"/>
        </w:rPr>
        <w:t xml:space="preserve"> dans le FIP et lors de la RDD.</w:t>
      </w:r>
    </w:p>
    <w:p w14:paraId="71C6CC2B" w14:textId="3C4C9FF0" w:rsidR="00AE3131" w:rsidRPr="00060B69" w:rsidRDefault="00BC2A88" w:rsidP="00060B69">
      <w:pPr>
        <w:pStyle w:val="Corpsdetexte"/>
        <w:ind w:left="0"/>
        <w:rPr>
          <w:lang w:val="fr-FR"/>
        </w:rPr>
      </w:pPr>
      <w:r w:rsidRPr="00060B69">
        <w:rPr>
          <w:lang w:val="fr-FR"/>
        </w:rPr>
        <w:t>Les besoins spécifié</w:t>
      </w:r>
      <w:r w:rsidR="00AE3131" w:rsidRPr="00060B69">
        <w:rPr>
          <w:lang w:val="fr-FR"/>
        </w:rPr>
        <w:t xml:space="preserve">s par </w:t>
      </w:r>
      <w:r>
        <w:rPr>
          <w:lang w:val="fr-FR"/>
        </w:rPr>
        <w:t>nos clients</w:t>
      </w:r>
      <w:r w:rsidR="00AE3131" w:rsidRPr="00060B69">
        <w:rPr>
          <w:lang w:val="fr-FR"/>
        </w:rPr>
        <w:t xml:space="preserve"> sont identifiés comme données d’entrées dans toutes nos propositions. Ils sont systématiquement amendés par :</w:t>
      </w:r>
    </w:p>
    <w:p w14:paraId="729386A1" w14:textId="77777777" w:rsidR="00AE3131" w:rsidRPr="00060B69" w:rsidRDefault="00AE3131" w:rsidP="00060B69">
      <w:pPr>
        <w:pStyle w:val="Corpsdetexte"/>
        <w:ind w:left="851"/>
        <w:rPr>
          <w:lang w:val="fr-FR"/>
        </w:rPr>
      </w:pPr>
      <w:r w:rsidRPr="00060B69">
        <w:rPr>
          <w:lang w:val="fr-FR"/>
        </w:rPr>
        <w:t>- Les besoins implicites non formulés par le client</w:t>
      </w:r>
    </w:p>
    <w:p w14:paraId="20A0B5D1" w14:textId="77777777" w:rsidR="00AE3131" w:rsidRPr="00060B69" w:rsidRDefault="00AE3131" w:rsidP="00060B69">
      <w:pPr>
        <w:pStyle w:val="Corpsdetexte"/>
        <w:ind w:left="851"/>
        <w:rPr>
          <w:lang w:val="fr-FR"/>
        </w:rPr>
      </w:pPr>
      <w:r w:rsidRPr="00060B69">
        <w:rPr>
          <w:lang w:val="fr-FR"/>
        </w:rPr>
        <w:t>- Les exigences réglementaires et légales correspondantes</w:t>
      </w:r>
    </w:p>
    <w:p w14:paraId="43DE6968" w14:textId="085E85D3" w:rsidR="00AE3131" w:rsidRDefault="00AE3131" w:rsidP="00AA78CA">
      <w:pPr>
        <w:pStyle w:val="Corpsdetexte"/>
        <w:ind w:left="851"/>
        <w:rPr>
          <w:color w:val="0000FF"/>
          <w:lang w:val="fr-FR"/>
        </w:rPr>
      </w:pPr>
      <w:r w:rsidRPr="00060B69">
        <w:rPr>
          <w:lang w:val="fr-FR"/>
        </w:rPr>
        <w:t>- Les exigences liées aux règles de l’art de la profession</w:t>
      </w:r>
      <w:r w:rsidRPr="00060B69">
        <w:rPr>
          <w:color w:val="0000FF"/>
          <w:lang w:val="fr-FR"/>
        </w:rPr>
        <w:t>.</w:t>
      </w:r>
    </w:p>
    <w:p w14:paraId="36A1B81A" w14:textId="77777777" w:rsidR="00A56F19" w:rsidRPr="00CF65EC" w:rsidRDefault="00A56F19" w:rsidP="00A56F19">
      <w:pPr>
        <w:pStyle w:val="Titre3"/>
      </w:pPr>
      <w:bookmarkStart w:id="599" w:name="_Toc60041425"/>
      <w:bookmarkStart w:id="600" w:name="_Toc61283714"/>
      <w:bookmarkStart w:id="601" w:name="_Toc62482625"/>
      <w:bookmarkStart w:id="602" w:name="_Toc60041426"/>
      <w:bookmarkStart w:id="603" w:name="_Toc61283715"/>
      <w:bookmarkStart w:id="604" w:name="_Toc62482626"/>
      <w:bookmarkStart w:id="605" w:name="_Toc60041427"/>
      <w:bookmarkStart w:id="606" w:name="_Toc61283716"/>
      <w:bookmarkStart w:id="607" w:name="_Toc62482627"/>
      <w:bookmarkStart w:id="608" w:name="_Toc62736643"/>
      <w:bookmarkEnd w:id="599"/>
      <w:bookmarkEnd w:id="600"/>
      <w:bookmarkEnd w:id="601"/>
      <w:bookmarkEnd w:id="602"/>
      <w:bookmarkEnd w:id="603"/>
      <w:bookmarkEnd w:id="604"/>
      <w:bookmarkEnd w:id="605"/>
      <w:bookmarkEnd w:id="606"/>
      <w:bookmarkEnd w:id="607"/>
      <w:r w:rsidRPr="00CF65EC">
        <w:t>Revue des exigences relatives aux produits et services</w:t>
      </w:r>
      <w:bookmarkEnd w:id="608"/>
    </w:p>
    <w:p w14:paraId="72679AE7" w14:textId="65E260B4" w:rsidR="00CF65EC" w:rsidRPr="00060B69" w:rsidRDefault="00BC2A88" w:rsidP="00AA78CA">
      <w:pPr>
        <w:pStyle w:val="Corpsdetexte"/>
        <w:ind w:left="0"/>
        <w:rPr>
          <w:lang w:val="fr-FR"/>
        </w:rPr>
      </w:pPr>
      <w:r w:rsidRPr="00060B69">
        <w:rPr>
          <w:lang w:val="fr-FR"/>
        </w:rPr>
        <w:t>La revue des exigences relatives aux</w:t>
      </w:r>
      <w:r w:rsidR="00865997">
        <w:rPr>
          <w:lang w:val="fr-FR"/>
        </w:rPr>
        <w:t xml:space="preserve"> produits et services est gérée dans le contrat et se termine par sa signature.</w:t>
      </w:r>
      <w:r w:rsidRPr="00060B69">
        <w:rPr>
          <w:lang w:val="fr-FR"/>
        </w:rPr>
        <w:t xml:space="preserve"> </w:t>
      </w:r>
    </w:p>
    <w:p w14:paraId="3CBAA215" w14:textId="4A6A8602" w:rsidR="006F078D" w:rsidRDefault="006F078D" w:rsidP="006F078D">
      <w:pPr>
        <w:pStyle w:val="Titre3"/>
      </w:pPr>
      <w:bookmarkStart w:id="609" w:name="_Toc60041429"/>
      <w:bookmarkStart w:id="610" w:name="_Toc61283718"/>
      <w:bookmarkStart w:id="611" w:name="_Toc62482629"/>
      <w:bookmarkStart w:id="612" w:name="_Toc62736644"/>
      <w:bookmarkEnd w:id="609"/>
      <w:bookmarkEnd w:id="610"/>
      <w:bookmarkEnd w:id="611"/>
      <w:r>
        <w:t>Modification des exigences relatives aux produits et services</w:t>
      </w:r>
      <w:bookmarkEnd w:id="612"/>
      <w:r>
        <w:t xml:space="preserve"> </w:t>
      </w:r>
    </w:p>
    <w:p w14:paraId="34183DD5" w14:textId="6F00EB70" w:rsidR="005C6E5A" w:rsidRPr="00060B69" w:rsidRDefault="0068045B" w:rsidP="00AA78CA">
      <w:pPr>
        <w:pStyle w:val="Corpsdetexte"/>
        <w:ind w:left="0"/>
        <w:rPr>
          <w:lang w:val="fr-FR"/>
        </w:rPr>
      </w:pPr>
      <w:r w:rsidRPr="00060B69">
        <w:rPr>
          <w:lang w:val="fr-FR"/>
        </w:rPr>
        <w:t xml:space="preserve">La modification des exigences relatives aux produit est gérée sous forme d’un </w:t>
      </w:r>
      <w:r w:rsidRPr="0068045B">
        <w:rPr>
          <w:lang w:val="fr-FR"/>
        </w:rPr>
        <w:t>avena</w:t>
      </w:r>
      <w:r>
        <w:rPr>
          <w:lang w:val="fr-FR"/>
        </w:rPr>
        <w:t>nt.</w:t>
      </w:r>
    </w:p>
    <w:p w14:paraId="1B6EA2F9" w14:textId="4EED8524" w:rsidR="00B540E8" w:rsidRDefault="00B540E8" w:rsidP="00AA78CA">
      <w:pPr>
        <w:pStyle w:val="Corpsdetexte"/>
        <w:ind w:left="0"/>
        <w:rPr>
          <w:lang w:val="fr-FR"/>
        </w:rPr>
      </w:pPr>
      <w:r w:rsidRPr="00CF65EC">
        <w:rPr>
          <w:lang w:val="fr-FR"/>
        </w:rPr>
        <w:t>Le Directeur Technique informe régulièrement</w:t>
      </w:r>
      <w:r w:rsidR="006A7CDA" w:rsidRPr="00CF65EC">
        <w:rPr>
          <w:lang w:val="fr-FR"/>
        </w:rPr>
        <w:t xml:space="preserve"> par écrit </w:t>
      </w:r>
      <w:r w:rsidR="0068045B">
        <w:rPr>
          <w:lang w:val="fr-FR"/>
        </w:rPr>
        <w:t xml:space="preserve">ou lors de la réunion </w:t>
      </w:r>
      <w:r w:rsidRPr="00CF65EC">
        <w:rPr>
          <w:lang w:val="fr-FR"/>
        </w:rPr>
        <w:t>le personnel concerné de toute modification des exigences.</w:t>
      </w:r>
      <w:r>
        <w:rPr>
          <w:lang w:val="fr-FR"/>
        </w:rPr>
        <w:t xml:space="preserve"> </w:t>
      </w:r>
    </w:p>
    <w:p w14:paraId="7E6EE62C" w14:textId="2336C04B" w:rsidR="00317453" w:rsidRPr="00060B69" w:rsidRDefault="00317453">
      <w:pPr>
        <w:pStyle w:val="Titre2"/>
      </w:pPr>
      <w:bookmarkStart w:id="613" w:name="_Toc62736645"/>
      <w:r w:rsidRPr="00060B69">
        <w:t>Conception et développement de produits et services</w:t>
      </w:r>
      <w:bookmarkEnd w:id="613"/>
      <w:r w:rsidRPr="00060B69">
        <w:t xml:space="preserve"> </w:t>
      </w:r>
    </w:p>
    <w:p w14:paraId="04112CCB" w14:textId="2C577E90" w:rsidR="00D908D4" w:rsidRDefault="00D908D4">
      <w:pPr>
        <w:pStyle w:val="Titre3"/>
      </w:pPr>
      <w:bookmarkStart w:id="614" w:name="_Toc62736646"/>
      <w:r>
        <w:t>Généralités</w:t>
      </w:r>
      <w:bookmarkEnd w:id="614"/>
      <w:r>
        <w:t xml:space="preserve"> </w:t>
      </w:r>
    </w:p>
    <w:p w14:paraId="292794E1" w14:textId="1137AE33" w:rsidR="00076FDF" w:rsidRDefault="00076FDF" w:rsidP="00AA78CA">
      <w:pPr>
        <w:pStyle w:val="Corpsdetexte"/>
        <w:ind w:left="0"/>
        <w:rPr>
          <w:lang w:val="fr-FR"/>
        </w:rPr>
      </w:pPr>
      <w:bookmarkStart w:id="615" w:name="_Toc60041432"/>
      <w:bookmarkStart w:id="616" w:name="_Toc60041433"/>
      <w:bookmarkStart w:id="617" w:name="_Toc58858996"/>
      <w:bookmarkStart w:id="618" w:name="_Toc58859082"/>
      <w:bookmarkStart w:id="619" w:name="_Toc59096871"/>
      <w:bookmarkEnd w:id="615"/>
      <w:bookmarkEnd w:id="616"/>
      <w:bookmarkEnd w:id="617"/>
      <w:bookmarkEnd w:id="618"/>
      <w:bookmarkEnd w:id="619"/>
      <w:r>
        <w:rPr>
          <w:lang w:val="fr-FR"/>
        </w:rPr>
        <w:t>Les processus de conception et de développement sont définis dans les FIP dans le partie « Réalisation</w:t>
      </w:r>
      <w:r w:rsidR="00AA78CA">
        <w:rPr>
          <w:lang w:val="fr-FR"/>
        </w:rPr>
        <w:t> »</w:t>
      </w:r>
      <w:r w:rsidR="00A14A9D">
        <w:rPr>
          <w:lang w:val="fr-FR"/>
        </w:rPr>
        <w:t xml:space="preserve">. </w:t>
      </w:r>
    </w:p>
    <w:p w14:paraId="77054FFA" w14:textId="6E873488" w:rsidR="00076FDF" w:rsidRPr="00060B69" w:rsidRDefault="00076FDF" w:rsidP="00060B69">
      <w:pPr>
        <w:pStyle w:val="Corpsdetexte"/>
        <w:ind w:left="0"/>
        <w:rPr>
          <w:b/>
          <w:bCs/>
          <w:lang w:val="fr-FR"/>
        </w:rPr>
      </w:pPr>
      <w:r>
        <w:rPr>
          <w:lang w:val="fr-FR"/>
        </w:rPr>
        <w:t>La mise en œuvre des processus s’effectue directement tout au long du projet.</w:t>
      </w:r>
    </w:p>
    <w:p w14:paraId="25728CB4" w14:textId="6F71ACF6" w:rsidR="003638AB" w:rsidRPr="003638AB" w:rsidRDefault="00F90D2B" w:rsidP="003638AB">
      <w:pPr>
        <w:pStyle w:val="Titre3"/>
        <w:rPr>
          <w:rFonts w:eastAsia="Times New Roman"/>
        </w:rPr>
      </w:pPr>
      <w:bookmarkStart w:id="620" w:name="_Toc62736647"/>
      <w:r w:rsidRPr="003638AB">
        <w:rPr>
          <w:rFonts w:eastAsia="Times New Roman"/>
        </w:rPr>
        <w:t>Planification de la conception et du développement</w:t>
      </w:r>
      <w:bookmarkEnd w:id="620"/>
    </w:p>
    <w:p w14:paraId="23D21679" w14:textId="32F9AF22" w:rsidR="000762A8" w:rsidRDefault="00F64763" w:rsidP="00AA78CA">
      <w:pPr>
        <w:pStyle w:val="Corpsdetexte"/>
        <w:ind w:left="0"/>
        <w:rPr>
          <w:lang w:val="fr-FR"/>
        </w:rPr>
      </w:pPr>
      <w:r>
        <w:rPr>
          <w:lang w:val="fr-FR"/>
        </w:rPr>
        <w:t>La p</w:t>
      </w:r>
      <w:r w:rsidR="000762A8" w:rsidRPr="000762A8">
        <w:rPr>
          <w:lang w:val="fr-FR"/>
        </w:rPr>
        <w:t>lanification</w:t>
      </w:r>
      <w:r w:rsidR="000762A8">
        <w:rPr>
          <w:lang w:val="fr-FR"/>
        </w:rPr>
        <w:t xml:space="preserve"> de la conception e</w:t>
      </w:r>
      <w:r>
        <w:rPr>
          <w:lang w:val="fr-FR"/>
        </w:rPr>
        <w:t>t</w:t>
      </w:r>
      <w:r w:rsidR="000762A8">
        <w:rPr>
          <w:lang w:val="fr-FR"/>
        </w:rPr>
        <w:t xml:space="preserve"> du développement est effectué</w:t>
      </w:r>
      <w:r>
        <w:rPr>
          <w:lang w:val="fr-FR"/>
        </w:rPr>
        <w:t>e</w:t>
      </w:r>
      <w:r w:rsidR="000762A8">
        <w:rPr>
          <w:lang w:val="fr-FR"/>
        </w:rPr>
        <w:t xml:space="preserve"> sous forme d’un planning (sous </w:t>
      </w:r>
      <w:proofErr w:type="spellStart"/>
      <w:r w:rsidR="000762A8">
        <w:rPr>
          <w:lang w:val="fr-FR"/>
        </w:rPr>
        <w:t>ProjeQtor</w:t>
      </w:r>
      <w:proofErr w:type="spellEnd"/>
      <w:r w:rsidR="000762A8">
        <w:rPr>
          <w:lang w:val="fr-FR"/>
        </w:rPr>
        <w:t xml:space="preserve">, Microsoft Projet ou un autre outil) sur lequel les jalons d’un projet sont définis. </w:t>
      </w:r>
    </w:p>
    <w:p w14:paraId="75833CD5" w14:textId="79940196" w:rsidR="009E28C3" w:rsidRPr="00060B69" w:rsidRDefault="000762A8" w:rsidP="00060B69">
      <w:pPr>
        <w:pStyle w:val="Corpsdetexte"/>
        <w:ind w:left="0"/>
        <w:rPr>
          <w:lang w:val="fr-FR"/>
        </w:rPr>
      </w:pPr>
      <w:r>
        <w:rPr>
          <w:lang w:val="fr-FR"/>
        </w:rPr>
        <w:t>Les phases nécessaires à la réalisation d’un projet sont définies dans le</w:t>
      </w:r>
      <w:r w:rsidR="009E28C3">
        <w:rPr>
          <w:lang w:val="fr-FR"/>
        </w:rPr>
        <w:t xml:space="preserve"> Plan de Développement du Projet qui est intégré dans le</w:t>
      </w:r>
      <w:r>
        <w:rPr>
          <w:lang w:val="fr-FR"/>
        </w:rPr>
        <w:t xml:space="preserve"> PQP</w:t>
      </w:r>
      <w:r w:rsidR="00F64763">
        <w:rPr>
          <w:lang w:val="fr-FR"/>
        </w:rPr>
        <w:t>.</w:t>
      </w:r>
    </w:p>
    <w:p w14:paraId="34024796" w14:textId="1D62E1F5" w:rsidR="002A650E" w:rsidRPr="00980945" w:rsidRDefault="002A650E" w:rsidP="00AA78CA">
      <w:pPr>
        <w:pStyle w:val="Corpsdetexte"/>
        <w:ind w:left="0"/>
        <w:rPr>
          <w:lang w:val="fr-FR"/>
        </w:rPr>
      </w:pPr>
      <w:r w:rsidRPr="00060B69">
        <w:rPr>
          <w:lang w:val="fr-FR"/>
        </w:rPr>
        <w:t>La planification de la conception est réalisée en deux phases bien distinctes :</w:t>
      </w:r>
    </w:p>
    <w:p w14:paraId="5681033B" w14:textId="130AE0B7" w:rsidR="002A650E" w:rsidRPr="00060B69" w:rsidRDefault="002A650E" w:rsidP="00060B69">
      <w:pPr>
        <w:pStyle w:val="Corpsdetexte"/>
        <w:ind w:left="0"/>
        <w:rPr>
          <w:lang w:val="fr-FR"/>
        </w:rPr>
      </w:pPr>
      <w:r w:rsidRPr="00060B69">
        <w:rPr>
          <w:lang w:val="fr-FR"/>
        </w:rPr>
        <w:t>Une phase initiale dans laquelle nous réalisons une pré-étude nécessaire à l’élaboration d'une proposition commerci</w:t>
      </w:r>
      <w:r w:rsidR="00F64763" w:rsidRPr="00060B69">
        <w:rPr>
          <w:lang w:val="fr-FR"/>
        </w:rPr>
        <w:t>ale chiffrée destinée au client</w:t>
      </w:r>
      <w:r w:rsidR="00F64763">
        <w:rPr>
          <w:lang w:val="fr-FR"/>
        </w:rPr>
        <w:t>.</w:t>
      </w:r>
    </w:p>
    <w:p w14:paraId="715BD164" w14:textId="4E60285D" w:rsidR="002A650E" w:rsidRPr="00ED3756" w:rsidRDefault="002A650E" w:rsidP="00AA78CA">
      <w:pPr>
        <w:pStyle w:val="Corpsdetexte"/>
        <w:ind w:left="0"/>
        <w:rPr>
          <w:lang w:val="fr-FR"/>
        </w:rPr>
      </w:pPr>
      <w:r w:rsidRPr="00060B69">
        <w:rPr>
          <w:lang w:val="fr-FR"/>
        </w:rPr>
        <w:t xml:space="preserve">Une fois la commande du client </w:t>
      </w:r>
      <w:r w:rsidR="00F64763">
        <w:rPr>
          <w:lang w:val="fr-FR"/>
        </w:rPr>
        <w:t xml:space="preserve">est </w:t>
      </w:r>
      <w:r w:rsidRPr="00060B69">
        <w:rPr>
          <w:lang w:val="fr-FR"/>
        </w:rPr>
        <w:t>acquise, la conception définitive est réalisée, avec détails de réalisation (phase d’organisation, spécification, conceptio</w:t>
      </w:r>
      <w:r w:rsidR="00F64763">
        <w:rPr>
          <w:lang w:val="fr-FR"/>
        </w:rPr>
        <w:t xml:space="preserve">n, intégration, validation, </w:t>
      </w:r>
      <w:proofErr w:type="spellStart"/>
      <w:r w:rsidR="00F64763">
        <w:rPr>
          <w:lang w:val="fr-FR"/>
        </w:rPr>
        <w:t>pre</w:t>
      </w:r>
      <w:proofErr w:type="spellEnd"/>
      <w:r w:rsidR="00F64763">
        <w:rPr>
          <w:lang w:val="fr-FR"/>
        </w:rPr>
        <w:t>-</w:t>
      </w:r>
      <w:r w:rsidRPr="00060B69">
        <w:rPr>
          <w:lang w:val="fr-FR"/>
        </w:rPr>
        <w:t xml:space="preserve">recette et recette). </w:t>
      </w:r>
      <w:r w:rsidR="00215835">
        <w:rPr>
          <w:lang w:val="fr-FR"/>
        </w:rPr>
        <w:t>Les phases du projet peuvent varier en fonction des spécifiés du projet.</w:t>
      </w:r>
    </w:p>
    <w:p w14:paraId="2620ADFF" w14:textId="587C2DC8" w:rsidR="00215835" w:rsidRDefault="007F5E57" w:rsidP="00AA78CA">
      <w:pPr>
        <w:pStyle w:val="Corpsdetexte"/>
        <w:ind w:left="0"/>
        <w:rPr>
          <w:lang w:val="fr-FR"/>
        </w:rPr>
      </w:pPr>
      <w:r>
        <w:rPr>
          <w:lang w:val="fr-FR"/>
        </w:rPr>
        <w:t xml:space="preserve">La nature et la complexité des activités et de développement </w:t>
      </w:r>
      <w:r w:rsidR="000B0D46">
        <w:rPr>
          <w:lang w:val="fr-FR"/>
        </w:rPr>
        <w:t xml:space="preserve">ainsi que leurs validations </w:t>
      </w:r>
      <w:r>
        <w:rPr>
          <w:lang w:val="fr-FR"/>
        </w:rPr>
        <w:t xml:space="preserve">sont </w:t>
      </w:r>
      <w:r w:rsidR="000B0D46">
        <w:rPr>
          <w:lang w:val="fr-FR"/>
        </w:rPr>
        <w:t>définies</w:t>
      </w:r>
      <w:r>
        <w:rPr>
          <w:lang w:val="fr-FR"/>
        </w:rPr>
        <w:t xml:space="preserve"> dans les procédure </w:t>
      </w:r>
      <w:del w:id="621" w:author="Tatyana BUDUEVA" w:date="2021-02-02T10:30:00Z">
        <w:r w:rsidRPr="000B0D46" w:rsidDel="00847280">
          <w:rPr>
            <w:lang w:val="fr-FR"/>
          </w:rPr>
          <w:delText xml:space="preserve">PRF08 </w:delText>
        </w:r>
      </w:del>
      <w:r w:rsidR="00215835">
        <w:rPr>
          <w:lang w:val="fr-FR"/>
        </w:rPr>
        <w:t>« </w:t>
      </w:r>
      <w:r w:rsidRPr="000B0D46">
        <w:rPr>
          <w:lang w:val="fr-FR"/>
        </w:rPr>
        <w:t>Gestion de projet intégré</w:t>
      </w:r>
      <w:r w:rsidR="00215835">
        <w:rPr>
          <w:lang w:val="fr-FR"/>
        </w:rPr>
        <w:t> »</w:t>
      </w:r>
      <w:r w:rsidRPr="000B0D46">
        <w:rPr>
          <w:lang w:val="fr-FR"/>
        </w:rPr>
        <w:t xml:space="preserve"> </w:t>
      </w:r>
      <w:r w:rsidR="00215835">
        <w:rPr>
          <w:lang w:val="fr-FR"/>
        </w:rPr>
        <w:t xml:space="preserve">dans laquelle nous distinguons les </w:t>
      </w:r>
      <w:r w:rsidRPr="000B0D46">
        <w:rPr>
          <w:lang w:val="fr-FR"/>
        </w:rPr>
        <w:t>projets critiques/non critiques/</w:t>
      </w:r>
      <w:r w:rsidR="000B0D46" w:rsidRPr="000B0D46">
        <w:rPr>
          <w:lang w:val="fr-FR"/>
        </w:rPr>
        <w:t>applicatifs...</w:t>
      </w:r>
      <w:r w:rsidRPr="000B0D46">
        <w:rPr>
          <w:lang w:val="fr-FR"/>
        </w:rPr>
        <w:t xml:space="preserve">) et dans la procédure </w:t>
      </w:r>
      <w:del w:id="622" w:author="Tatyana BUDUEVA" w:date="2021-02-02T10:31:00Z">
        <w:r w:rsidRPr="000B0D46" w:rsidDel="0045377D">
          <w:rPr>
            <w:lang w:val="fr-FR"/>
          </w:rPr>
          <w:delText xml:space="preserve">PRF03 </w:delText>
        </w:r>
      </w:del>
      <w:r w:rsidR="00215835">
        <w:rPr>
          <w:lang w:val="fr-FR"/>
        </w:rPr>
        <w:t>« </w:t>
      </w:r>
      <w:r w:rsidRPr="000B0D46">
        <w:rPr>
          <w:lang w:val="fr-FR"/>
        </w:rPr>
        <w:t>Processus d’Ingénierie</w:t>
      </w:r>
      <w:r w:rsidR="00215835">
        <w:rPr>
          <w:lang w:val="fr-FR"/>
        </w:rPr>
        <w:t> ». La planification de la conception et du développement est décrite aussi dans les FIP concernés par le développement.</w:t>
      </w:r>
    </w:p>
    <w:p w14:paraId="44B6855F" w14:textId="7F085B65" w:rsidR="00F90D2B" w:rsidRDefault="00F90D2B" w:rsidP="00F90D2B">
      <w:pPr>
        <w:pStyle w:val="Titre3"/>
      </w:pPr>
      <w:bookmarkStart w:id="623" w:name="_Toc60041437"/>
      <w:bookmarkStart w:id="624" w:name="_Toc61283723"/>
      <w:bookmarkStart w:id="625" w:name="_Toc62482634"/>
      <w:bookmarkStart w:id="626" w:name="_Ref59452897"/>
      <w:bookmarkStart w:id="627" w:name="_Toc62736648"/>
      <w:bookmarkEnd w:id="623"/>
      <w:bookmarkEnd w:id="624"/>
      <w:bookmarkEnd w:id="625"/>
      <w:proofErr w:type="spellStart"/>
      <w:r w:rsidRPr="00F90D2B">
        <w:t>Eléments</w:t>
      </w:r>
      <w:proofErr w:type="spellEnd"/>
      <w:r>
        <w:t xml:space="preserve"> d’entrée de la conception</w:t>
      </w:r>
      <w:bookmarkEnd w:id="626"/>
      <w:bookmarkEnd w:id="627"/>
      <w:r>
        <w:t xml:space="preserve"> </w:t>
      </w:r>
    </w:p>
    <w:p w14:paraId="7EA72993" w14:textId="65D14CCD" w:rsidR="003638AB" w:rsidRPr="00060B69" w:rsidRDefault="003638AB" w:rsidP="00060B69">
      <w:pPr>
        <w:pStyle w:val="Corpsdetexte"/>
        <w:ind w:left="142"/>
        <w:rPr>
          <w:b/>
          <w:bCs/>
          <w:lang w:val="fr-FR"/>
        </w:rPr>
      </w:pPr>
      <w:r>
        <w:rPr>
          <w:lang w:val="fr-FR"/>
        </w:rPr>
        <w:t xml:space="preserve">Nos prestations sont réalisées sur la base des exigences imposées </w:t>
      </w:r>
      <w:r w:rsidR="00025832">
        <w:rPr>
          <w:lang w:val="fr-FR"/>
        </w:rPr>
        <w:t xml:space="preserve">aux projets. </w:t>
      </w:r>
    </w:p>
    <w:p w14:paraId="29276674" w14:textId="139DD16C" w:rsidR="00FE2173" w:rsidRDefault="00025832" w:rsidP="00AA78CA">
      <w:pPr>
        <w:pStyle w:val="Corpsdetexte"/>
        <w:ind w:left="142"/>
        <w:rPr>
          <w:lang w:val="fr-FR"/>
        </w:rPr>
      </w:pPr>
      <w:r>
        <w:rPr>
          <w:lang w:val="fr-FR"/>
        </w:rPr>
        <w:t>Parmi l</w:t>
      </w:r>
      <w:r w:rsidR="00FE2173" w:rsidRPr="00FE2173">
        <w:rPr>
          <w:lang w:val="fr-FR"/>
        </w:rPr>
        <w:t xml:space="preserve">es éléments d’entrée </w:t>
      </w:r>
      <w:r w:rsidR="00ED3741">
        <w:rPr>
          <w:lang w:val="fr-FR"/>
        </w:rPr>
        <w:t>d</w:t>
      </w:r>
      <w:r w:rsidR="00FE2173" w:rsidRPr="00FE2173">
        <w:rPr>
          <w:lang w:val="fr-FR"/>
        </w:rPr>
        <w:t xml:space="preserve">e la conception </w:t>
      </w:r>
      <w:r w:rsidR="00CF02DB">
        <w:rPr>
          <w:lang w:val="fr-FR"/>
        </w:rPr>
        <w:t>peuvent se trouver</w:t>
      </w:r>
      <w:r w:rsidR="00FE2173">
        <w:rPr>
          <w:lang w:val="fr-FR"/>
        </w:rPr>
        <w:t xml:space="preserve"> : </w:t>
      </w:r>
    </w:p>
    <w:p w14:paraId="67923AEB" w14:textId="08108B6B" w:rsidR="00ED3741" w:rsidRPr="00CF02DB" w:rsidRDefault="00CF02DB" w:rsidP="00CF02DB">
      <w:pPr>
        <w:pStyle w:val="Corpsdetexte"/>
        <w:numPr>
          <w:ilvl w:val="0"/>
          <w:numId w:val="19"/>
        </w:numPr>
        <w:rPr>
          <w:lang w:val="fr-FR"/>
        </w:rPr>
      </w:pPr>
      <w:r>
        <w:rPr>
          <w:lang w:val="fr-FR"/>
        </w:rPr>
        <w:t>Le Cahier de Charge. Incluant l</w:t>
      </w:r>
      <w:r w:rsidR="00A8772C" w:rsidRPr="00CF02DB">
        <w:rPr>
          <w:lang w:val="fr-FR"/>
        </w:rPr>
        <w:t xml:space="preserve">es exigences </w:t>
      </w:r>
      <w:r w:rsidR="00A8772C" w:rsidRPr="005A7854">
        <w:rPr>
          <w:b/>
          <w:lang w:val="fr-FR"/>
        </w:rPr>
        <w:t>fonctionnelles</w:t>
      </w:r>
      <w:r w:rsidR="00A8772C" w:rsidRPr="005A7854">
        <w:rPr>
          <w:lang w:val="fr-FR"/>
        </w:rPr>
        <w:t xml:space="preserve"> et de </w:t>
      </w:r>
      <w:r w:rsidR="00A8772C" w:rsidRPr="005A7854">
        <w:rPr>
          <w:b/>
          <w:lang w:val="fr-FR"/>
        </w:rPr>
        <w:t>performance</w:t>
      </w:r>
      <w:r w:rsidR="00A8772C" w:rsidRPr="005A7854">
        <w:rPr>
          <w:lang w:val="fr-FR"/>
        </w:rPr>
        <w:t> :</w:t>
      </w:r>
      <w:r w:rsidR="00A8772C" w:rsidRPr="00CF02DB">
        <w:rPr>
          <w:lang w:val="fr-FR"/>
        </w:rPr>
        <w:t xml:space="preserve">  </w:t>
      </w:r>
    </w:p>
    <w:p w14:paraId="6FEB2DD9" w14:textId="1B91EE3F" w:rsidR="00ED3741" w:rsidRDefault="00A8772C" w:rsidP="00ED3741">
      <w:pPr>
        <w:pStyle w:val="Corpsdetexte"/>
        <w:numPr>
          <w:ilvl w:val="0"/>
          <w:numId w:val="19"/>
        </w:numPr>
        <w:rPr>
          <w:lang w:val="fr-FR"/>
        </w:rPr>
      </w:pPr>
      <w:r w:rsidRPr="00ED3741">
        <w:rPr>
          <w:lang w:val="fr-FR"/>
        </w:rPr>
        <w:t>Les informations issues d’activité similaires précédentes </w:t>
      </w:r>
    </w:p>
    <w:p w14:paraId="486D9471" w14:textId="3AC4835D" w:rsidR="005A7854" w:rsidRDefault="00076FDF" w:rsidP="00ED3741">
      <w:pPr>
        <w:pStyle w:val="Corpsdetexte"/>
        <w:numPr>
          <w:ilvl w:val="0"/>
          <w:numId w:val="19"/>
        </w:numPr>
        <w:rPr>
          <w:lang w:val="fr-FR"/>
        </w:rPr>
      </w:pPr>
      <w:r>
        <w:rPr>
          <w:lang w:val="fr-FR"/>
        </w:rPr>
        <w:t xml:space="preserve">Les </w:t>
      </w:r>
      <w:r w:rsidR="005A7854">
        <w:rPr>
          <w:lang w:val="fr-FR"/>
        </w:rPr>
        <w:t xml:space="preserve">Expression de besoin </w:t>
      </w:r>
    </w:p>
    <w:p w14:paraId="4CCACCBF" w14:textId="66FBDE76" w:rsidR="00FE2173" w:rsidRPr="00060B69" w:rsidRDefault="00A8772C">
      <w:pPr>
        <w:pStyle w:val="Corpsdetexte"/>
        <w:numPr>
          <w:ilvl w:val="0"/>
          <w:numId w:val="19"/>
        </w:numPr>
        <w:rPr>
          <w:lang w:val="fr-FR"/>
        </w:rPr>
      </w:pPr>
      <w:r w:rsidRPr="00ED3741">
        <w:rPr>
          <w:lang w:val="fr-FR"/>
        </w:rPr>
        <w:t xml:space="preserve"> </w:t>
      </w:r>
      <w:r w:rsidR="00FE2173" w:rsidRPr="005A7854">
        <w:rPr>
          <w:lang w:val="fr-FR"/>
        </w:rPr>
        <w:t xml:space="preserve">Les exigences légales et réglementaires </w:t>
      </w:r>
    </w:p>
    <w:p w14:paraId="1B1D9873" w14:textId="77777777" w:rsidR="00ED3741" w:rsidRPr="005A7854" w:rsidRDefault="00ED3741" w:rsidP="00ED3741">
      <w:pPr>
        <w:pStyle w:val="Corpsdetexte"/>
        <w:numPr>
          <w:ilvl w:val="0"/>
          <w:numId w:val="19"/>
        </w:numPr>
        <w:rPr>
          <w:i/>
          <w:lang w:val="fr-FR"/>
        </w:rPr>
      </w:pPr>
      <w:r w:rsidRPr="005A7854">
        <w:rPr>
          <w:lang w:val="fr-FR"/>
        </w:rPr>
        <w:t>Les normes ou des règles internes ainsi que des règles de l’art</w:t>
      </w:r>
    </w:p>
    <w:p w14:paraId="596E3E2E" w14:textId="2238D1E6" w:rsidR="00ED3741" w:rsidRPr="005A7854" w:rsidRDefault="00ED3741" w:rsidP="00ED3741">
      <w:pPr>
        <w:pStyle w:val="Corpsdetexte"/>
        <w:numPr>
          <w:ilvl w:val="0"/>
          <w:numId w:val="19"/>
        </w:numPr>
        <w:rPr>
          <w:lang w:val="fr-FR"/>
        </w:rPr>
      </w:pPr>
      <w:r w:rsidRPr="005A7854">
        <w:rPr>
          <w:lang w:val="fr-FR"/>
        </w:rPr>
        <w:t>Conséquences potentielles d’une défaillance liée à la nature du produit</w:t>
      </w:r>
    </w:p>
    <w:p w14:paraId="78D91B79" w14:textId="722A1D00" w:rsidR="006D4FF1" w:rsidRPr="005A7854" w:rsidRDefault="006D4FF1" w:rsidP="00AA78CA">
      <w:pPr>
        <w:pStyle w:val="Corpsdetexte"/>
        <w:ind w:left="0"/>
        <w:rPr>
          <w:lang w:val="fr-FR"/>
        </w:rPr>
      </w:pPr>
      <w:r w:rsidRPr="005A7854">
        <w:rPr>
          <w:lang w:val="fr-FR"/>
        </w:rPr>
        <w:t xml:space="preserve">Les éléments d’entrée (les entrants du projet) sont revus lors des réunions d’organisation du projet (réunion de lancement) ou validés par le Directeur Technique lors de la phase d’organisation projet. </w:t>
      </w:r>
    </w:p>
    <w:p w14:paraId="7BC9A5FD" w14:textId="676B125D" w:rsidR="0055261B" w:rsidRDefault="0055261B" w:rsidP="0055261B">
      <w:pPr>
        <w:pStyle w:val="Titre3"/>
      </w:pPr>
      <w:bookmarkStart w:id="628" w:name="_Toc62736649"/>
      <w:r>
        <w:t>Maitrise de la conception et du développement</w:t>
      </w:r>
      <w:bookmarkEnd w:id="628"/>
      <w:r>
        <w:t xml:space="preserve"> </w:t>
      </w:r>
    </w:p>
    <w:p w14:paraId="29C0DE95" w14:textId="67923AC4" w:rsidR="00DF5E8B" w:rsidRPr="00787954" w:rsidRDefault="00CF2B89" w:rsidP="00AA78CA">
      <w:pPr>
        <w:pStyle w:val="Corpsdetexte"/>
        <w:ind w:left="142"/>
        <w:rPr>
          <w:lang w:val="fr-FR"/>
        </w:rPr>
      </w:pPr>
      <w:r w:rsidRPr="00060B69">
        <w:rPr>
          <w:lang w:val="fr-FR"/>
        </w:rPr>
        <w:t xml:space="preserve">Avant que ne soient diffusés, pour réalisation, les résultats de </w:t>
      </w:r>
      <w:r w:rsidR="00EF7F25">
        <w:rPr>
          <w:lang w:val="fr-FR"/>
        </w:rPr>
        <w:t>l’</w:t>
      </w:r>
      <w:r w:rsidRPr="00060B69">
        <w:rPr>
          <w:lang w:val="fr-FR"/>
        </w:rPr>
        <w:t>étude de conception</w:t>
      </w:r>
      <w:r>
        <w:rPr>
          <w:lang w:val="fr-FR"/>
        </w:rPr>
        <w:t xml:space="preserve"> sont revus par les personnes compétentes incluant le </w:t>
      </w:r>
      <w:r w:rsidR="005019BA">
        <w:rPr>
          <w:lang w:val="fr-FR"/>
        </w:rPr>
        <w:t>RQ</w:t>
      </w:r>
      <w:r>
        <w:rPr>
          <w:lang w:val="fr-FR"/>
        </w:rPr>
        <w:t>. Les Revues</w:t>
      </w:r>
      <w:r w:rsidR="006D17C0">
        <w:rPr>
          <w:lang w:val="fr-FR"/>
        </w:rPr>
        <w:t xml:space="preserve"> </w:t>
      </w:r>
      <w:r w:rsidR="006D17C0" w:rsidRPr="00787954">
        <w:rPr>
          <w:lang w:val="fr-FR"/>
        </w:rPr>
        <w:t>documentaires</w:t>
      </w:r>
      <w:r w:rsidRPr="00787954">
        <w:rPr>
          <w:lang w:val="fr-FR"/>
        </w:rPr>
        <w:t xml:space="preserve"> sont enregistrées sous forme de Fiche de Revue et sont sauvegardées dans le dossier du projet.  </w:t>
      </w:r>
      <w:r w:rsidR="00DF5E8B" w:rsidRPr="00787954">
        <w:rPr>
          <w:lang w:val="fr-FR"/>
        </w:rPr>
        <w:t>Les Revues des Phases projet sont réalisés par le RQ.</w:t>
      </w:r>
    </w:p>
    <w:p w14:paraId="50A5720F" w14:textId="28D59FA1" w:rsidR="00AA29E1" w:rsidRPr="00060B69" w:rsidRDefault="00AA29E1" w:rsidP="00060B69">
      <w:pPr>
        <w:pStyle w:val="Corpsdetexte"/>
        <w:ind w:left="142"/>
        <w:rPr>
          <w:lang w:val="fr-FR"/>
        </w:rPr>
      </w:pPr>
      <w:r>
        <w:rPr>
          <w:lang w:val="fr-FR"/>
        </w:rPr>
        <w:t xml:space="preserve">La maîtrise de la conception et du développent s’effectue de la manière suivante : </w:t>
      </w:r>
    </w:p>
    <w:p w14:paraId="0DC958C0" w14:textId="32E1064A" w:rsidR="00F11D3E" w:rsidRDefault="003663C3" w:rsidP="00060B69">
      <w:pPr>
        <w:pStyle w:val="Corpsdetexte"/>
        <w:ind w:left="142"/>
        <w:rPr>
          <w:lang w:val="fr-FR"/>
        </w:rPr>
      </w:pPr>
      <w:r w:rsidRPr="00787954">
        <w:rPr>
          <w:lang w:val="fr-FR"/>
        </w:rPr>
        <w:t xml:space="preserve">Les </w:t>
      </w:r>
      <w:r w:rsidR="005C253D" w:rsidRPr="00787954">
        <w:rPr>
          <w:lang w:val="fr-FR"/>
        </w:rPr>
        <w:t xml:space="preserve">résultats attendus </w:t>
      </w:r>
      <w:r w:rsidR="00AA29E1">
        <w:rPr>
          <w:lang w:val="fr-FR"/>
        </w:rPr>
        <w:t xml:space="preserve">au </w:t>
      </w:r>
      <w:r w:rsidR="00B42229" w:rsidRPr="00787954">
        <w:rPr>
          <w:lang w:val="fr-FR"/>
        </w:rPr>
        <w:t xml:space="preserve">niveau produit </w:t>
      </w:r>
      <w:r w:rsidR="00AA29E1">
        <w:rPr>
          <w:lang w:val="fr-FR"/>
        </w:rPr>
        <w:t>se trouvent dans</w:t>
      </w:r>
      <w:r w:rsidR="005C253D" w:rsidRPr="00787954">
        <w:rPr>
          <w:lang w:val="fr-FR"/>
        </w:rPr>
        <w:t xml:space="preserve"> le DCL (SWAD/SWDD). Les revues sont menées conformément aux procédures</w:t>
      </w:r>
      <w:r w:rsidR="00F11D3E">
        <w:rPr>
          <w:lang w:val="fr-FR"/>
        </w:rPr>
        <w:t xml:space="preserve"> « </w:t>
      </w:r>
      <w:r w:rsidR="00F11D3E" w:rsidRPr="00787954">
        <w:rPr>
          <w:lang w:val="fr-FR"/>
        </w:rPr>
        <w:t>Gestion des enregistrements qualité</w:t>
      </w:r>
      <w:r w:rsidR="00F11D3E">
        <w:rPr>
          <w:lang w:val="fr-FR"/>
        </w:rPr>
        <w:t xml:space="preserve"> » et </w:t>
      </w:r>
      <w:r w:rsidR="00F11D3E" w:rsidRPr="00787954">
        <w:rPr>
          <w:lang w:val="fr-FR"/>
        </w:rPr>
        <w:t xml:space="preserve">  </w:t>
      </w:r>
      <w:r w:rsidR="00F11D3E">
        <w:rPr>
          <w:lang w:val="fr-FR"/>
        </w:rPr>
        <w:t>« </w:t>
      </w:r>
      <w:r w:rsidR="00F11D3E" w:rsidRPr="00787954">
        <w:rPr>
          <w:lang w:val="fr-FR"/>
        </w:rPr>
        <w:t>Gestion de la documentation techn</w:t>
      </w:r>
      <w:r w:rsidR="00F11D3E">
        <w:rPr>
          <w:lang w:val="fr-FR"/>
        </w:rPr>
        <w:t xml:space="preserve">ique » </w:t>
      </w:r>
    </w:p>
    <w:p w14:paraId="34DA6B98" w14:textId="1F06C890" w:rsidR="00C91C54" w:rsidRPr="00787954" w:rsidRDefault="00F11D3E" w:rsidP="00060B69">
      <w:pPr>
        <w:pStyle w:val="Corpsdetexte"/>
        <w:ind w:left="142"/>
        <w:rPr>
          <w:lang w:val="fr-FR"/>
        </w:rPr>
      </w:pPr>
      <w:r>
        <w:rPr>
          <w:lang w:val="fr-FR"/>
        </w:rPr>
        <w:t>L</w:t>
      </w:r>
      <w:r w:rsidR="003B208C" w:rsidRPr="00787954">
        <w:rPr>
          <w:lang w:val="fr-FR"/>
        </w:rPr>
        <w:t xml:space="preserve">es modalités de planification de la revue sont </w:t>
      </w:r>
      <w:r w:rsidR="00DF5E8B" w:rsidRPr="00787954">
        <w:rPr>
          <w:lang w:val="fr-FR"/>
        </w:rPr>
        <w:t xml:space="preserve">définies </w:t>
      </w:r>
      <w:r w:rsidR="003B208C" w:rsidRPr="00787954">
        <w:rPr>
          <w:lang w:val="fr-FR"/>
        </w:rPr>
        <w:t>dans l’AQP</w:t>
      </w:r>
      <w:r w:rsidR="00DF5E8B" w:rsidRPr="00787954">
        <w:rPr>
          <w:lang w:val="fr-FR"/>
        </w:rPr>
        <w:t xml:space="preserve"> et intégrés dans le planning du projet</w:t>
      </w:r>
    </w:p>
    <w:p w14:paraId="3A5E6CCE" w14:textId="24463CFF" w:rsidR="00B42229" w:rsidRPr="00787954" w:rsidRDefault="00B42229" w:rsidP="00060B69">
      <w:pPr>
        <w:pStyle w:val="Corpsdetexte"/>
        <w:ind w:left="142"/>
        <w:rPr>
          <w:lang w:val="fr-FR"/>
        </w:rPr>
      </w:pPr>
      <w:r w:rsidRPr="00787954">
        <w:rPr>
          <w:lang w:val="fr-FR"/>
        </w:rPr>
        <w:t xml:space="preserve">Les résultats attendus </w:t>
      </w:r>
      <w:r w:rsidR="00DF5E8B" w:rsidRPr="00787954">
        <w:rPr>
          <w:lang w:val="fr-FR"/>
        </w:rPr>
        <w:t>au niveau processus sont vérifiés lors du COPIL</w:t>
      </w:r>
      <w:r w:rsidR="00F11D3E">
        <w:rPr>
          <w:lang w:val="fr-FR"/>
        </w:rPr>
        <w:t>.</w:t>
      </w:r>
    </w:p>
    <w:p w14:paraId="5380E95C" w14:textId="22E86293" w:rsidR="003359F8" w:rsidRPr="00787954" w:rsidRDefault="009F0335" w:rsidP="00AA78CA">
      <w:pPr>
        <w:pStyle w:val="Corpsdetexte"/>
        <w:ind w:left="142"/>
        <w:rPr>
          <w:lang w:val="fr-FR"/>
        </w:rPr>
      </w:pPr>
      <w:r>
        <w:rPr>
          <w:b/>
          <w:lang w:val="fr-FR"/>
        </w:rPr>
        <w:t>L’</w:t>
      </w:r>
      <w:r w:rsidR="003359F8" w:rsidRPr="009F0335">
        <w:rPr>
          <w:b/>
          <w:lang w:val="fr-FR"/>
        </w:rPr>
        <w:t>Activité de vérification</w:t>
      </w:r>
      <w:r w:rsidR="003359F8" w:rsidRPr="00787954">
        <w:rPr>
          <w:lang w:val="fr-FR"/>
        </w:rPr>
        <w:t> </w:t>
      </w:r>
      <w:r>
        <w:rPr>
          <w:lang w:val="fr-FR"/>
        </w:rPr>
        <w:t xml:space="preserve">est réalisée par le RQ en passant un </w:t>
      </w:r>
      <w:r w:rsidR="00B72483" w:rsidRPr="00787954">
        <w:rPr>
          <w:lang w:val="fr-FR"/>
        </w:rPr>
        <w:t xml:space="preserve">check </w:t>
      </w:r>
      <w:proofErr w:type="spellStart"/>
      <w:r w:rsidR="00B72483" w:rsidRPr="00787954">
        <w:rPr>
          <w:lang w:val="fr-FR"/>
        </w:rPr>
        <w:t>list</w:t>
      </w:r>
      <w:proofErr w:type="spellEnd"/>
      <w:r w:rsidR="00B72483" w:rsidRPr="00787954">
        <w:rPr>
          <w:lang w:val="fr-FR"/>
        </w:rPr>
        <w:t xml:space="preserve"> </w:t>
      </w:r>
      <w:r>
        <w:rPr>
          <w:lang w:val="fr-FR"/>
        </w:rPr>
        <w:t>« Conception. Real &amp; TU</w:t>
      </w:r>
      <w:r w:rsidR="004F425D">
        <w:rPr>
          <w:lang w:val="fr-FR"/>
        </w:rPr>
        <w:t xml:space="preserve"> </w:t>
      </w:r>
      <w:r>
        <w:rPr>
          <w:lang w:val="fr-FR"/>
        </w:rPr>
        <w:t xml:space="preserve">» </w:t>
      </w:r>
      <w:r w:rsidR="00B72483" w:rsidRPr="00787954">
        <w:rPr>
          <w:lang w:val="fr-FR"/>
        </w:rPr>
        <w:t xml:space="preserve">à la fin de phase de </w:t>
      </w:r>
      <w:r>
        <w:rPr>
          <w:lang w:val="fr-FR"/>
        </w:rPr>
        <w:t xml:space="preserve">la phase de </w:t>
      </w:r>
      <w:r w:rsidR="00B72483" w:rsidRPr="00787954">
        <w:rPr>
          <w:lang w:val="fr-FR"/>
        </w:rPr>
        <w:t>conception</w:t>
      </w:r>
      <w:r>
        <w:rPr>
          <w:lang w:val="fr-FR"/>
        </w:rPr>
        <w:t xml:space="preserve">. Cette check </w:t>
      </w:r>
      <w:proofErr w:type="spellStart"/>
      <w:r>
        <w:rPr>
          <w:lang w:val="fr-FR"/>
        </w:rPr>
        <w:t>list</w:t>
      </w:r>
      <w:proofErr w:type="spellEnd"/>
      <w:r>
        <w:rPr>
          <w:lang w:val="fr-FR"/>
        </w:rPr>
        <w:t xml:space="preserve"> est</w:t>
      </w:r>
      <w:r w:rsidR="00B72483" w:rsidRPr="00787954">
        <w:rPr>
          <w:lang w:val="fr-FR"/>
        </w:rPr>
        <w:t xml:space="preserve"> </w:t>
      </w:r>
      <w:r>
        <w:rPr>
          <w:lang w:val="fr-FR"/>
        </w:rPr>
        <w:t xml:space="preserve">disponible sous le </w:t>
      </w:r>
      <w:proofErr w:type="spellStart"/>
      <w:r>
        <w:rPr>
          <w:lang w:val="fr-FR"/>
        </w:rPr>
        <w:t>ProjeQtor</w:t>
      </w:r>
      <w:proofErr w:type="spellEnd"/>
      <w:r>
        <w:rPr>
          <w:lang w:val="fr-FR"/>
        </w:rPr>
        <w:t>.</w:t>
      </w:r>
    </w:p>
    <w:p w14:paraId="1385560D" w14:textId="596FAD32" w:rsidR="003359F8" w:rsidRPr="00787954" w:rsidRDefault="009F0335" w:rsidP="00AA78CA">
      <w:pPr>
        <w:pStyle w:val="Corpsdetexte"/>
        <w:ind w:left="142"/>
        <w:rPr>
          <w:lang w:val="fr-FR"/>
        </w:rPr>
      </w:pPr>
      <w:r>
        <w:rPr>
          <w:b/>
          <w:lang w:val="fr-FR"/>
        </w:rPr>
        <w:t>L’</w:t>
      </w:r>
      <w:r w:rsidR="003359F8" w:rsidRPr="009F0335">
        <w:rPr>
          <w:b/>
          <w:lang w:val="fr-FR"/>
        </w:rPr>
        <w:t>Activités de validation</w:t>
      </w:r>
      <w:r w:rsidR="003359F8" w:rsidRPr="00787954">
        <w:rPr>
          <w:lang w:val="fr-FR"/>
        </w:rPr>
        <w:t> </w:t>
      </w:r>
      <w:r>
        <w:rPr>
          <w:lang w:val="fr-FR"/>
        </w:rPr>
        <w:t xml:space="preserve">est confirmée par le </w:t>
      </w:r>
      <w:r w:rsidR="003359F8" w:rsidRPr="00787954">
        <w:rPr>
          <w:lang w:val="fr-FR"/>
        </w:rPr>
        <w:t xml:space="preserve">matrice de traçabilité </w:t>
      </w:r>
      <w:r>
        <w:rPr>
          <w:lang w:val="fr-FR"/>
        </w:rPr>
        <w:t xml:space="preserve">et par </w:t>
      </w:r>
      <w:ins w:id="629" w:author="Tatyana BUDUEVA" w:date="2021-05-31T11:27:00Z">
        <w:r w:rsidR="0085409C">
          <w:rPr>
            <w:lang w:val="fr-FR"/>
          </w:rPr>
          <w:t>un document de validation –DVL,</w:t>
        </w:r>
      </w:ins>
      <w:del w:id="630" w:author="Tatyana BUDUEVA" w:date="2021-05-31T11:27:00Z">
        <w:r w:rsidDel="0085409C">
          <w:rPr>
            <w:lang w:val="fr-FR"/>
          </w:rPr>
          <w:delText xml:space="preserve">le </w:delText>
        </w:r>
      </w:del>
      <w:r>
        <w:rPr>
          <w:lang w:val="fr-FR"/>
        </w:rPr>
        <w:t>CVTR</w:t>
      </w:r>
      <w:ins w:id="631" w:author="Tatyana BUDUEVA" w:date="2021-05-31T11:27:00Z">
        <w:r w:rsidR="0085409C">
          <w:rPr>
            <w:lang w:val="fr-FR"/>
          </w:rPr>
          <w:t>..)</w:t>
        </w:r>
      </w:ins>
      <w:del w:id="632" w:author="Tatyana BUDUEVA" w:date="2021-05-31T11:27:00Z">
        <w:r w:rsidDel="0085409C">
          <w:rPr>
            <w:lang w:val="fr-FR"/>
          </w:rPr>
          <w:delText>.</w:delText>
        </w:r>
      </w:del>
    </w:p>
    <w:p w14:paraId="7D42EC36" w14:textId="381CAC0B" w:rsidR="003359F8" w:rsidRPr="00787954" w:rsidRDefault="001475E5" w:rsidP="00AA78CA">
      <w:pPr>
        <w:pStyle w:val="Corpsdetexte"/>
        <w:ind w:left="142"/>
        <w:rPr>
          <w:lang w:val="fr-FR"/>
        </w:rPr>
      </w:pPr>
      <w:r w:rsidRPr="00787954">
        <w:rPr>
          <w:lang w:val="fr-FR"/>
        </w:rPr>
        <w:t xml:space="preserve">Si </w:t>
      </w:r>
      <w:r w:rsidR="004F425D">
        <w:rPr>
          <w:lang w:val="fr-FR"/>
        </w:rPr>
        <w:t xml:space="preserve">des </w:t>
      </w:r>
      <w:r w:rsidRPr="00787954">
        <w:rPr>
          <w:lang w:val="fr-FR"/>
        </w:rPr>
        <w:t xml:space="preserve">problèmes </w:t>
      </w:r>
      <w:r w:rsidR="00EF7F25">
        <w:rPr>
          <w:lang w:val="fr-FR"/>
        </w:rPr>
        <w:t>surviennent</w:t>
      </w:r>
      <w:r w:rsidR="00EF7F25" w:rsidRPr="00787954">
        <w:rPr>
          <w:lang w:val="fr-FR"/>
        </w:rPr>
        <w:t xml:space="preserve"> </w:t>
      </w:r>
      <w:r w:rsidRPr="00787954">
        <w:rPr>
          <w:lang w:val="fr-FR"/>
        </w:rPr>
        <w:t xml:space="preserve">lors de la revue, le </w:t>
      </w:r>
      <w:proofErr w:type="spellStart"/>
      <w:r w:rsidRPr="00787954">
        <w:rPr>
          <w:lang w:val="fr-FR"/>
        </w:rPr>
        <w:t>reviewer</w:t>
      </w:r>
      <w:proofErr w:type="spellEnd"/>
      <w:r w:rsidRPr="00787954">
        <w:rPr>
          <w:lang w:val="fr-FR"/>
        </w:rPr>
        <w:t xml:space="preserve"> indique les remarques dans le FDR, l’auteur corrige et le </w:t>
      </w:r>
      <w:proofErr w:type="spellStart"/>
      <w:r w:rsidRPr="00787954">
        <w:rPr>
          <w:lang w:val="fr-FR"/>
        </w:rPr>
        <w:t>reviewer</w:t>
      </w:r>
      <w:proofErr w:type="spellEnd"/>
      <w:r w:rsidRPr="00787954">
        <w:rPr>
          <w:lang w:val="fr-FR"/>
        </w:rPr>
        <w:t xml:space="preserve"> vérifie que la correction a été faite</w:t>
      </w:r>
      <w:r w:rsidR="004F425D">
        <w:rPr>
          <w:lang w:val="fr-FR"/>
        </w:rPr>
        <w:t>.</w:t>
      </w:r>
    </w:p>
    <w:p w14:paraId="0B6CDC5D" w14:textId="104E7133" w:rsidR="001475E5" w:rsidRPr="00787954" w:rsidRDefault="001475E5" w:rsidP="00AA78CA">
      <w:pPr>
        <w:pStyle w:val="Corpsdetexte"/>
        <w:ind w:left="142"/>
        <w:rPr>
          <w:lang w:val="fr-FR"/>
        </w:rPr>
      </w:pPr>
      <w:r w:rsidRPr="002C2C5A">
        <w:rPr>
          <w:lang w:val="fr-FR"/>
        </w:rPr>
        <w:t>S</w:t>
      </w:r>
      <w:r w:rsidR="002C2C5A">
        <w:rPr>
          <w:lang w:val="fr-FR"/>
        </w:rPr>
        <w:t>i lors de la vérification</w:t>
      </w:r>
      <w:r w:rsidRPr="002C2C5A">
        <w:rPr>
          <w:lang w:val="fr-FR"/>
        </w:rPr>
        <w:t xml:space="preserve"> </w:t>
      </w:r>
      <w:r w:rsidR="002C2C5A">
        <w:rPr>
          <w:lang w:val="fr-FR"/>
        </w:rPr>
        <w:t xml:space="preserve">de la phase </w:t>
      </w:r>
      <w:r w:rsidR="004F425D" w:rsidRPr="002C2C5A">
        <w:rPr>
          <w:lang w:val="fr-FR"/>
        </w:rPr>
        <w:t xml:space="preserve">des </w:t>
      </w:r>
      <w:r w:rsidRPr="002C2C5A">
        <w:rPr>
          <w:lang w:val="fr-FR"/>
        </w:rPr>
        <w:t xml:space="preserve">problèmes </w:t>
      </w:r>
      <w:r w:rsidR="002C2C5A">
        <w:rPr>
          <w:lang w:val="fr-FR"/>
        </w:rPr>
        <w:t>surviennent</w:t>
      </w:r>
      <w:r w:rsidR="00EF7F25">
        <w:rPr>
          <w:lang w:val="fr-FR"/>
        </w:rPr>
        <w:t>,</w:t>
      </w:r>
      <w:r w:rsidR="002C2C5A">
        <w:rPr>
          <w:lang w:val="fr-FR"/>
        </w:rPr>
        <w:t xml:space="preserve"> le RQ mettra des commentaires ou des actions à faire (dans les champs prévus pour cette effet). Le Chef de Projet corrige le problème et revient vers le RQ afin de clôturer une action.</w:t>
      </w:r>
    </w:p>
    <w:p w14:paraId="6A4EA24A" w14:textId="76AC1CEF" w:rsidR="001475E5" w:rsidRPr="00C91C54" w:rsidRDefault="001475E5" w:rsidP="00AA78CA">
      <w:pPr>
        <w:pStyle w:val="Corpsdetexte"/>
        <w:ind w:left="142"/>
        <w:rPr>
          <w:lang w:val="fr-FR"/>
        </w:rPr>
      </w:pPr>
      <w:r w:rsidRPr="00787954">
        <w:rPr>
          <w:lang w:val="fr-FR"/>
        </w:rPr>
        <w:t>Si problème rencontrés lors de la validation</w:t>
      </w:r>
      <w:r w:rsidR="00EF7F25">
        <w:rPr>
          <w:lang w:val="fr-FR"/>
        </w:rPr>
        <w:t>, l’é</w:t>
      </w:r>
      <w:r w:rsidR="00B53C85" w:rsidRPr="00787954">
        <w:rPr>
          <w:lang w:val="fr-FR"/>
        </w:rPr>
        <w:t>quipe validation</w:t>
      </w:r>
      <w:r w:rsidR="00350507" w:rsidRPr="00787954">
        <w:rPr>
          <w:lang w:val="fr-FR"/>
        </w:rPr>
        <w:t xml:space="preserve"> informe le développeur</w:t>
      </w:r>
      <w:r w:rsidR="00B53C85" w:rsidRPr="00787954">
        <w:rPr>
          <w:lang w:val="fr-FR"/>
        </w:rPr>
        <w:t xml:space="preserve"> via </w:t>
      </w:r>
      <w:proofErr w:type="spellStart"/>
      <w:r w:rsidR="00B53C85" w:rsidRPr="00787954">
        <w:rPr>
          <w:lang w:val="fr-FR"/>
        </w:rPr>
        <w:t>G</w:t>
      </w:r>
      <w:r w:rsidR="00EF7F25">
        <w:rPr>
          <w:lang w:val="fr-FR"/>
        </w:rPr>
        <w:t>itLab</w:t>
      </w:r>
      <w:proofErr w:type="spellEnd"/>
      <w:r w:rsidR="00B53C85" w:rsidRPr="00787954">
        <w:rPr>
          <w:lang w:val="fr-FR"/>
        </w:rPr>
        <w:t xml:space="preserve">, le développeur reçoit une notification, corrige le problème, et renvoie une notification </w:t>
      </w:r>
      <w:proofErr w:type="spellStart"/>
      <w:r w:rsidR="00B53C85" w:rsidRPr="00787954">
        <w:rPr>
          <w:lang w:val="fr-FR"/>
        </w:rPr>
        <w:t>G</w:t>
      </w:r>
      <w:r w:rsidR="00EF7F25">
        <w:rPr>
          <w:lang w:val="fr-FR"/>
        </w:rPr>
        <w:t>itLab</w:t>
      </w:r>
      <w:proofErr w:type="spellEnd"/>
      <w:r w:rsidR="00B53C85" w:rsidRPr="00787954">
        <w:rPr>
          <w:lang w:val="fr-FR"/>
        </w:rPr>
        <w:t xml:space="preserve"> à </w:t>
      </w:r>
      <w:r w:rsidR="00EF7F25" w:rsidRPr="00787954">
        <w:rPr>
          <w:lang w:val="fr-FR"/>
        </w:rPr>
        <w:t>l</w:t>
      </w:r>
      <w:r w:rsidR="00EF7F25">
        <w:rPr>
          <w:lang w:val="fr-FR"/>
        </w:rPr>
        <w:t>’ingénieur</w:t>
      </w:r>
      <w:r w:rsidR="00EF7F25" w:rsidRPr="00787954">
        <w:rPr>
          <w:lang w:val="fr-FR"/>
        </w:rPr>
        <w:t xml:space="preserve"> </w:t>
      </w:r>
      <w:r w:rsidR="00EF7F25">
        <w:rPr>
          <w:lang w:val="fr-FR"/>
        </w:rPr>
        <w:t xml:space="preserve">de </w:t>
      </w:r>
      <w:r w:rsidR="00B53C85" w:rsidRPr="00787954">
        <w:rPr>
          <w:lang w:val="fr-FR"/>
        </w:rPr>
        <w:t>validation</w:t>
      </w:r>
      <w:r w:rsidR="00EF7F25">
        <w:rPr>
          <w:lang w:val="fr-FR"/>
        </w:rPr>
        <w:t>.</w:t>
      </w:r>
    </w:p>
    <w:p w14:paraId="65B4EE29" w14:textId="77777777" w:rsidR="0055261B" w:rsidRDefault="0055261B" w:rsidP="0055261B">
      <w:pPr>
        <w:pStyle w:val="Titre3"/>
      </w:pPr>
      <w:bookmarkStart w:id="633" w:name="_Toc62736650"/>
      <w:proofErr w:type="spellStart"/>
      <w:r>
        <w:t>Eléments</w:t>
      </w:r>
      <w:proofErr w:type="spellEnd"/>
      <w:r>
        <w:t xml:space="preserve"> de sortie de la conception et du développement</w:t>
      </w:r>
      <w:bookmarkEnd w:id="633"/>
    </w:p>
    <w:p w14:paraId="256BF3B0" w14:textId="5CDFE464" w:rsidR="002E139A" w:rsidRDefault="00874ECC" w:rsidP="00874ECC">
      <w:pPr>
        <w:pStyle w:val="Corpsdetexte"/>
        <w:ind w:left="0"/>
        <w:rPr>
          <w:lang w:val="fr-FR"/>
        </w:rPr>
      </w:pPr>
      <w:r w:rsidRPr="00EB7EAE">
        <w:rPr>
          <w:lang w:val="fr-FR"/>
        </w:rPr>
        <w:t>Les</w:t>
      </w:r>
      <w:r w:rsidR="00CF2B89" w:rsidRPr="00060B69">
        <w:rPr>
          <w:lang w:val="fr-FR"/>
        </w:rPr>
        <w:t xml:space="preserve"> éléments de sorties </w:t>
      </w:r>
      <w:r w:rsidR="00CF2B89" w:rsidRPr="00EB7EAE">
        <w:rPr>
          <w:lang w:val="fr-FR"/>
        </w:rPr>
        <w:t>sont</w:t>
      </w:r>
      <w:r w:rsidR="00CF2B89" w:rsidRPr="00060B69">
        <w:rPr>
          <w:lang w:val="fr-FR"/>
        </w:rPr>
        <w:t xml:space="preserve"> </w:t>
      </w:r>
      <w:r w:rsidR="00CF2B89" w:rsidRPr="00EB7EAE">
        <w:rPr>
          <w:lang w:val="fr-FR"/>
        </w:rPr>
        <w:t>matérialisés</w:t>
      </w:r>
      <w:r w:rsidR="00CF2B89" w:rsidRPr="00060B69">
        <w:rPr>
          <w:lang w:val="fr-FR"/>
        </w:rPr>
        <w:t xml:space="preserve"> </w:t>
      </w:r>
      <w:r w:rsidR="00CF2B89" w:rsidRPr="00EB7EAE">
        <w:rPr>
          <w:lang w:val="fr-FR"/>
        </w:rPr>
        <w:t>par le « pas de livraison » incluant tou</w:t>
      </w:r>
      <w:r w:rsidR="002E139A" w:rsidRPr="00EB7EAE">
        <w:rPr>
          <w:lang w:val="fr-FR"/>
        </w:rPr>
        <w:t>s les li</w:t>
      </w:r>
      <w:r w:rsidR="002E139A">
        <w:rPr>
          <w:lang w:val="fr-FR"/>
        </w:rPr>
        <w:t xml:space="preserve">vrables nécessaires. La liste de livrables se trouve dans le </w:t>
      </w:r>
      <w:proofErr w:type="spellStart"/>
      <w:r w:rsidR="002E139A">
        <w:rPr>
          <w:lang w:val="fr-FR"/>
        </w:rPr>
        <w:t>ProjeQtor</w:t>
      </w:r>
      <w:proofErr w:type="spellEnd"/>
      <w:r w:rsidR="002E139A">
        <w:rPr>
          <w:lang w:val="fr-FR"/>
        </w:rPr>
        <w:t xml:space="preserve"> et dans le Release Note. </w:t>
      </w:r>
    </w:p>
    <w:p w14:paraId="314C2C45" w14:textId="7DD832BC" w:rsidR="0055261B" w:rsidRPr="00D70703" w:rsidRDefault="0055261B" w:rsidP="00335CDC">
      <w:pPr>
        <w:pStyle w:val="Titre3"/>
      </w:pPr>
      <w:bookmarkStart w:id="634" w:name="_Ref49434445"/>
      <w:bookmarkStart w:id="635" w:name="_Toc62736651"/>
      <w:r w:rsidRPr="00D70703">
        <w:t>Modifications de la conception et du développement</w:t>
      </w:r>
      <w:bookmarkEnd w:id="634"/>
      <w:bookmarkEnd w:id="635"/>
    </w:p>
    <w:p w14:paraId="5149C285" w14:textId="7B91CF9D" w:rsidR="00F4612E" w:rsidRDefault="00F4612E" w:rsidP="00874ECC">
      <w:pPr>
        <w:pStyle w:val="Corpsdetexte"/>
        <w:ind w:left="0"/>
        <w:rPr>
          <w:lang w:val="fr-FR"/>
        </w:rPr>
      </w:pPr>
      <w:r>
        <w:rPr>
          <w:lang w:val="fr-FR"/>
        </w:rPr>
        <w:t xml:space="preserve">Tant que le produit n’a pas été livré, il est possible que la modification de la conception et du développement se produise. </w:t>
      </w:r>
    </w:p>
    <w:p w14:paraId="4965D19E" w14:textId="68A89335" w:rsidR="00ED1728" w:rsidRPr="00ED1728" w:rsidRDefault="00ED1728" w:rsidP="00874ECC">
      <w:pPr>
        <w:pStyle w:val="Corpsdetexte"/>
        <w:ind w:left="0"/>
        <w:rPr>
          <w:u w:val="single"/>
          <w:lang w:val="fr-FR"/>
        </w:rPr>
      </w:pPr>
      <w:r w:rsidRPr="00ED1728">
        <w:rPr>
          <w:b/>
          <w:u w:val="single"/>
          <w:lang w:val="fr-FR"/>
        </w:rPr>
        <w:t>Identification d’une modification</w:t>
      </w:r>
      <w:r w:rsidR="00D70703">
        <w:rPr>
          <w:b/>
          <w:u w:val="single"/>
          <w:lang w:val="fr-FR"/>
        </w:rPr>
        <w:t xml:space="preserve"> de la conception et du développement </w:t>
      </w:r>
      <w:r w:rsidR="00D70703" w:rsidRPr="00ED1728">
        <w:rPr>
          <w:b/>
          <w:u w:val="single"/>
          <w:lang w:val="fr-FR"/>
        </w:rPr>
        <w:t>:</w:t>
      </w:r>
      <w:r w:rsidRPr="00ED1728">
        <w:rPr>
          <w:u w:val="single"/>
          <w:lang w:val="fr-FR"/>
        </w:rPr>
        <w:t xml:space="preserve"> </w:t>
      </w:r>
    </w:p>
    <w:p w14:paraId="521DADB8" w14:textId="2CDE1C23" w:rsidR="00792344" w:rsidRDefault="00ED1728" w:rsidP="00874ECC">
      <w:pPr>
        <w:pStyle w:val="Corpsdetexte"/>
        <w:ind w:left="0"/>
        <w:rPr>
          <w:lang w:val="fr-FR"/>
        </w:rPr>
      </w:pPr>
      <w:r>
        <w:rPr>
          <w:lang w:val="fr-FR"/>
        </w:rPr>
        <w:t>Une modification peut être identifié</w:t>
      </w:r>
      <w:r w:rsidR="004B332F">
        <w:rPr>
          <w:lang w:val="fr-FR"/>
        </w:rPr>
        <w:t>e</w:t>
      </w:r>
      <w:r w:rsidR="00851CE3">
        <w:rPr>
          <w:lang w:val="fr-FR"/>
        </w:rPr>
        <w:t xml:space="preserve"> </w:t>
      </w:r>
      <w:r w:rsidR="00792344">
        <w:rPr>
          <w:lang w:val="fr-FR"/>
        </w:rPr>
        <w:t xml:space="preserve">en interne par un chef de projet ou une autre personne de l’équipe projet compétente en enregistrant </w:t>
      </w:r>
      <w:r w:rsidR="00D70703">
        <w:rPr>
          <w:lang w:val="fr-FR"/>
        </w:rPr>
        <w:t xml:space="preserve">une modification sous </w:t>
      </w:r>
      <w:proofErr w:type="spellStart"/>
      <w:r w:rsidR="00792344">
        <w:rPr>
          <w:lang w:val="fr-FR"/>
        </w:rPr>
        <w:t>GitL</w:t>
      </w:r>
      <w:r w:rsidR="00D70703">
        <w:rPr>
          <w:lang w:val="fr-FR"/>
        </w:rPr>
        <w:t>ab</w:t>
      </w:r>
      <w:proofErr w:type="spellEnd"/>
      <w:r w:rsidR="00D70703">
        <w:rPr>
          <w:lang w:val="fr-FR"/>
        </w:rPr>
        <w:t xml:space="preserve">. Le Workflow </w:t>
      </w:r>
      <w:proofErr w:type="spellStart"/>
      <w:r w:rsidR="00D70703">
        <w:rPr>
          <w:lang w:val="fr-FR"/>
        </w:rPr>
        <w:t>GitLab</w:t>
      </w:r>
      <w:proofErr w:type="spellEnd"/>
      <w:r w:rsidR="00D70703">
        <w:rPr>
          <w:lang w:val="fr-FR"/>
        </w:rPr>
        <w:t xml:space="preserve"> permet d’identifier, d’enregistrer, analyser, revoir, corriger la modification. Une fois que la modification soit faite, la version du code/logiciel est incrémentée. </w:t>
      </w:r>
    </w:p>
    <w:p w14:paraId="5FEA3A49" w14:textId="1449A599" w:rsidR="00D70703" w:rsidRDefault="00D70703" w:rsidP="00874ECC">
      <w:pPr>
        <w:pStyle w:val="Corpsdetexte"/>
        <w:ind w:left="0"/>
        <w:rPr>
          <w:lang w:val="fr-FR"/>
        </w:rPr>
      </w:pPr>
      <w:r>
        <w:rPr>
          <w:lang w:val="fr-FR"/>
        </w:rPr>
        <w:t xml:space="preserve">Si la modification de la conception et de développement vient de la part du client (par mail ou par tout autre moyen) la gestion de cette modification sera également </w:t>
      </w:r>
      <w:r w:rsidR="00842FC2">
        <w:rPr>
          <w:lang w:val="fr-FR"/>
        </w:rPr>
        <w:t>traitée</w:t>
      </w:r>
      <w:r>
        <w:rPr>
          <w:lang w:val="fr-FR"/>
        </w:rPr>
        <w:t xml:space="preserve"> sous </w:t>
      </w:r>
      <w:proofErr w:type="spellStart"/>
      <w:r>
        <w:rPr>
          <w:lang w:val="fr-FR"/>
        </w:rPr>
        <w:t>GitLab</w:t>
      </w:r>
      <w:proofErr w:type="spellEnd"/>
      <w:r>
        <w:rPr>
          <w:lang w:val="fr-FR"/>
        </w:rPr>
        <w:t xml:space="preserve">. </w:t>
      </w:r>
    </w:p>
    <w:p w14:paraId="2EE209E2" w14:textId="1DBE9BB6" w:rsidR="00D70703" w:rsidRDefault="002F07D0" w:rsidP="00874ECC">
      <w:pPr>
        <w:pStyle w:val="Corpsdetexte"/>
        <w:ind w:left="0"/>
        <w:rPr>
          <w:lang w:val="fr-FR"/>
        </w:rPr>
      </w:pPr>
      <w:r>
        <w:rPr>
          <w:lang w:val="fr-FR"/>
        </w:rPr>
        <w:t xml:space="preserve">Toute les modifications documentaires venant durant la phase de la conception et du développement seront revues en utilisant les fiches de relectures entrainant l’incrémentation des versions documentaires.    </w:t>
      </w:r>
    </w:p>
    <w:p w14:paraId="10FFCA29" w14:textId="0E8F3124" w:rsidR="00317453" w:rsidRDefault="00317453">
      <w:pPr>
        <w:pStyle w:val="Titre2"/>
      </w:pPr>
      <w:bookmarkStart w:id="636" w:name="_Toc62482639"/>
      <w:bookmarkStart w:id="637" w:name="_Toc62482640"/>
      <w:bookmarkStart w:id="638" w:name="_Ref59442267"/>
      <w:bookmarkStart w:id="639" w:name="_Toc62736652"/>
      <w:bookmarkEnd w:id="636"/>
      <w:bookmarkEnd w:id="637"/>
      <w:r>
        <w:t>Maîtrise des processus, produits et services fournis par des prestataires externes</w:t>
      </w:r>
      <w:bookmarkEnd w:id="638"/>
      <w:bookmarkEnd w:id="639"/>
      <w:r>
        <w:t xml:space="preserve"> </w:t>
      </w:r>
    </w:p>
    <w:p w14:paraId="5D315EE8" w14:textId="7862B156" w:rsidR="001D00DB" w:rsidRPr="001D00DB" w:rsidRDefault="00D16486" w:rsidP="00874ECC">
      <w:pPr>
        <w:pStyle w:val="Corpsdetexte"/>
        <w:ind w:left="0"/>
        <w:rPr>
          <w:bCs/>
          <w:lang w:val="fr-FR"/>
        </w:rPr>
      </w:pPr>
      <w:r w:rsidRPr="001D00DB">
        <w:rPr>
          <w:lang w:val="fr-FR"/>
        </w:rPr>
        <w:t xml:space="preserve">Le </w:t>
      </w:r>
      <w:r w:rsidR="001D00DB">
        <w:rPr>
          <w:lang w:val="fr-FR"/>
        </w:rPr>
        <w:t>processus</w:t>
      </w:r>
      <w:r w:rsidRPr="001D00DB">
        <w:rPr>
          <w:lang w:val="fr-FR"/>
        </w:rPr>
        <w:t xml:space="preserve"> « </w:t>
      </w:r>
      <w:r w:rsidRPr="001D00DB">
        <w:rPr>
          <w:bCs/>
          <w:lang w:val="fr-FR"/>
        </w:rPr>
        <w:t>Gestion des fournisseurs, sous-traitants et partenaires »</w:t>
      </w:r>
      <w:r w:rsidRPr="001D00DB">
        <w:rPr>
          <w:b/>
          <w:bCs/>
          <w:lang w:val="fr-FR"/>
        </w:rPr>
        <w:t xml:space="preserve"> </w:t>
      </w:r>
      <w:r w:rsidRPr="001D00DB">
        <w:rPr>
          <w:bCs/>
          <w:lang w:val="fr-FR"/>
        </w:rPr>
        <w:t>est disponible</w:t>
      </w:r>
      <w:r w:rsidR="001D00DB" w:rsidRPr="001D00DB">
        <w:rPr>
          <w:b/>
          <w:bCs/>
          <w:lang w:val="fr-FR"/>
        </w:rPr>
        <w:t xml:space="preserve"> </w:t>
      </w:r>
      <w:r w:rsidR="001D00DB">
        <w:rPr>
          <w:bCs/>
          <w:lang w:val="fr-FR"/>
        </w:rPr>
        <w:t xml:space="preserve">dans la FIP. </w:t>
      </w:r>
    </w:p>
    <w:p w14:paraId="243DF689" w14:textId="410E38F3" w:rsidR="0094633E" w:rsidRPr="001D00DB" w:rsidDel="000C4A83" w:rsidRDefault="00D16486" w:rsidP="00874ECC">
      <w:pPr>
        <w:pStyle w:val="Corpsdetexte"/>
        <w:ind w:left="0"/>
        <w:rPr>
          <w:moveFrom w:id="640" w:author="Tatyana BUDUEVA" w:date="2021-05-31T11:46:00Z"/>
          <w:bCs/>
          <w:lang w:val="fr-FR"/>
        </w:rPr>
      </w:pPr>
      <w:moveFromRangeStart w:id="641" w:author="Tatyana BUDUEVA" w:date="2021-05-31T11:46:00Z" w:name="move73354021"/>
      <w:moveFrom w:id="642" w:author="Tatyana BUDUEVA" w:date="2021-05-31T11:46:00Z">
        <w:r w:rsidRPr="001D00DB" w:rsidDel="000C4A83">
          <w:rPr>
            <w:bCs/>
            <w:lang w:val="fr-FR"/>
          </w:rPr>
          <w:t xml:space="preserve">Notre stratégie de choix/sélection de </w:t>
        </w:r>
        <w:r w:rsidR="0094633E" w:rsidRPr="001D00DB" w:rsidDel="000C4A83">
          <w:rPr>
            <w:bCs/>
            <w:lang w:val="fr-FR"/>
          </w:rPr>
          <w:t xml:space="preserve">fournisseurs est la criticité par rapport à notre fonctionnement et à notre engagement client.  </w:t>
        </w:r>
      </w:moveFrom>
    </w:p>
    <w:p w14:paraId="35388921" w14:textId="237587A1" w:rsidR="0094633E" w:rsidRPr="001D00DB" w:rsidDel="000C4A83" w:rsidRDefault="0094633E" w:rsidP="00874ECC">
      <w:pPr>
        <w:pStyle w:val="Corpsdetexte"/>
        <w:ind w:left="0"/>
        <w:rPr>
          <w:moveFrom w:id="643" w:author="Tatyana BUDUEVA" w:date="2021-05-31T11:46:00Z"/>
          <w:bCs/>
          <w:lang w:val="fr-FR"/>
        </w:rPr>
      </w:pPr>
      <w:moveFrom w:id="644" w:author="Tatyana BUDUEVA" w:date="2021-05-31T11:46:00Z">
        <w:r w:rsidRPr="001D00DB" w:rsidDel="000C4A83">
          <w:rPr>
            <w:bCs/>
            <w:lang w:val="fr-FR"/>
          </w:rPr>
          <w:t xml:space="preserve">Les fournisseurs critiques par rapport à notre fonctionnement sont le bailleur et les fournisseurs d’accès de </w:t>
        </w:r>
        <w:r w:rsidR="00B813FD" w:rsidRPr="001D00DB" w:rsidDel="000C4A83">
          <w:rPr>
            <w:bCs/>
            <w:lang w:val="fr-FR"/>
          </w:rPr>
          <w:t>l’électricité</w:t>
        </w:r>
        <w:r w:rsidR="00C07C41" w:rsidRPr="001D00DB" w:rsidDel="000C4A83">
          <w:rPr>
            <w:bCs/>
            <w:lang w:val="fr-FR"/>
          </w:rPr>
          <w:t>, téléphone</w:t>
        </w:r>
        <w:r w:rsidR="00B813FD" w:rsidRPr="001D00DB" w:rsidDel="000C4A83">
          <w:rPr>
            <w:bCs/>
            <w:lang w:val="fr-FR"/>
          </w:rPr>
          <w:t xml:space="preserve"> et de l’internet</w:t>
        </w:r>
        <w:r w:rsidR="00C07C41" w:rsidRPr="001D00DB" w:rsidDel="000C4A83">
          <w:rPr>
            <w:bCs/>
            <w:lang w:val="fr-FR"/>
          </w:rPr>
          <w:t>.</w:t>
        </w:r>
      </w:moveFrom>
    </w:p>
    <w:p w14:paraId="0D6AEA24" w14:textId="3E84142E" w:rsidR="00C07C41" w:rsidRPr="001D00DB" w:rsidDel="000C4A83" w:rsidRDefault="0094633E" w:rsidP="00874ECC">
      <w:pPr>
        <w:pStyle w:val="Corpsdetexte"/>
        <w:ind w:left="0"/>
        <w:rPr>
          <w:moveFrom w:id="645" w:author="Tatyana BUDUEVA" w:date="2021-05-31T11:46:00Z"/>
          <w:bCs/>
          <w:lang w:val="fr-FR"/>
        </w:rPr>
      </w:pPr>
      <w:moveFrom w:id="646" w:author="Tatyana BUDUEVA" w:date="2021-05-31T11:46:00Z">
        <w:r w:rsidRPr="001D00DB" w:rsidDel="000C4A83">
          <w:rPr>
            <w:bCs/>
            <w:lang w:val="fr-FR"/>
          </w:rPr>
          <w:t xml:space="preserve">Les fournisseurs </w:t>
        </w:r>
        <w:r w:rsidR="006633E6" w:rsidRPr="001D00DB" w:rsidDel="000C4A83">
          <w:rPr>
            <w:bCs/>
            <w:lang w:val="fr-FR"/>
          </w:rPr>
          <w:t>sur affaire</w:t>
        </w:r>
        <w:r w:rsidRPr="001D00DB" w:rsidDel="000C4A83">
          <w:rPr>
            <w:bCs/>
            <w:lang w:val="fr-FR"/>
          </w:rPr>
          <w:t xml:space="preserve"> par rapport à notre engagement client sont les sous-traitants</w:t>
        </w:r>
        <w:r w:rsidR="000F3206" w:rsidRPr="001D00DB" w:rsidDel="000C4A83">
          <w:rPr>
            <w:bCs/>
            <w:lang w:val="fr-FR"/>
          </w:rPr>
          <w:t xml:space="preserve"> de matériels pour revente aux clients. </w:t>
        </w:r>
        <w:r w:rsidR="00C07C41" w:rsidRPr="001D00DB" w:rsidDel="000C4A83">
          <w:rPr>
            <w:bCs/>
            <w:lang w:val="fr-FR"/>
          </w:rPr>
          <w:t>La criticité se porte sur le délai et l’existence du fournisseur.</w:t>
        </w:r>
        <w:r w:rsidR="00462D42" w:rsidRPr="001D00DB" w:rsidDel="000C4A83">
          <w:rPr>
            <w:bCs/>
            <w:lang w:val="fr-FR"/>
          </w:rPr>
          <w:t xml:space="preserve"> </w:t>
        </w:r>
        <w:r w:rsidR="00462D42" w:rsidRPr="002E3DF8" w:rsidDel="000C4A83">
          <w:rPr>
            <w:bCs/>
            <w:lang w:val="fr-FR"/>
          </w:rPr>
          <w:t>L’évaluation de ce fournisseur se portera sur la qualité produite et le délai</w:t>
        </w:r>
      </w:moveFrom>
    </w:p>
    <w:p w14:paraId="670C62CD" w14:textId="133D46A9" w:rsidR="001B384C" w:rsidRPr="001D00DB" w:rsidDel="000C4A83" w:rsidRDefault="002E3DF8" w:rsidP="00874ECC">
      <w:pPr>
        <w:pStyle w:val="Corpsdetexte"/>
        <w:ind w:left="0"/>
        <w:rPr>
          <w:moveFrom w:id="647" w:author="Tatyana BUDUEVA" w:date="2021-05-31T11:46:00Z"/>
          <w:bCs/>
          <w:lang w:val="fr-FR"/>
        </w:rPr>
      </w:pPr>
      <w:moveFrom w:id="648" w:author="Tatyana BUDUEVA" w:date="2021-05-31T11:46:00Z">
        <w:r w:rsidRPr="001D00DB" w:rsidDel="000C4A83">
          <w:rPr>
            <w:bCs/>
            <w:lang w:val="fr-FR"/>
          </w:rPr>
          <w:t>Les fournisseurs sélectionnés</w:t>
        </w:r>
        <w:r w:rsidR="0094633E" w:rsidRPr="001D00DB" w:rsidDel="000C4A83">
          <w:rPr>
            <w:bCs/>
            <w:lang w:val="fr-FR"/>
          </w:rPr>
          <w:t xml:space="preserve"> </w:t>
        </w:r>
        <w:r w:rsidR="00E14C63" w:rsidRPr="001D00DB" w:rsidDel="000C4A83">
          <w:rPr>
            <w:bCs/>
            <w:lang w:val="fr-FR"/>
          </w:rPr>
          <w:t>feront</w:t>
        </w:r>
        <w:r w:rsidDel="000C4A83">
          <w:rPr>
            <w:bCs/>
            <w:lang w:val="fr-FR"/>
          </w:rPr>
          <w:t xml:space="preserve"> l’objet de l’analyse de risque.</w:t>
        </w:r>
      </w:moveFrom>
    </w:p>
    <w:p w14:paraId="1C93C45D" w14:textId="61CB5AD6" w:rsidR="001B384C" w:rsidRPr="001D00DB" w:rsidDel="000C4A83" w:rsidRDefault="00CF52D3" w:rsidP="00874ECC">
      <w:pPr>
        <w:pStyle w:val="Corpsdetexte"/>
        <w:ind w:left="0"/>
        <w:rPr>
          <w:moveFrom w:id="649" w:author="Tatyana BUDUEVA" w:date="2021-05-31T11:46:00Z"/>
          <w:bCs/>
          <w:lang w:val="fr-FR"/>
        </w:rPr>
      </w:pPr>
      <w:moveFrom w:id="650" w:author="Tatyana BUDUEVA" w:date="2021-05-31T11:46:00Z">
        <w:r w:rsidRPr="001D00DB" w:rsidDel="000C4A83">
          <w:rPr>
            <w:bCs/>
            <w:lang w:val="fr-FR"/>
          </w:rPr>
          <w:t xml:space="preserve">L’évaluation des fournisseurs </w:t>
        </w:r>
        <w:r w:rsidR="001B384C" w:rsidRPr="001D00DB" w:rsidDel="000C4A83">
          <w:rPr>
            <w:bCs/>
            <w:lang w:val="fr-FR"/>
          </w:rPr>
          <w:t xml:space="preserve">critiques effectifs </w:t>
        </w:r>
        <w:r w:rsidRPr="001D00DB" w:rsidDel="000C4A83">
          <w:rPr>
            <w:bCs/>
            <w:lang w:val="fr-FR"/>
          </w:rPr>
          <w:t>se fait a</w:t>
        </w:r>
        <w:r w:rsidR="001B384C" w:rsidRPr="001D00DB" w:rsidDel="000C4A83">
          <w:rPr>
            <w:bCs/>
            <w:lang w:val="fr-FR"/>
          </w:rPr>
          <w:t>u moins une fois par an par le Responsable Administratif et F</w:t>
        </w:r>
        <w:r w:rsidRPr="001D00DB" w:rsidDel="000C4A83">
          <w:rPr>
            <w:bCs/>
            <w:lang w:val="fr-FR"/>
          </w:rPr>
          <w:t xml:space="preserve">inancier. </w:t>
        </w:r>
      </w:moveFrom>
    </w:p>
    <w:p w14:paraId="33795875" w14:textId="16B42E6D" w:rsidR="000C4A83" w:rsidRDefault="000C4A83" w:rsidP="00060B69">
      <w:pPr>
        <w:pStyle w:val="Titre3"/>
        <w:rPr>
          <w:ins w:id="651" w:author="Tatyana BUDUEVA" w:date="2021-05-31T11:46:00Z"/>
        </w:rPr>
      </w:pPr>
      <w:bookmarkStart w:id="652" w:name="_Toc62736653"/>
      <w:moveFromRangeEnd w:id="641"/>
      <w:ins w:id="653" w:author="Tatyana BUDUEVA" w:date="2021-05-31T11:46:00Z">
        <w:r>
          <w:t>Généralités</w:t>
        </w:r>
      </w:ins>
    </w:p>
    <w:p w14:paraId="5168B542" w14:textId="77777777" w:rsidR="000C4A83" w:rsidRPr="001D00DB" w:rsidRDefault="000C4A83" w:rsidP="000C4A83">
      <w:pPr>
        <w:pStyle w:val="Corpsdetexte"/>
        <w:ind w:left="0"/>
        <w:rPr>
          <w:moveTo w:id="654" w:author="Tatyana BUDUEVA" w:date="2021-05-31T11:46:00Z"/>
          <w:bCs/>
          <w:lang w:val="fr-FR"/>
        </w:rPr>
      </w:pPr>
      <w:moveToRangeStart w:id="655" w:author="Tatyana BUDUEVA" w:date="2021-05-31T11:46:00Z" w:name="move73354021"/>
      <w:moveTo w:id="656" w:author="Tatyana BUDUEVA" w:date="2021-05-31T11:46:00Z">
        <w:r w:rsidRPr="001D00DB">
          <w:rPr>
            <w:bCs/>
            <w:lang w:val="fr-FR"/>
          </w:rPr>
          <w:t xml:space="preserve">Notre stratégie de choix/sélection de fournisseurs est la criticité par rapport à notre fonctionnement et à notre engagement client.  </w:t>
        </w:r>
      </w:moveTo>
    </w:p>
    <w:p w14:paraId="38FE85EF" w14:textId="77777777" w:rsidR="000C4A83" w:rsidRPr="001D00DB" w:rsidRDefault="000C4A83" w:rsidP="000C4A83">
      <w:pPr>
        <w:pStyle w:val="Corpsdetexte"/>
        <w:ind w:left="0"/>
        <w:rPr>
          <w:moveTo w:id="657" w:author="Tatyana BUDUEVA" w:date="2021-05-31T11:46:00Z"/>
          <w:bCs/>
          <w:lang w:val="fr-FR"/>
        </w:rPr>
      </w:pPr>
      <w:moveTo w:id="658" w:author="Tatyana BUDUEVA" w:date="2021-05-31T11:46:00Z">
        <w:r w:rsidRPr="001D00DB">
          <w:rPr>
            <w:bCs/>
            <w:lang w:val="fr-FR"/>
          </w:rPr>
          <w:t>Les fournisseurs critiques par rapport à notre fonctionnement sont le bailleur et les fournisseurs d’accès de l’électricité, téléphone et de l’internet.</w:t>
        </w:r>
      </w:moveTo>
    </w:p>
    <w:p w14:paraId="1764FD51" w14:textId="77777777" w:rsidR="000C4A83" w:rsidRPr="001D00DB" w:rsidRDefault="000C4A83" w:rsidP="000C4A83">
      <w:pPr>
        <w:pStyle w:val="Corpsdetexte"/>
        <w:ind w:left="0"/>
        <w:rPr>
          <w:moveTo w:id="659" w:author="Tatyana BUDUEVA" w:date="2021-05-31T11:46:00Z"/>
          <w:bCs/>
          <w:lang w:val="fr-FR"/>
        </w:rPr>
      </w:pPr>
      <w:moveTo w:id="660" w:author="Tatyana BUDUEVA" w:date="2021-05-31T11:46:00Z">
        <w:r w:rsidRPr="001D00DB">
          <w:rPr>
            <w:bCs/>
            <w:lang w:val="fr-FR"/>
          </w:rPr>
          <w:t xml:space="preserve">Les fournisseurs sur affaire par rapport à notre engagement client sont les sous-traitants de matériels pour revente aux clients. La criticité se porte sur le délai et l’existence du fournisseur. </w:t>
        </w:r>
        <w:r w:rsidRPr="002E3DF8">
          <w:rPr>
            <w:bCs/>
            <w:lang w:val="fr-FR"/>
          </w:rPr>
          <w:t>L’évaluation de ce fournisseur se portera sur la qualité produite et le délai</w:t>
        </w:r>
      </w:moveTo>
    </w:p>
    <w:p w14:paraId="1856B796" w14:textId="77777777" w:rsidR="000C4A83" w:rsidRPr="001D00DB" w:rsidRDefault="000C4A83" w:rsidP="000C4A83">
      <w:pPr>
        <w:pStyle w:val="Corpsdetexte"/>
        <w:ind w:left="0"/>
        <w:rPr>
          <w:moveTo w:id="661" w:author="Tatyana BUDUEVA" w:date="2021-05-31T11:46:00Z"/>
          <w:bCs/>
          <w:lang w:val="fr-FR"/>
        </w:rPr>
      </w:pPr>
      <w:moveTo w:id="662" w:author="Tatyana BUDUEVA" w:date="2021-05-31T11:46:00Z">
        <w:r w:rsidRPr="001D00DB">
          <w:rPr>
            <w:bCs/>
            <w:lang w:val="fr-FR"/>
          </w:rPr>
          <w:t>Les fournisseurs sélectionnés feront</w:t>
        </w:r>
        <w:r>
          <w:rPr>
            <w:bCs/>
            <w:lang w:val="fr-FR"/>
          </w:rPr>
          <w:t xml:space="preserve"> l’objet de l’analyse de risque.</w:t>
        </w:r>
      </w:moveTo>
    </w:p>
    <w:p w14:paraId="51CDC0F2" w14:textId="77777777" w:rsidR="000C4A83" w:rsidRPr="001D00DB" w:rsidDel="000C4A83" w:rsidRDefault="000C4A83" w:rsidP="000C4A83">
      <w:pPr>
        <w:pStyle w:val="Corpsdetexte"/>
        <w:ind w:left="0"/>
        <w:rPr>
          <w:del w:id="663" w:author="Tatyana BUDUEVA" w:date="2021-05-31T11:46:00Z"/>
          <w:moveTo w:id="664" w:author="Tatyana BUDUEVA" w:date="2021-05-31T11:46:00Z"/>
          <w:bCs/>
          <w:lang w:val="fr-FR"/>
        </w:rPr>
      </w:pPr>
      <w:moveTo w:id="665" w:author="Tatyana BUDUEVA" w:date="2021-05-31T11:46:00Z">
        <w:r w:rsidRPr="001D00DB">
          <w:rPr>
            <w:bCs/>
            <w:lang w:val="fr-FR"/>
          </w:rPr>
          <w:t xml:space="preserve">L’évaluation des fournisseurs critiques effectifs se fait au moins une fois par an par le Responsable Administratif et Financier. </w:t>
        </w:r>
      </w:moveTo>
    </w:p>
    <w:moveToRangeEnd w:id="655"/>
    <w:p w14:paraId="185B99A0" w14:textId="18303AD2" w:rsidR="000C4A83" w:rsidRPr="00E02FDF" w:rsidRDefault="000C4A83">
      <w:pPr>
        <w:pStyle w:val="Corpsdetexte"/>
        <w:ind w:left="0"/>
        <w:rPr>
          <w:ins w:id="666" w:author="Tatyana BUDUEVA" w:date="2021-05-31T11:46:00Z"/>
          <w:lang w:val="fr-FR"/>
          <w:rPrChange w:id="667" w:author="Tatyana BUDUEVA" w:date="2021-07-02T14:49:00Z">
            <w:rPr>
              <w:ins w:id="668" w:author="Tatyana BUDUEVA" w:date="2021-05-31T11:46:00Z"/>
            </w:rPr>
          </w:rPrChange>
        </w:rPr>
        <w:pPrChange w:id="669" w:author="Tatyana BUDUEVA" w:date="2021-05-31T11:46:00Z">
          <w:pPr>
            <w:pStyle w:val="Titre3"/>
          </w:pPr>
        </w:pPrChange>
      </w:pPr>
    </w:p>
    <w:p w14:paraId="0FDF66CC" w14:textId="1F87B00B" w:rsidR="00364AF2" w:rsidRPr="007F17AD" w:rsidRDefault="00364AF2" w:rsidP="00060B69">
      <w:pPr>
        <w:pStyle w:val="Titre3"/>
      </w:pPr>
      <w:r w:rsidRPr="007F17AD">
        <w:t>Type et étendu de la maîtrise</w:t>
      </w:r>
      <w:bookmarkEnd w:id="652"/>
      <w:r w:rsidRPr="007F17AD">
        <w:t xml:space="preserve"> </w:t>
      </w:r>
    </w:p>
    <w:p w14:paraId="60FABC75" w14:textId="172D995F" w:rsidR="00AA7253" w:rsidRPr="00060B69" w:rsidRDefault="00787954" w:rsidP="00060B69">
      <w:pPr>
        <w:pStyle w:val="Corpsdetexte"/>
        <w:ind w:left="0"/>
        <w:rPr>
          <w:lang w:val="fr-FR"/>
        </w:rPr>
      </w:pPr>
      <w:r w:rsidRPr="00060B69">
        <w:rPr>
          <w:lang w:val="fr-FR"/>
        </w:rPr>
        <w:t xml:space="preserve">Les critères </w:t>
      </w:r>
      <w:r w:rsidRPr="00060B69">
        <w:rPr>
          <w:bCs/>
          <w:lang w:val="fr-FR"/>
        </w:rPr>
        <w:t>de</w:t>
      </w:r>
      <w:r w:rsidRPr="00060B69">
        <w:rPr>
          <w:lang w:val="fr-FR"/>
        </w:rPr>
        <w:t xml:space="preserve"> choix des fournisseurs</w:t>
      </w:r>
      <w:r w:rsidR="002C07B6">
        <w:rPr>
          <w:lang w:val="fr-FR"/>
        </w:rPr>
        <w:t xml:space="preserve"> et leur criticité sont définis lors de la RDD.</w:t>
      </w:r>
    </w:p>
    <w:p w14:paraId="1138AB3E" w14:textId="7C7E8B36" w:rsidR="00AA7253" w:rsidRPr="007F17AD" w:rsidRDefault="00AA7253" w:rsidP="00060B69">
      <w:pPr>
        <w:pStyle w:val="Titre3"/>
      </w:pPr>
      <w:bookmarkStart w:id="670" w:name="_Toc62736654"/>
      <w:r w:rsidRPr="007F17AD">
        <w:t>Informations à l’attention des prestataires externes</w:t>
      </w:r>
      <w:bookmarkEnd w:id="670"/>
      <w:r w:rsidRPr="007F17AD">
        <w:t xml:space="preserve"> </w:t>
      </w:r>
    </w:p>
    <w:p w14:paraId="17C1DEA0" w14:textId="4B619E9D" w:rsidR="002C07B6" w:rsidRPr="00060B69" w:rsidRDefault="002C07B6" w:rsidP="00874ECC">
      <w:pPr>
        <w:pStyle w:val="Corpsdetexte"/>
        <w:ind w:left="0"/>
        <w:rPr>
          <w:lang w:val="fr-FR"/>
        </w:rPr>
      </w:pPr>
      <w:r w:rsidRPr="00060B69">
        <w:rPr>
          <w:lang w:val="fr-FR"/>
        </w:rPr>
        <w:t>Si une des évaluations est inférieure à un seuil défini dans le fichier « </w:t>
      </w:r>
      <w:proofErr w:type="spellStart"/>
      <w:r w:rsidRPr="00060B69">
        <w:rPr>
          <w:lang w:val="fr-FR"/>
        </w:rPr>
        <w:t>Evaluation</w:t>
      </w:r>
      <w:proofErr w:type="spellEnd"/>
      <w:r w:rsidRPr="00060B69">
        <w:rPr>
          <w:lang w:val="fr-FR"/>
        </w:rPr>
        <w:t xml:space="preserve"> des fournisseur » le responsable Administratif et Financier est tenu d’en informer le responsable Qualité afin d’ouvrir une action corrective qui sera suivi par ce dernier. </w:t>
      </w:r>
    </w:p>
    <w:p w14:paraId="24EF7531" w14:textId="77777777" w:rsidR="00EB5D3C" w:rsidRDefault="00EB5D3C">
      <w:pPr>
        <w:pStyle w:val="Titre2"/>
      </w:pPr>
      <w:bookmarkStart w:id="671" w:name="_Toc58859005"/>
      <w:bookmarkStart w:id="672" w:name="_Toc58859091"/>
      <w:bookmarkStart w:id="673" w:name="_Toc59096880"/>
      <w:bookmarkStart w:id="674" w:name="_Toc60041446"/>
      <w:bookmarkStart w:id="675" w:name="_Toc61283732"/>
      <w:bookmarkStart w:id="676" w:name="_Toc62482645"/>
      <w:bookmarkStart w:id="677" w:name="_Toc62736655"/>
      <w:bookmarkEnd w:id="671"/>
      <w:bookmarkEnd w:id="672"/>
      <w:bookmarkEnd w:id="673"/>
      <w:bookmarkEnd w:id="674"/>
      <w:bookmarkEnd w:id="675"/>
      <w:bookmarkEnd w:id="676"/>
      <w:r>
        <w:t>Production et prestation de service</w:t>
      </w:r>
      <w:bookmarkEnd w:id="677"/>
      <w:r>
        <w:t xml:space="preserve"> </w:t>
      </w:r>
    </w:p>
    <w:p w14:paraId="116FAD2C" w14:textId="5E28C383" w:rsidR="00EB5D3C" w:rsidRDefault="001C3D4C" w:rsidP="00EB5D3C">
      <w:pPr>
        <w:pStyle w:val="Titre3"/>
      </w:pPr>
      <w:bookmarkStart w:id="678" w:name="_Toc62736656"/>
      <w:r>
        <w:t>Maitrise de la production et de la prestation de service</w:t>
      </w:r>
      <w:bookmarkEnd w:id="678"/>
    </w:p>
    <w:p w14:paraId="010AA495" w14:textId="7C9641B8" w:rsidR="00D911A1" w:rsidRDefault="00D911A1" w:rsidP="00874ECC">
      <w:pPr>
        <w:pStyle w:val="Corpsdetexte"/>
        <w:ind w:left="0"/>
        <w:rPr>
          <w:lang w:val="fr-FR"/>
        </w:rPr>
      </w:pPr>
      <w:r>
        <w:rPr>
          <w:lang w:val="fr-FR"/>
        </w:rPr>
        <w:t xml:space="preserve">La maîtrise de la prestation de service est définie ans la procédure </w:t>
      </w:r>
      <w:r w:rsidRPr="00060B69">
        <w:rPr>
          <w:lang w:val="fr-FR"/>
        </w:rPr>
        <w:t>« Réalisation Assistance Technique »</w:t>
      </w:r>
      <w:r>
        <w:rPr>
          <w:lang w:val="fr-FR"/>
        </w:rPr>
        <w:t xml:space="preserve"> </w:t>
      </w:r>
    </w:p>
    <w:p w14:paraId="06EDDFE2" w14:textId="700C3E89" w:rsidR="00D911A1" w:rsidRDefault="00D911A1" w:rsidP="00874ECC">
      <w:pPr>
        <w:pStyle w:val="Corpsdetexte"/>
        <w:ind w:left="0"/>
        <w:rPr>
          <w:lang w:val="fr-FR"/>
        </w:rPr>
      </w:pPr>
      <w:r>
        <w:rPr>
          <w:lang w:val="fr-FR"/>
        </w:rPr>
        <w:t>La maîtrise de la production des projets en forfait est définie dans la procédure « d’ingénierie » qui inclue la description de la phase de garantie</w:t>
      </w:r>
    </w:p>
    <w:p w14:paraId="045338B2" w14:textId="7456AF8B" w:rsidR="001C3D4C" w:rsidRDefault="001C3D4C" w:rsidP="001C3D4C">
      <w:pPr>
        <w:pStyle w:val="Titre3"/>
      </w:pPr>
      <w:bookmarkStart w:id="679" w:name="_Toc60041449"/>
      <w:bookmarkStart w:id="680" w:name="_Toc61283735"/>
      <w:bookmarkStart w:id="681" w:name="_Toc62482648"/>
      <w:bookmarkStart w:id="682" w:name="_Toc60041450"/>
      <w:bookmarkStart w:id="683" w:name="_Toc61283736"/>
      <w:bookmarkStart w:id="684" w:name="_Toc62482649"/>
      <w:bookmarkStart w:id="685" w:name="_Toc60041451"/>
      <w:bookmarkStart w:id="686" w:name="_Toc61283737"/>
      <w:bookmarkStart w:id="687" w:name="_Toc62482650"/>
      <w:bookmarkStart w:id="688" w:name="_Toc62736657"/>
      <w:bookmarkEnd w:id="679"/>
      <w:bookmarkEnd w:id="680"/>
      <w:bookmarkEnd w:id="681"/>
      <w:bookmarkEnd w:id="682"/>
      <w:bookmarkEnd w:id="683"/>
      <w:bookmarkEnd w:id="684"/>
      <w:bookmarkEnd w:id="685"/>
      <w:bookmarkEnd w:id="686"/>
      <w:bookmarkEnd w:id="687"/>
      <w:r>
        <w:t>Identification et traçabilité</w:t>
      </w:r>
      <w:bookmarkEnd w:id="688"/>
    </w:p>
    <w:p w14:paraId="19DCB47A" w14:textId="77FD20B9" w:rsidR="00C73248" w:rsidRPr="00060B69" w:rsidRDefault="00C73248" w:rsidP="00874ECC">
      <w:pPr>
        <w:pStyle w:val="Corpsdetexte"/>
        <w:ind w:left="0"/>
        <w:rPr>
          <w:lang w:val="fr-FR"/>
        </w:rPr>
      </w:pPr>
      <w:r w:rsidRPr="00060B69">
        <w:rPr>
          <w:lang w:val="fr-FR"/>
        </w:rPr>
        <w:t xml:space="preserve">Les éléments de sorite sont les livrables identifiés dans le PQP, </w:t>
      </w:r>
      <w:r w:rsidR="00D911A1" w:rsidRPr="00060B69">
        <w:rPr>
          <w:lang w:val="fr-FR"/>
        </w:rPr>
        <w:t xml:space="preserve">le </w:t>
      </w:r>
      <w:proofErr w:type="spellStart"/>
      <w:r w:rsidRPr="00060B69">
        <w:rPr>
          <w:lang w:val="fr-FR"/>
        </w:rPr>
        <w:t>ProjeQtor</w:t>
      </w:r>
      <w:proofErr w:type="spellEnd"/>
      <w:r w:rsidR="00D911A1" w:rsidRPr="00060B69">
        <w:rPr>
          <w:lang w:val="fr-FR"/>
        </w:rPr>
        <w:t xml:space="preserve"> et dans </w:t>
      </w:r>
      <w:r w:rsidRPr="00060B69">
        <w:rPr>
          <w:lang w:val="fr-FR"/>
        </w:rPr>
        <w:t>la Release Note</w:t>
      </w:r>
    </w:p>
    <w:p w14:paraId="4EE4C2FD" w14:textId="152D3085" w:rsidR="00FD6C01" w:rsidRPr="00060B69" w:rsidRDefault="00FD6C01" w:rsidP="00874ECC">
      <w:pPr>
        <w:pStyle w:val="Corpsdetexte"/>
        <w:ind w:left="0"/>
        <w:rPr>
          <w:lang w:val="fr-FR"/>
        </w:rPr>
      </w:pPr>
      <w:r w:rsidRPr="00060B69">
        <w:rPr>
          <w:lang w:val="fr-FR"/>
        </w:rPr>
        <w:t xml:space="preserve">Chaque </w:t>
      </w:r>
      <w:r w:rsidR="00F05F81" w:rsidRPr="00060B69">
        <w:rPr>
          <w:lang w:val="fr-FR"/>
        </w:rPr>
        <w:t>exigence</w:t>
      </w:r>
      <w:r w:rsidRPr="00060B69">
        <w:rPr>
          <w:lang w:val="fr-FR"/>
        </w:rPr>
        <w:t xml:space="preserve"> a une identification unique et identifié</w:t>
      </w:r>
      <w:r w:rsidR="00C73248" w:rsidRPr="00060B69">
        <w:rPr>
          <w:lang w:val="fr-FR"/>
        </w:rPr>
        <w:t>e</w:t>
      </w:r>
      <w:r w:rsidRPr="00060B69">
        <w:rPr>
          <w:lang w:val="fr-FR"/>
        </w:rPr>
        <w:t xml:space="preserve"> dans la matrice de traçabilité</w:t>
      </w:r>
      <w:r w:rsidR="00C73248" w:rsidRPr="00060B69">
        <w:rPr>
          <w:lang w:val="fr-FR"/>
        </w:rPr>
        <w:t xml:space="preserve">. </w:t>
      </w:r>
    </w:p>
    <w:p w14:paraId="07B2B1A0" w14:textId="6BF5DE34" w:rsidR="001C3D4C" w:rsidRDefault="001C3D4C" w:rsidP="001C3D4C">
      <w:pPr>
        <w:pStyle w:val="Titre3"/>
      </w:pPr>
      <w:bookmarkStart w:id="689" w:name="_Ref58419075"/>
      <w:bookmarkStart w:id="690" w:name="_Toc62736658"/>
      <w:r>
        <w:t>Propriété des clients ou des prestataires externes</w:t>
      </w:r>
      <w:bookmarkEnd w:id="689"/>
      <w:bookmarkEnd w:id="690"/>
      <w:r>
        <w:t xml:space="preserve"> </w:t>
      </w:r>
    </w:p>
    <w:p w14:paraId="525A6FF8" w14:textId="60E62093" w:rsidR="00F05F81" w:rsidRDefault="00F05F81" w:rsidP="00874ECC">
      <w:pPr>
        <w:pStyle w:val="Corpsdetexte"/>
        <w:ind w:left="0"/>
        <w:rPr>
          <w:lang w:val="fr-FR"/>
        </w:rPr>
      </w:pPr>
      <w:r>
        <w:rPr>
          <w:lang w:val="fr-FR"/>
        </w:rPr>
        <w:t xml:space="preserve">Pacte Novation respecte la propriété de nos clients ou de nos prestataires externes lorsqu’elle se trouve sous son contrôle. </w:t>
      </w:r>
    </w:p>
    <w:p w14:paraId="777C8463" w14:textId="3426B363" w:rsidR="00F05F81" w:rsidRDefault="00F05F81" w:rsidP="00874ECC">
      <w:pPr>
        <w:pStyle w:val="Corpsdetexte"/>
        <w:ind w:left="0"/>
        <w:rPr>
          <w:lang w:val="fr-FR"/>
        </w:rPr>
      </w:pPr>
      <w:r>
        <w:rPr>
          <w:lang w:val="fr-FR"/>
        </w:rPr>
        <w:t xml:space="preserve">Pacte </w:t>
      </w:r>
      <w:r w:rsidRPr="00EB7EAE">
        <w:rPr>
          <w:lang w:val="fr-FR"/>
        </w:rPr>
        <w:t xml:space="preserve">Novation identifie, vérifie, </w:t>
      </w:r>
      <w:r w:rsidR="00EB7EAE" w:rsidRPr="00060B69">
        <w:rPr>
          <w:lang w:val="fr-FR"/>
        </w:rPr>
        <w:t>protège</w:t>
      </w:r>
      <w:r w:rsidRPr="00EB7EAE">
        <w:rPr>
          <w:lang w:val="fr-FR"/>
        </w:rPr>
        <w:t xml:space="preserve"> et </w:t>
      </w:r>
      <w:r w:rsidR="00B52FA5" w:rsidRPr="00EB7EAE">
        <w:rPr>
          <w:lang w:val="fr-FR"/>
        </w:rPr>
        <w:t xml:space="preserve">sauvegarde </w:t>
      </w:r>
      <w:r w:rsidR="0078062B" w:rsidRPr="00EB7EAE">
        <w:rPr>
          <w:lang w:val="fr-FR"/>
        </w:rPr>
        <w:t xml:space="preserve">la propriété de </w:t>
      </w:r>
      <w:r w:rsidR="00B52FA5" w:rsidRPr="00EB7EAE">
        <w:rPr>
          <w:lang w:val="fr-FR"/>
        </w:rPr>
        <w:t>se</w:t>
      </w:r>
      <w:r w:rsidR="0078062B" w:rsidRPr="00EB7EAE">
        <w:rPr>
          <w:lang w:val="fr-FR"/>
        </w:rPr>
        <w:t>s clients</w:t>
      </w:r>
      <w:r w:rsidR="0078062B">
        <w:rPr>
          <w:lang w:val="fr-FR"/>
        </w:rPr>
        <w:t xml:space="preserve">. </w:t>
      </w:r>
    </w:p>
    <w:p w14:paraId="40D1978B" w14:textId="4BBC9DA1" w:rsidR="00160D9B" w:rsidRDefault="0078062B" w:rsidP="00874ECC">
      <w:pPr>
        <w:pStyle w:val="Corpsdetexte"/>
        <w:ind w:left="0"/>
        <w:rPr>
          <w:lang w:val="fr-FR"/>
        </w:rPr>
      </w:pPr>
      <w:r>
        <w:rPr>
          <w:lang w:val="fr-FR"/>
        </w:rPr>
        <w:t xml:space="preserve">Lorsque la propriété du client se trouve dans les locaux de Pacte Novation le </w:t>
      </w:r>
      <w:r w:rsidR="000B713E">
        <w:rPr>
          <w:lang w:val="fr-FR"/>
        </w:rPr>
        <w:t>fichier «</w:t>
      </w:r>
      <w:r>
        <w:rPr>
          <w:lang w:val="fr-FR"/>
        </w:rPr>
        <w:t xml:space="preserve"> Gestion de Propriété client » est rempli par la personne qui a récupéré </w:t>
      </w:r>
      <w:r w:rsidR="000B713E">
        <w:rPr>
          <w:lang w:val="fr-FR"/>
        </w:rPr>
        <w:t>cette propriété. L’identification de la propriété, de mode de vérification, de protection et de sauvegarde sont indiqués.</w:t>
      </w:r>
    </w:p>
    <w:p w14:paraId="249526A2" w14:textId="0D6751A2" w:rsidR="00A00504" w:rsidRDefault="00160D9B" w:rsidP="00874ECC">
      <w:pPr>
        <w:pStyle w:val="Corpsdetexte"/>
        <w:ind w:left="0"/>
        <w:rPr>
          <w:ins w:id="691" w:author="Tatyana BUDUEVA" w:date="2021-05-31T13:21:00Z"/>
          <w:lang w:val="fr-FR"/>
        </w:rPr>
      </w:pPr>
      <w:r>
        <w:rPr>
          <w:lang w:val="fr-FR"/>
        </w:rPr>
        <w:t xml:space="preserve">Lorsque la propriété d’un client ou d’un prestataire </w:t>
      </w:r>
      <w:r w:rsidRPr="00EB7EAE">
        <w:rPr>
          <w:lang w:val="fr-FR"/>
        </w:rPr>
        <w:t>externe est perdu</w:t>
      </w:r>
      <w:r w:rsidR="00B52FA5" w:rsidRPr="00EB7EAE">
        <w:rPr>
          <w:lang w:val="fr-FR"/>
        </w:rPr>
        <w:t>e</w:t>
      </w:r>
      <w:r w:rsidRPr="00EB7EAE">
        <w:rPr>
          <w:lang w:val="fr-FR"/>
        </w:rPr>
        <w:t xml:space="preserve">, endommagée ou jugée impropre à l’utilisation, La personne qui a récupéré la propriété </w:t>
      </w:r>
      <w:r w:rsidR="00B52FA5" w:rsidRPr="00EB7EAE">
        <w:rPr>
          <w:lang w:val="fr-FR"/>
        </w:rPr>
        <w:t>d’</w:t>
      </w:r>
      <w:r w:rsidRPr="00EB7EAE">
        <w:rPr>
          <w:lang w:val="fr-FR"/>
        </w:rPr>
        <w:t xml:space="preserve">un client, informe le client et remplit le fichier « Propriété client endommagé est rempli » </w:t>
      </w:r>
    </w:p>
    <w:p w14:paraId="6A2FFCEB" w14:textId="5D395132" w:rsidR="00A00504" w:rsidRPr="00A00504" w:rsidRDefault="00A00504" w:rsidP="00874ECC">
      <w:pPr>
        <w:pStyle w:val="Corpsdetexte"/>
        <w:ind w:left="0"/>
        <w:rPr>
          <w:color w:val="FF0000"/>
          <w:lang w:val="fr-FR"/>
          <w:rPrChange w:id="692" w:author="Tatyana BUDUEVA" w:date="2021-05-31T13:21:00Z">
            <w:rPr>
              <w:lang w:val="fr-FR"/>
            </w:rPr>
          </w:rPrChange>
        </w:rPr>
      </w:pPr>
      <w:ins w:id="693" w:author="Tatyana BUDUEVA" w:date="2021-05-31T13:21:00Z">
        <w:r w:rsidRPr="00A00504">
          <w:rPr>
            <w:color w:val="FF0000"/>
            <w:lang w:val="fr-FR"/>
            <w:rPrChange w:id="694" w:author="Tatyana BUDUEVA" w:date="2021-05-31T13:21:00Z">
              <w:rPr>
                <w:lang w:val="fr-FR"/>
              </w:rPr>
            </w:rPrChange>
          </w:rPr>
          <w:t xml:space="preserve">Ajouter données sensible du client : mail au client + analyse pour définir le seuil de sensibilité </w:t>
        </w:r>
      </w:ins>
    </w:p>
    <w:p w14:paraId="6D54FA00" w14:textId="7E24D87F" w:rsidR="00335CDC" w:rsidRPr="00EB7EAE" w:rsidRDefault="00335CDC" w:rsidP="00335CDC">
      <w:pPr>
        <w:pStyle w:val="Titre3"/>
      </w:pPr>
      <w:bookmarkStart w:id="695" w:name="_Toc62736659"/>
      <w:r w:rsidRPr="00EB7EAE">
        <w:t>Préservation</w:t>
      </w:r>
      <w:bookmarkEnd w:id="695"/>
    </w:p>
    <w:p w14:paraId="4EF079E8" w14:textId="3F4E797F" w:rsidR="00BF3A84" w:rsidRPr="00060B69" w:rsidRDefault="00262C95" w:rsidP="00B52FA5">
      <w:pPr>
        <w:pStyle w:val="Corpsdetexte"/>
        <w:ind w:left="0"/>
        <w:rPr>
          <w:lang w:val="fr-FR"/>
        </w:rPr>
      </w:pPr>
      <w:r w:rsidRPr="00060B69">
        <w:rPr>
          <w:lang w:val="fr-FR"/>
        </w:rPr>
        <w:t xml:space="preserve">Les serveurs sont maintenus et protégés par le </w:t>
      </w:r>
      <w:r w:rsidR="00F84DFA" w:rsidRPr="00060B69">
        <w:rPr>
          <w:lang w:val="fr-FR"/>
        </w:rPr>
        <w:t>Responsable Administration Système.</w:t>
      </w:r>
      <w:r w:rsidRPr="00060B69">
        <w:rPr>
          <w:lang w:val="fr-FR"/>
        </w:rPr>
        <w:t xml:space="preserve"> La transmission des dossiers de livraisons se fait de façon confidentiel </w:t>
      </w:r>
      <w:r w:rsidR="00B52FA5" w:rsidRPr="00EB7EAE">
        <w:rPr>
          <w:lang w:val="fr-FR"/>
        </w:rPr>
        <w:t>dans un espace sécurisé SFTP accessible par</w:t>
      </w:r>
      <w:r w:rsidRPr="00060B69">
        <w:rPr>
          <w:lang w:val="fr-FR"/>
        </w:rPr>
        <w:t xml:space="preserve"> </w:t>
      </w:r>
      <w:proofErr w:type="spellStart"/>
      <w:r w:rsidRPr="00060B69">
        <w:rPr>
          <w:lang w:val="fr-FR"/>
        </w:rPr>
        <w:t>FileZila</w:t>
      </w:r>
      <w:proofErr w:type="spellEnd"/>
      <w:r w:rsidRPr="00060B69">
        <w:rPr>
          <w:lang w:val="fr-FR"/>
        </w:rPr>
        <w:t xml:space="preserve"> sur le compte client protégé pa</w:t>
      </w:r>
      <w:r w:rsidR="00B52FA5" w:rsidRPr="00EB7EAE">
        <w:rPr>
          <w:lang w:val="fr-FR"/>
        </w:rPr>
        <w:t>r</w:t>
      </w:r>
      <w:r w:rsidRPr="00060B69">
        <w:rPr>
          <w:lang w:val="fr-FR"/>
        </w:rPr>
        <w:t xml:space="preserve"> les identifiants uniques et le mot de passe.</w:t>
      </w:r>
      <w:r w:rsidRPr="00EB7EAE">
        <w:rPr>
          <w:lang w:val="fr-FR"/>
        </w:rPr>
        <w:t xml:space="preserve">  </w:t>
      </w:r>
    </w:p>
    <w:p w14:paraId="7007B8A6" w14:textId="411DCB28" w:rsidR="00335CDC" w:rsidRPr="00EB7EAE" w:rsidRDefault="00335CDC" w:rsidP="00335CDC">
      <w:pPr>
        <w:pStyle w:val="Titre3"/>
      </w:pPr>
      <w:bookmarkStart w:id="696" w:name="_Toc58859011"/>
      <w:bookmarkStart w:id="697" w:name="_Toc58859097"/>
      <w:bookmarkStart w:id="698" w:name="_Toc59096886"/>
      <w:bookmarkStart w:id="699" w:name="_Toc60041455"/>
      <w:bookmarkStart w:id="700" w:name="_Toc61283741"/>
      <w:bookmarkStart w:id="701" w:name="_Toc62482654"/>
      <w:bookmarkStart w:id="702" w:name="_Toc58859012"/>
      <w:bookmarkStart w:id="703" w:name="_Toc58859098"/>
      <w:bookmarkStart w:id="704" w:name="_Toc59096887"/>
      <w:bookmarkStart w:id="705" w:name="_Toc60041456"/>
      <w:bookmarkStart w:id="706" w:name="_Toc61283742"/>
      <w:bookmarkStart w:id="707" w:name="_Toc62482655"/>
      <w:bookmarkStart w:id="708" w:name="_Ref49429746"/>
      <w:bookmarkStart w:id="709" w:name="_Toc62736660"/>
      <w:bookmarkEnd w:id="696"/>
      <w:bookmarkEnd w:id="697"/>
      <w:bookmarkEnd w:id="698"/>
      <w:bookmarkEnd w:id="699"/>
      <w:bookmarkEnd w:id="700"/>
      <w:bookmarkEnd w:id="701"/>
      <w:bookmarkEnd w:id="702"/>
      <w:bookmarkEnd w:id="703"/>
      <w:bookmarkEnd w:id="704"/>
      <w:bookmarkEnd w:id="705"/>
      <w:bookmarkEnd w:id="706"/>
      <w:bookmarkEnd w:id="707"/>
      <w:r w:rsidRPr="00EB7EAE">
        <w:t>Activités après la livraison</w:t>
      </w:r>
      <w:bookmarkEnd w:id="708"/>
      <w:bookmarkEnd w:id="709"/>
      <w:r w:rsidRPr="00EB7EAE">
        <w:t xml:space="preserve"> </w:t>
      </w:r>
    </w:p>
    <w:p w14:paraId="3AAC0318" w14:textId="6651173A" w:rsidR="00D92B4A" w:rsidRPr="00EB7EAE" w:rsidRDefault="00D92B4A" w:rsidP="00B52FA5">
      <w:pPr>
        <w:pStyle w:val="Corpsdetexte"/>
        <w:ind w:left="0"/>
        <w:rPr>
          <w:lang w:val="fr-FR"/>
        </w:rPr>
      </w:pPr>
      <w:r w:rsidRPr="00EB7EAE">
        <w:rPr>
          <w:lang w:val="fr-FR"/>
        </w:rPr>
        <w:t xml:space="preserve">La phase de garantie rentre en vigueur après </w:t>
      </w:r>
      <w:r w:rsidR="007F50BE" w:rsidRPr="00EB7EAE">
        <w:rPr>
          <w:lang w:val="fr-FR"/>
        </w:rPr>
        <w:t xml:space="preserve">la livraison </w:t>
      </w:r>
      <w:r w:rsidR="00B52FA5" w:rsidRPr="00EB7EAE">
        <w:rPr>
          <w:lang w:val="fr-FR"/>
        </w:rPr>
        <w:t xml:space="preserve">et recette du </w:t>
      </w:r>
      <w:r w:rsidR="007F50BE" w:rsidRPr="00EB7EAE">
        <w:rPr>
          <w:lang w:val="fr-FR"/>
        </w:rPr>
        <w:t xml:space="preserve">produit </w:t>
      </w:r>
    </w:p>
    <w:p w14:paraId="1D28801A" w14:textId="5D9A49B6" w:rsidR="00F84DFA" w:rsidRPr="00EB7EAE" w:rsidRDefault="00F84DFA" w:rsidP="00B52FA5">
      <w:pPr>
        <w:pStyle w:val="Corpsdetexte"/>
        <w:ind w:left="0"/>
        <w:rPr>
          <w:lang w:val="fr-FR"/>
        </w:rPr>
      </w:pPr>
      <w:r w:rsidRPr="00EB7EAE">
        <w:rPr>
          <w:lang w:val="fr-FR"/>
        </w:rPr>
        <w:t xml:space="preserve">La phase de garantie et maintenance est décrite dans la procédure </w:t>
      </w:r>
      <w:r w:rsidR="007F50BE" w:rsidRPr="00EB7EAE">
        <w:rPr>
          <w:lang w:val="fr-FR"/>
        </w:rPr>
        <w:t>« </w:t>
      </w:r>
      <w:r w:rsidRPr="00EB7EAE">
        <w:rPr>
          <w:lang w:val="fr-FR"/>
        </w:rPr>
        <w:t>d’ingénierie</w:t>
      </w:r>
      <w:r w:rsidR="007F50BE" w:rsidRPr="00EB7EAE">
        <w:rPr>
          <w:lang w:val="fr-FR"/>
        </w:rPr>
        <w:t xml:space="preserve"> » </w:t>
      </w:r>
    </w:p>
    <w:p w14:paraId="2B92C0AD" w14:textId="3527D514" w:rsidR="00620774" w:rsidRPr="00060B69" w:rsidRDefault="007F50BE" w:rsidP="00B52FA5">
      <w:pPr>
        <w:pStyle w:val="Corpsdetexte"/>
        <w:ind w:left="0"/>
        <w:rPr>
          <w:lang w:val="fr-FR"/>
        </w:rPr>
      </w:pPr>
      <w:r w:rsidRPr="00060B69">
        <w:rPr>
          <w:lang w:val="fr-FR"/>
        </w:rPr>
        <w:t xml:space="preserve">Les </w:t>
      </w:r>
      <w:r w:rsidR="00620774" w:rsidRPr="00060B69">
        <w:rPr>
          <w:lang w:val="fr-FR"/>
        </w:rPr>
        <w:t>Exigences légales et règlementaires </w:t>
      </w:r>
      <w:r w:rsidRPr="00EB7EAE">
        <w:rPr>
          <w:lang w:val="fr-FR"/>
        </w:rPr>
        <w:t>sont défini</w:t>
      </w:r>
      <w:r w:rsidR="00B52FA5" w:rsidRPr="00EB7EAE">
        <w:rPr>
          <w:lang w:val="fr-FR"/>
        </w:rPr>
        <w:t>e</w:t>
      </w:r>
      <w:r w:rsidRPr="00EB7EAE">
        <w:rPr>
          <w:lang w:val="fr-FR"/>
        </w:rPr>
        <w:t>s dans les</w:t>
      </w:r>
      <w:r w:rsidR="00BE237F" w:rsidRPr="00060B69">
        <w:rPr>
          <w:lang w:val="fr-FR"/>
        </w:rPr>
        <w:t xml:space="preserve"> condition</w:t>
      </w:r>
      <w:r w:rsidR="00B52FA5" w:rsidRPr="00EB7EAE">
        <w:rPr>
          <w:lang w:val="fr-FR"/>
        </w:rPr>
        <w:t>s</w:t>
      </w:r>
      <w:r w:rsidR="00BE237F" w:rsidRPr="00060B69">
        <w:rPr>
          <w:lang w:val="fr-FR"/>
        </w:rPr>
        <w:t xml:space="preserve"> générales de vente </w:t>
      </w:r>
    </w:p>
    <w:p w14:paraId="14650BAB" w14:textId="7A5FE51D" w:rsidR="001D6D98" w:rsidRPr="00060B69" w:rsidRDefault="001D6D98" w:rsidP="00B52FA5">
      <w:pPr>
        <w:pStyle w:val="Corpsdetexte"/>
        <w:ind w:left="0"/>
        <w:rPr>
          <w:lang w:val="fr-FR"/>
        </w:rPr>
      </w:pPr>
      <w:r w:rsidRPr="00060B69">
        <w:rPr>
          <w:lang w:val="fr-FR"/>
        </w:rPr>
        <w:t>Les exigences des clients </w:t>
      </w:r>
      <w:r w:rsidR="007F50BE" w:rsidRPr="00060B69">
        <w:rPr>
          <w:lang w:val="fr-FR"/>
        </w:rPr>
        <w:t>et l</w:t>
      </w:r>
      <w:r w:rsidRPr="00060B69">
        <w:rPr>
          <w:lang w:val="fr-FR"/>
        </w:rPr>
        <w:t>es retour</w:t>
      </w:r>
      <w:r w:rsidR="007F50BE" w:rsidRPr="00EB7EAE">
        <w:rPr>
          <w:lang w:val="fr-FR"/>
        </w:rPr>
        <w:t>s</w:t>
      </w:r>
      <w:r w:rsidRPr="00060B69">
        <w:rPr>
          <w:lang w:val="fr-FR"/>
        </w:rPr>
        <w:t xml:space="preserve"> d’information des clients </w:t>
      </w:r>
      <w:r w:rsidR="007F50BE" w:rsidRPr="00EB7EAE">
        <w:rPr>
          <w:lang w:val="fr-FR"/>
        </w:rPr>
        <w:t xml:space="preserve">se </w:t>
      </w:r>
      <w:r w:rsidR="00B52FA5" w:rsidRPr="00EB7EAE">
        <w:rPr>
          <w:lang w:val="fr-FR"/>
        </w:rPr>
        <w:t>font</w:t>
      </w:r>
      <w:r w:rsidR="007F50BE" w:rsidRPr="00EB7EAE">
        <w:rPr>
          <w:lang w:val="fr-FR"/>
        </w:rPr>
        <w:t xml:space="preserve"> par un relevé d’anomalie ou demande d’évolution</w:t>
      </w:r>
      <w:r w:rsidR="00B52FA5" w:rsidRPr="00EB7EAE">
        <w:rPr>
          <w:lang w:val="fr-FR"/>
        </w:rPr>
        <w:t>, RADE.</w:t>
      </w:r>
    </w:p>
    <w:p w14:paraId="7343B2CF" w14:textId="77777777" w:rsidR="00335CDC" w:rsidRDefault="00335CDC" w:rsidP="00335CDC">
      <w:pPr>
        <w:pStyle w:val="Titre3"/>
      </w:pPr>
      <w:bookmarkStart w:id="710" w:name="_Toc62736661"/>
      <w:r>
        <w:t>Maîtrise de modifications</w:t>
      </w:r>
      <w:bookmarkEnd w:id="710"/>
      <w:r>
        <w:t xml:space="preserve"> </w:t>
      </w:r>
    </w:p>
    <w:p w14:paraId="072FAECE" w14:textId="08B9C69D" w:rsidR="00335CDC" w:rsidRDefault="007F50BE" w:rsidP="00B52FA5">
      <w:pPr>
        <w:pStyle w:val="Corpsdetexte"/>
        <w:ind w:left="0"/>
        <w:rPr>
          <w:ins w:id="711" w:author="Tatyana BUDUEVA" w:date="2021-05-31T13:35:00Z"/>
          <w:lang w:val="fr-FR"/>
        </w:rPr>
      </w:pPr>
      <w:r w:rsidRPr="00060B69">
        <w:rPr>
          <w:lang w:val="fr-FR"/>
        </w:rPr>
        <w:t xml:space="preserve">La maitrise des modifications est réalisée </w:t>
      </w:r>
      <w:r w:rsidRPr="007F50BE">
        <w:rPr>
          <w:lang w:val="fr-FR"/>
        </w:rPr>
        <w:t>lors de la RDD</w:t>
      </w:r>
    </w:p>
    <w:p w14:paraId="5A052AFB" w14:textId="23BBAC0A" w:rsidR="00AA65B7" w:rsidRPr="00335CDC" w:rsidRDefault="00AA65B7" w:rsidP="00B52FA5">
      <w:pPr>
        <w:pStyle w:val="Corpsdetexte"/>
        <w:ind w:left="0"/>
        <w:rPr>
          <w:lang w:val="fr-FR"/>
        </w:rPr>
      </w:pPr>
      <w:ins w:id="712" w:author="Tatyana BUDUEVA" w:date="2021-05-31T13:35:00Z">
        <w:r>
          <w:rPr>
            <w:lang w:val="fr-FR"/>
          </w:rPr>
          <w:t>+</w:t>
        </w:r>
        <w:proofErr w:type="spellStart"/>
        <w:r>
          <w:rPr>
            <w:lang w:val="fr-FR"/>
          </w:rPr>
          <w:t>GitLab</w:t>
        </w:r>
        <w:proofErr w:type="spellEnd"/>
        <w:r>
          <w:rPr>
            <w:lang w:val="fr-FR"/>
          </w:rPr>
          <w:t xml:space="preserve"> (§8.3.6) </w:t>
        </w:r>
      </w:ins>
    </w:p>
    <w:p w14:paraId="131EC96D" w14:textId="337CC920" w:rsidR="00051F04" w:rsidRDefault="00051F04" w:rsidP="00942023">
      <w:pPr>
        <w:pStyle w:val="Titre2"/>
      </w:pPr>
      <w:bookmarkStart w:id="713" w:name="_Ref58499059"/>
      <w:bookmarkStart w:id="714" w:name="_Toc62736662"/>
      <w:r>
        <w:t>Libération des produits et services</w:t>
      </w:r>
      <w:bookmarkEnd w:id="713"/>
      <w:bookmarkEnd w:id="714"/>
    </w:p>
    <w:p w14:paraId="482A0EE5" w14:textId="3F48810F" w:rsidR="002A1609" w:rsidRPr="002A1609" w:rsidRDefault="00051F04" w:rsidP="00B52FA5">
      <w:pPr>
        <w:pStyle w:val="Corpsdetexte"/>
        <w:ind w:left="0"/>
        <w:rPr>
          <w:lang w:val="fr-FR"/>
        </w:rPr>
      </w:pPr>
      <w:r w:rsidRPr="002A1609">
        <w:rPr>
          <w:lang w:val="fr-FR"/>
        </w:rPr>
        <w:t xml:space="preserve">Toute </w:t>
      </w:r>
      <w:r w:rsidRPr="00EB7EAE">
        <w:rPr>
          <w:lang w:val="fr-FR"/>
        </w:rPr>
        <w:t>libération des produits développés par Pacte Novation s’effectu</w:t>
      </w:r>
      <w:r w:rsidR="00F3310D" w:rsidRPr="00EB7EAE">
        <w:rPr>
          <w:lang w:val="fr-FR"/>
        </w:rPr>
        <w:t>e</w:t>
      </w:r>
      <w:r w:rsidRPr="00EB7EAE">
        <w:rPr>
          <w:lang w:val="fr-FR"/>
        </w:rPr>
        <w:t xml:space="preserve"> </w:t>
      </w:r>
      <w:r w:rsidR="00B52FA5" w:rsidRPr="00EB7EAE">
        <w:rPr>
          <w:lang w:val="fr-FR"/>
        </w:rPr>
        <w:t xml:space="preserve">à l’issue de </w:t>
      </w:r>
      <w:r w:rsidR="002A1609" w:rsidRPr="00EB7EAE">
        <w:rPr>
          <w:lang w:val="fr-FR"/>
        </w:rPr>
        <w:t xml:space="preserve">la phase Recette </w:t>
      </w:r>
      <w:r w:rsidR="00B52FA5" w:rsidRPr="00EB7EAE">
        <w:rPr>
          <w:lang w:val="fr-FR"/>
        </w:rPr>
        <w:t>interne</w:t>
      </w:r>
      <w:ins w:id="715" w:author="Tatyana BUDUEVA" w:date="2021-02-02T10:45:00Z">
        <w:r w:rsidR="00A87325">
          <w:rPr>
            <w:lang w:val="fr-FR"/>
          </w:rPr>
          <w:t xml:space="preserve"> selon un modèle défini.</w:t>
        </w:r>
      </w:ins>
      <w:del w:id="716" w:author="Tatyana BUDUEVA" w:date="2021-02-02T10:45:00Z">
        <w:r w:rsidR="00B52FA5" w:rsidRPr="00EB7EAE" w:rsidDel="00A87325">
          <w:rPr>
            <w:lang w:val="fr-FR"/>
          </w:rPr>
          <w:delText>.</w:delText>
        </w:r>
      </w:del>
    </w:p>
    <w:p w14:paraId="614003C7" w14:textId="129B4132" w:rsidR="002A1609" w:rsidRPr="002A1609" w:rsidRDefault="00F3310D" w:rsidP="00B52FA5">
      <w:pPr>
        <w:pStyle w:val="Corpsdetexte"/>
        <w:ind w:left="0"/>
        <w:rPr>
          <w:lang w:val="fr-FR"/>
        </w:rPr>
      </w:pPr>
      <w:r>
        <w:rPr>
          <w:lang w:val="fr-FR"/>
        </w:rPr>
        <w:t>Les p</w:t>
      </w:r>
      <w:r w:rsidR="002A1609" w:rsidRPr="002A1609">
        <w:rPr>
          <w:lang w:val="fr-FR"/>
        </w:rPr>
        <w:t>reuves de la conformité aux critères d’acceptation </w:t>
      </w:r>
      <w:r w:rsidR="00F550F1">
        <w:rPr>
          <w:lang w:val="fr-FR"/>
        </w:rPr>
        <w:t xml:space="preserve">sont définis dans les documents de vérification définis dans le PQP (ex : </w:t>
      </w:r>
      <w:r w:rsidR="002A1609" w:rsidRPr="002A1609">
        <w:rPr>
          <w:lang w:val="fr-FR"/>
        </w:rPr>
        <w:t xml:space="preserve">rapport de tests, </w:t>
      </w:r>
      <w:r w:rsidR="00F550F1">
        <w:rPr>
          <w:lang w:val="fr-FR"/>
        </w:rPr>
        <w:t>matrice de traçabilité, AQVR)</w:t>
      </w:r>
    </w:p>
    <w:p w14:paraId="7954B9DB" w14:textId="34F11F2C" w:rsidR="002A1609" w:rsidRPr="002A1609" w:rsidRDefault="002A1609" w:rsidP="00B52FA5">
      <w:pPr>
        <w:pStyle w:val="Corpsdetexte"/>
        <w:ind w:left="0"/>
        <w:rPr>
          <w:lang w:val="fr-FR"/>
        </w:rPr>
      </w:pPr>
      <w:r w:rsidRPr="002A1609">
        <w:rPr>
          <w:lang w:val="fr-FR"/>
        </w:rPr>
        <w:t>La traçabilité jusqu’à la (aux) personne (s</w:t>
      </w:r>
      <w:r w:rsidR="00A6064E">
        <w:rPr>
          <w:lang w:val="fr-FR"/>
        </w:rPr>
        <w:t>) ayant autorisé</w:t>
      </w:r>
      <w:r w:rsidR="00F3310D">
        <w:rPr>
          <w:lang w:val="fr-FR"/>
        </w:rPr>
        <w:t xml:space="preserve"> (s)</w:t>
      </w:r>
      <w:r w:rsidR="00A6064E">
        <w:rPr>
          <w:lang w:val="fr-FR"/>
        </w:rPr>
        <w:t xml:space="preserve"> la libération</w:t>
      </w:r>
      <w:r w:rsidR="00F3310D">
        <w:rPr>
          <w:lang w:val="fr-FR"/>
        </w:rPr>
        <w:t xml:space="preserve"> du produit</w:t>
      </w:r>
      <w:r w:rsidR="00A6064E">
        <w:rPr>
          <w:lang w:val="fr-FR"/>
        </w:rPr>
        <w:t> est assurée par la</w:t>
      </w:r>
      <w:r w:rsidRPr="002A1609">
        <w:rPr>
          <w:lang w:val="fr-FR"/>
        </w:rPr>
        <w:t xml:space="preserve"> </w:t>
      </w:r>
      <w:r w:rsidR="00A6064E">
        <w:rPr>
          <w:lang w:val="fr-FR"/>
        </w:rPr>
        <w:t xml:space="preserve">réunion </w:t>
      </w:r>
      <w:del w:id="717" w:author="Tatyana BUDUEVA" w:date="2021-02-02T10:44:00Z">
        <w:r w:rsidR="00A6064E" w:rsidDel="00A87325">
          <w:rPr>
            <w:lang w:val="fr-FR"/>
          </w:rPr>
          <w:delText xml:space="preserve">commun </w:delText>
        </w:r>
      </w:del>
      <w:ins w:id="718" w:author="Tatyana BUDUEVA" w:date="2021-02-02T10:44:00Z">
        <w:r w:rsidR="00A87325">
          <w:rPr>
            <w:lang w:val="fr-FR"/>
          </w:rPr>
          <w:t xml:space="preserve">commune  </w:t>
        </w:r>
      </w:ins>
      <w:r w:rsidR="00A6064E">
        <w:rPr>
          <w:lang w:val="fr-FR"/>
        </w:rPr>
        <w:t>entre le Responsable Qualité, le Chef de Projet, le Directeur Technique et le Responsable Commercial</w:t>
      </w:r>
    </w:p>
    <w:p w14:paraId="3245C04D" w14:textId="62DC080F" w:rsidR="005F3B3D" w:rsidRPr="00186477" w:rsidRDefault="00942023" w:rsidP="00186477">
      <w:pPr>
        <w:pStyle w:val="Titre2"/>
      </w:pPr>
      <w:bookmarkStart w:id="719" w:name="_Toc62736663"/>
      <w:r>
        <w:t>Maîtrise des éléments de sortie non conformes</w:t>
      </w:r>
      <w:bookmarkEnd w:id="719"/>
    </w:p>
    <w:p w14:paraId="691384A8" w14:textId="249D2C58" w:rsidR="009A4939" w:rsidDel="00475F9A" w:rsidRDefault="009A4939">
      <w:pPr>
        <w:pStyle w:val="Corpsdetexte"/>
        <w:ind w:left="0"/>
        <w:rPr>
          <w:del w:id="720" w:author="Tatyana BUDUEVA" w:date="2021-05-31T13:45:00Z"/>
          <w:lang w:val="fr-FR"/>
        </w:rPr>
        <w:pPrChange w:id="721" w:author="Tatyana BUDUEVA" w:date="2021-05-31T13:45:00Z">
          <w:pPr>
            <w:pStyle w:val="Corpsdetexte"/>
          </w:pPr>
        </w:pPrChange>
      </w:pPr>
      <w:r w:rsidRPr="00060B69">
        <w:rPr>
          <w:lang w:val="fr-FR"/>
        </w:rPr>
        <w:t>La maîtrise des éléments non conformes</w:t>
      </w:r>
      <w:r>
        <w:rPr>
          <w:lang w:val="fr-FR"/>
        </w:rPr>
        <w:t> </w:t>
      </w:r>
      <w:r w:rsidR="007E2F6C">
        <w:rPr>
          <w:lang w:val="fr-FR"/>
        </w:rPr>
        <w:t xml:space="preserve">au niveau de </w:t>
      </w:r>
      <w:r w:rsidR="007E2F6C" w:rsidRPr="00E80884">
        <w:rPr>
          <w:b/>
          <w:u w:val="single"/>
          <w:lang w:val="fr-FR"/>
        </w:rPr>
        <w:t>processus</w:t>
      </w:r>
      <w:r w:rsidR="007E2F6C">
        <w:rPr>
          <w:lang w:val="fr-FR"/>
        </w:rPr>
        <w:t xml:space="preserve"> </w:t>
      </w:r>
      <w:r>
        <w:rPr>
          <w:lang w:val="fr-FR"/>
        </w:rPr>
        <w:t xml:space="preserve">est </w:t>
      </w:r>
      <w:r w:rsidR="007E2F6C">
        <w:rPr>
          <w:lang w:val="fr-FR"/>
        </w:rPr>
        <w:t>traitée</w:t>
      </w:r>
      <w:r>
        <w:rPr>
          <w:lang w:val="fr-FR"/>
        </w:rPr>
        <w:t xml:space="preserve"> lors du COPIL, après la réalisation des audits processus et </w:t>
      </w:r>
      <w:r w:rsidRPr="00EB7EAE">
        <w:rPr>
          <w:lang w:val="fr-FR"/>
        </w:rPr>
        <w:t>enregistré</w:t>
      </w:r>
      <w:r w:rsidR="00B52FA5" w:rsidRPr="00EB7EAE">
        <w:rPr>
          <w:lang w:val="fr-FR"/>
        </w:rPr>
        <w:t>e</w:t>
      </w:r>
      <w:r w:rsidRPr="00EB7EAE">
        <w:rPr>
          <w:lang w:val="fr-FR"/>
        </w:rPr>
        <w:t xml:space="preserve"> dans</w:t>
      </w:r>
      <w:r>
        <w:rPr>
          <w:lang w:val="fr-FR"/>
        </w:rPr>
        <w:t xml:space="preserve"> le </w:t>
      </w:r>
      <w:del w:id="722" w:author="Tatyana BUDUEVA" w:date="2021-05-31T13:45:00Z">
        <w:r w:rsidDel="00475F9A">
          <w:rPr>
            <w:lang w:val="fr-FR"/>
          </w:rPr>
          <w:delText>Plan Annuel d’</w:delText>
        </w:r>
        <w:r w:rsidR="007E2F6C" w:rsidDel="00475F9A">
          <w:rPr>
            <w:lang w:val="fr-FR"/>
          </w:rPr>
          <w:delText>Amélioration</w:delText>
        </w:r>
      </w:del>
      <w:ins w:id="723" w:author="Tatyana BUDUEVA" w:date="2021-05-31T13:45:00Z">
        <w:r w:rsidR="00475F9A">
          <w:rPr>
            <w:lang w:val="fr-FR"/>
          </w:rPr>
          <w:t xml:space="preserve">CR du COPIL  </w:t>
        </w:r>
      </w:ins>
    </w:p>
    <w:p w14:paraId="6884516C" w14:textId="064492EC" w:rsidR="007E2F6C" w:rsidRDefault="007E2F6C">
      <w:pPr>
        <w:pStyle w:val="Corpsdetexte"/>
        <w:ind w:left="0"/>
        <w:rPr>
          <w:lang w:val="fr-FR"/>
        </w:rPr>
        <w:pPrChange w:id="724" w:author="Tatyana BUDUEVA" w:date="2021-05-31T13:45:00Z">
          <w:pPr>
            <w:pStyle w:val="Corpsdetexte"/>
          </w:pPr>
        </w:pPrChange>
      </w:pPr>
    </w:p>
    <w:p w14:paraId="36050D21" w14:textId="0E7BAA84" w:rsidR="007E2F6C" w:rsidRDefault="007E2F6C" w:rsidP="00B52FA5">
      <w:pPr>
        <w:pStyle w:val="Corpsdetexte"/>
        <w:ind w:left="0"/>
        <w:rPr>
          <w:lang w:val="fr-FR"/>
        </w:rPr>
      </w:pPr>
      <w:r>
        <w:rPr>
          <w:lang w:val="fr-FR"/>
        </w:rPr>
        <w:t xml:space="preserve">La maîtrise des éléments non conforme au niveau de </w:t>
      </w:r>
      <w:r w:rsidRPr="00060B69">
        <w:rPr>
          <w:b/>
          <w:u w:val="single"/>
          <w:lang w:val="fr-FR"/>
        </w:rPr>
        <w:t>projet</w:t>
      </w:r>
      <w:r w:rsidRPr="00060B69">
        <w:rPr>
          <w:b/>
          <w:lang w:val="fr-FR"/>
        </w:rPr>
        <w:t xml:space="preserve"> </w:t>
      </w:r>
      <w:ins w:id="725" w:author="Tatyana BUDUEVA" w:date="2021-05-31T13:47:00Z">
        <w:r w:rsidR="00475F9A">
          <w:rPr>
            <w:b/>
            <w:lang w:val="fr-FR"/>
          </w:rPr>
          <w:t xml:space="preserve">(avant et après la livraison) </w:t>
        </w:r>
      </w:ins>
      <w:r w:rsidRPr="00060B69">
        <w:rPr>
          <w:lang w:val="fr-FR"/>
        </w:rPr>
        <w:t>est traitée</w:t>
      </w:r>
      <w:r>
        <w:rPr>
          <w:lang w:val="fr-FR"/>
        </w:rPr>
        <w:t xml:space="preserve"> dans le Mantis et si nécessaire le </w:t>
      </w:r>
      <w:proofErr w:type="spellStart"/>
      <w:r>
        <w:rPr>
          <w:lang w:val="fr-FR"/>
        </w:rPr>
        <w:t>GitLab</w:t>
      </w:r>
      <w:proofErr w:type="spellEnd"/>
      <w:r>
        <w:rPr>
          <w:lang w:val="fr-FR"/>
        </w:rPr>
        <w:t xml:space="preserve"> et dans la Fiche de Relecture </w:t>
      </w:r>
    </w:p>
    <w:p w14:paraId="69A054E4" w14:textId="0039CB9A" w:rsidR="007E2F6C" w:rsidRDefault="007E2F6C" w:rsidP="00B52FA5">
      <w:pPr>
        <w:pStyle w:val="Corpsdetexte"/>
        <w:ind w:left="0"/>
        <w:rPr>
          <w:lang w:val="fr-FR"/>
        </w:rPr>
      </w:pPr>
      <w:r>
        <w:rPr>
          <w:lang w:val="fr-FR"/>
        </w:rPr>
        <w:t xml:space="preserve">La maitrise des non conformités relatives </w:t>
      </w:r>
      <w:r w:rsidRPr="00060B69">
        <w:rPr>
          <w:b/>
          <w:lang w:val="fr-FR"/>
        </w:rPr>
        <w:t>à la réclamation client, les retards, les pénalités liées au développement</w:t>
      </w:r>
      <w:r>
        <w:rPr>
          <w:lang w:val="fr-FR"/>
        </w:rPr>
        <w:t xml:space="preserve"> est gérée dans le fichier « Gestion de non-conformité »</w:t>
      </w:r>
    </w:p>
    <w:p w14:paraId="74ED08E1" w14:textId="77777777" w:rsidR="001C5E31" w:rsidRDefault="001C5E31" w:rsidP="00C857D5">
      <w:pPr>
        <w:pStyle w:val="Titre1"/>
      </w:pPr>
      <w:bookmarkStart w:id="726" w:name="_Toc60041461"/>
      <w:bookmarkStart w:id="727" w:name="_Toc61283747"/>
      <w:bookmarkStart w:id="728" w:name="_Toc62482660"/>
      <w:bookmarkStart w:id="729" w:name="_Toc60041462"/>
      <w:bookmarkStart w:id="730" w:name="_Toc61283748"/>
      <w:bookmarkStart w:id="731" w:name="_Toc62482661"/>
      <w:bookmarkStart w:id="732" w:name="_Toc62736664"/>
      <w:bookmarkEnd w:id="726"/>
      <w:bookmarkEnd w:id="727"/>
      <w:bookmarkEnd w:id="728"/>
      <w:bookmarkEnd w:id="729"/>
      <w:bookmarkEnd w:id="730"/>
      <w:bookmarkEnd w:id="731"/>
      <w:r>
        <w:t>Évaluation des performances</w:t>
      </w:r>
      <w:bookmarkEnd w:id="732"/>
    </w:p>
    <w:p w14:paraId="447A880A" w14:textId="6D226269" w:rsidR="004373B4" w:rsidRDefault="004373B4" w:rsidP="001C5E31">
      <w:pPr>
        <w:pStyle w:val="Titre2"/>
      </w:pPr>
      <w:bookmarkStart w:id="733" w:name="_Toc62736665"/>
      <w:bookmarkStart w:id="734" w:name="_Ref47003370"/>
      <w:r>
        <w:t>Surveillance, mesure, analyse et évaluation</w:t>
      </w:r>
      <w:bookmarkEnd w:id="733"/>
      <w:r>
        <w:t xml:space="preserve"> </w:t>
      </w:r>
    </w:p>
    <w:p w14:paraId="5B264004" w14:textId="01709918" w:rsidR="00FD677C" w:rsidRPr="00FD677C" w:rsidRDefault="00FD677C" w:rsidP="00B52FA5">
      <w:pPr>
        <w:pStyle w:val="Corpsdetexte"/>
        <w:ind w:left="0"/>
        <w:rPr>
          <w:lang w:val="fr-FR"/>
        </w:rPr>
      </w:pPr>
      <w:r w:rsidRPr="00060B69">
        <w:rPr>
          <w:lang w:val="fr-FR"/>
        </w:rPr>
        <w:t xml:space="preserve">Le COPIL est organisé tous les </w:t>
      </w:r>
      <w:r w:rsidRPr="009A76D4">
        <w:rPr>
          <w:highlight w:val="cyan"/>
          <w:lang w:val="fr-FR"/>
          <w:rPrChange w:id="735" w:author="Tatyana BUDUEVA" w:date="2021-05-31T15:41:00Z">
            <w:rPr>
              <w:lang w:val="fr-FR"/>
            </w:rPr>
          </w:rPrChange>
        </w:rPr>
        <w:t>3</w:t>
      </w:r>
      <w:r w:rsidRPr="00060B69">
        <w:rPr>
          <w:lang w:val="fr-FR"/>
        </w:rPr>
        <w:t xml:space="preserve"> mois afin de surveiller l’efficacité du processus et le tableau de bord </w:t>
      </w:r>
      <w:r w:rsidR="00DC188D" w:rsidRPr="00060B69">
        <w:rPr>
          <w:lang w:val="fr-FR"/>
        </w:rPr>
        <w:t>rédigé par le RQ</w:t>
      </w:r>
      <w:r w:rsidR="00F46D36" w:rsidRPr="000C2021">
        <w:rPr>
          <w:lang w:val="fr-FR"/>
        </w:rPr>
        <w:t>.</w:t>
      </w:r>
    </w:p>
    <w:p w14:paraId="2BC1BB7B" w14:textId="77777777" w:rsidR="001C5E31" w:rsidRDefault="001C5E31" w:rsidP="004373B4">
      <w:pPr>
        <w:pStyle w:val="Titre3"/>
      </w:pPr>
      <w:bookmarkStart w:id="736" w:name="_Toc62736666"/>
      <w:r>
        <w:t>Satisfaction client</w:t>
      </w:r>
      <w:bookmarkEnd w:id="734"/>
      <w:bookmarkEnd w:id="736"/>
    </w:p>
    <w:p w14:paraId="42421AFA" w14:textId="7E8E40C2" w:rsidR="00CD22F3" w:rsidRDefault="00CD22F3" w:rsidP="00B52FA5">
      <w:pPr>
        <w:pStyle w:val="Corpsdetexte"/>
        <w:ind w:left="0"/>
        <w:rPr>
          <w:lang w:val="fr-FR"/>
        </w:rPr>
      </w:pPr>
      <w:r>
        <w:rPr>
          <w:lang w:val="fr-FR"/>
        </w:rPr>
        <w:t>La satisfaction client e</w:t>
      </w:r>
      <w:r w:rsidR="00834029">
        <w:rPr>
          <w:lang w:val="fr-FR"/>
        </w:rPr>
        <w:t>st un point primordial pour le G</w:t>
      </w:r>
      <w:r>
        <w:rPr>
          <w:lang w:val="fr-FR"/>
        </w:rPr>
        <w:t xml:space="preserve">roupe Pacte Novation. </w:t>
      </w:r>
    </w:p>
    <w:p w14:paraId="7D11B29F" w14:textId="77777777" w:rsidR="00F21A9D" w:rsidRDefault="00F21A9D" w:rsidP="00B52FA5">
      <w:pPr>
        <w:pStyle w:val="Corpsdetexte"/>
        <w:ind w:left="0"/>
        <w:rPr>
          <w:lang w:val="fr-FR"/>
        </w:rPr>
      </w:pPr>
    </w:p>
    <w:p w14:paraId="2AFE7ABE" w14:textId="022E8637" w:rsidR="00CD22F3" w:rsidRDefault="00CD22F3" w:rsidP="00B52FA5">
      <w:pPr>
        <w:pStyle w:val="Corpsdetexte"/>
        <w:ind w:left="0"/>
        <w:rPr>
          <w:lang w:val="fr-FR"/>
        </w:rPr>
      </w:pPr>
      <w:r w:rsidRPr="00F21A9D">
        <w:rPr>
          <w:b/>
          <w:lang w:val="fr-FR"/>
        </w:rPr>
        <w:t>Pour les projets « forfaits</w:t>
      </w:r>
      <w:r>
        <w:rPr>
          <w:lang w:val="fr-FR"/>
        </w:rPr>
        <w:t xml:space="preserve"> » </w:t>
      </w:r>
      <w:r w:rsidR="00F21A9D">
        <w:rPr>
          <w:lang w:val="fr-FR"/>
        </w:rPr>
        <w:t>les méthodes d’évaluation de satisfaction client </w:t>
      </w:r>
      <w:r w:rsidR="00852B61">
        <w:rPr>
          <w:lang w:val="fr-FR"/>
        </w:rPr>
        <w:t xml:space="preserve">sont </w:t>
      </w:r>
      <w:r w:rsidR="00834029">
        <w:rPr>
          <w:lang w:val="fr-FR"/>
        </w:rPr>
        <w:t>suivantes</w:t>
      </w:r>
      <w:r w:rsidR="00F21A9D">
        <w:rPr>
          <w:lang w:val="fr-FR"/>
        </w:rPr>
        <w:t xml:space="preserve">: </w:t>
      </w:r>
    </w:p>
    <w:p w14:paraId="4EA97478" w14:textId="77777777" w:rsidR="009A76D4" w:rsidRDefault="00F21A9D" w:rsidP="003C3CF0">
      <w:pPr>
        <w:pStyle w:val="Corpsdetexte"/>
        <w:numPr>
          <w:ilvl w:val="0"/>
          <w:numId w:val="21"/>
        </w:numPr>
        <w:rPr>
          <w:ins w:id="737" w:author="Tatyana BUDUEVA" w:date="2021-05-31T15:44:00Z"/>
          <w:lang w:val="fr-FR"/>
        </w:rPr>
      </w:pPr>
      <w:r w:rsidRPr="00834029">
        <w:rPr>
          <w:lang w:val="fr-FR"/>
        </w:rPr>
        <w:t xml:space="preserve">Une enquête de satisfaction sous forme d’un questionnaire contenant les questions </w:t>
      </w:r>
      <w:r w:rsidR="00834029">
        <w:rPr>
          <w:lang w:val="fr-FR"/>
        </w:rPr>
        <w:t>est</w:t>
      </w:r>
      <w:r w:rsidRPr="00834029">
        <w:rPr>
          <w:lang w:val="fr-FR"/>
        </w:rPr>
        <w:t xml:space="preserve"> envoyé</w:t>
      </w:r>
      <w:r w:rsidR="00834029" w:rsidRPr="00834029">
        <w:rPr>
          <w:lang w:val="fr-FR"/>
        </w:rPr>
        <w:t>e</w:t>
      </w:r>
      <w:r w:rsidRPr="00834029">
        <w:rPr>
          <w:lang w:val="fr-FR"/>
        </w:rPr>
        <w:t xml:space="preserve"> au client par mail. L’essentiel de ce questionnaire et d’évaluer les tendances d’amélioration ou de dégradation </w:t>
      </w:r>
      <w:r w:rsidR="003C3CF0" w:rsidRPr="00834029">
        <w:rPr>
          <w:lang w:val="fr-FR"/>
        </w:rPr>
        <w:t>et d’avoir les courbes d’évolution</w:t>
      </w:r>
      <w:ins w:id="738" w:author="Tatyana BUDUEVA" w:date="2021-05-31T15:44:00Z">
        <w:r w:rsidR="009A76D4">
          <w:rPr>
            <w:lang w:val="fr-FR"/>
          </w:rPr>
          <w:t xml:space="preserve">. </w:t>
        </w:r>
      </w:ins>
    </w:p>
    <w:p w14:paraId="7FB7A3F6" w14:textId="1AEF9069" w:rsidR="003C3CF0" w:rsidRPr="00834029" w:rsidRDefault="009A76D4">
      <w:pPr>
        <w:pStyle w:val="Corpsdetexte"/>
        <w:ind w:left="1854"/>
        <w:rPr>
          <w:lang w:val="fr-FR"/>
        </w:rPr>
        <w:pPrChange w:id="739" w:author="Tatyana BUDUEVA" w:date="2021-05-31T15:45:00Z">
          <w:pPr>
            <w:pStyle w:val="Corpsdetexte"/>
            <w:numPr>
              <w:numId w:val="21"/>
            </w:numPr>
            <w:ind w:left="1854" w:hanging="360"/>
          </w:pPr>
        </w:pPrChange>
      </w:pPr>
      <w:ins w:id="740" w:author="Tatyana BUDUEVA" w:date="2021-05-31T15:45:00Z">
        <w:r>
          <w:rPr>
            <w:lang w:val="fr-FR"/>
          </w:rPr>
          <w:t xml:space="preserve">Les enquêtes de satisfaction client sont </w:t>
        </w:r>
      </w:ins>
      <w:ins w:id="741" w:author="Tatyana BUDUEVA" w:date="2021-05-31T15:46:00Z">
        <w:r>
          <w:rPr>
            <w:lang w:val="fr-FR"/>
          </w:rPr>
          <w:t xml:space="preserve">aussi </w:t>
        </w:r>
      </w:ins>
      <w:ins w:id="742" w:author="Tatyana BUDUEVA" w:date="2021-05-31T15:45:00Z">
        <w:r>
          <w:rPr>
            <w:lang w:val="fr-FR"/>
          </w:rPr>
          <w:t>inclues dans les réunions de suivi avec le clients</w:t>
        </w:r>
      </w:ins>
      <w:ins w:id="743" w:author="Tatyana BUDUEVA" w:date="2021-05-31T15:47:00Z">
        <w:r>
          <w:rPr>
            <w:lang w:val="fr-FR"/>
          </w:rPr>
          <w:t xml:space="preserve"> sont réalisées soit tout au </w:t>
        </w:r>
      </w:ins>
      <w:ins w:id="744" w:author="Tatyana BUDUEVA" w:date="2021-05-31T15:48:00Z">
        <w:r>
          <w:rPr>
            <w:lang w:val="fr-FR"/>
          </w:rPr>
          <w:t>l</w:t>
        </w:r>
      </w:ins>
      <w:ins w:id="745" w:author="Tatyana BUDUEVA" w:date="2021-05-31T15:47:00Z">
        <w:r>
          <w:rPr>
            <w:lang w:val="fr-FR"/>
          </w:rPr>
          <w:t>ong du projet</w:t>
        </w:r>
      </w:ins>
      <w:ins w:id="746" w:author="Tatyana BUDUEVA" w:date="2021-05-31T15:48:00Z">
        <w:r>
          <w:rPr>
            <w:lang w:val="fr-FR"/>
          </w:rPr>
          <w:t xml:space="preserve"> soit à la fin chaque projet </w:t>
        </w:r>
      </w:ins>
      <w:del w:id="747" w:author="Tatyana BUDUEVA" w:date="2021-05-31T15:44:00Z">
        <w:r w:rsidR="003C3CF0" w:rsidRPr="00834029" w:rsidDel="009A76D4">
          <w:rPr>
            <w:lang w:val="fr-FR"/>
          </w:rPr>
          <w:delText xml:space="preserve"> </w:delText>
        </w:r>
      </w:del>
    </w:p>
    <w:p w14:paraId="17B98D7B" w14:textId="77777777" w:rsidR="00F21A9D" w:rsidRDefault="00F21A9D" w:rsidP="00B52FA5">
      <w:pPr>
        <w:pStyle w:val="Corpsdetexte"/>
        <w:ind w:left="0"/>
        <w:rPr>
          <w:lang w:val="fr-FR"/>
        </w:rPr>
      </w:pPr>
      <w:r w:rsidRPr="00852B61">
        <w:rPr>
          <w:b/>
          <w:lang w:val="fr-FR"/>
        </w:rPr>
        <w:t>Pour les projets « AT »</w:t>
      </w:r>
      <w:r w:rsidR="00852B61" w:rsidRPr="00852B61">
        <w:rPr>
          <w:b/>
          <w:lang w:val="fr-FR"/>
        </w:rPr>
        <w:t xml:space="preserve"> </w:t>
      </w:r>
      <w:r w:rsidR="00852B61">
        <w:rPr>
          <w:lang w:val="fr-FR"/>
        </w:rPr>
        <w:t>les méthodes d’évaluation de satisfaction client sont suivantes :</w:t>
      </w:r>
    </w:p>
    <w:p w14:paraId="0581264C" w14:textId="69B8AE5C" w:rsidR="00834029" w:rsidRPr="00834029" w:rsidRDefault="00834029" w:rsidP="00A13D71">
      <w:pPr>
        <w:pStyle w:val="Corpsdetexte"/>
        <w:numPr>
          <w:ilvl w:val="0"/>
          <w:numId w:val="22"/>
        </w:numPr>
        <w:rPr>
          <w:lang w:val="fr-FR"/>
        </w:rPr>
      </w:pPr>
      <w:r w:rsidRPr="00834029">
        <w:rPr>
          <w:lang w:val="fr-FR"/>
        </w:rPr>
        <w:t>Les ingénieurs d’affaire demandent de remplir le questionnaire client se trouvant dans la fiche de suivi</w:t>
      </w:r>
      <w:ins w:id="748" w:author="Tatyana BUDUEVA" w:date="2021-05-31T15:48:00Z">
        <w:r w:rsidR="009A76D4">
          <w:rPr>
            <w:lang w:val="fr-FR"/>
          </w:rPr>
          <w:t xml:space="preserve"> régulièrement lors de suivi de mission tous les 3 mois </w:t>
        </w:r>
      </w:ins>
      <w:del w:id="749" w:author="Tatyana BUDUEVA" w:date="2021-05-31T15:48:00Z">
        <w:r w:rsidRPr="00834029" w:rsidDel="009A76D4">
          <w:rPr>
            <w:lang w:val="fr-FR"/>
          </w:rPr>
          <w:delText>.</w:delText>
        </w:r>
      </w:del>
    </w:p>
    <w:p w14:paraId="5F715145" w14:textId="5360856E" w:rsidR="004373B4" w:rsidRDefault="004373B4" w:rsidP="004373B4">
      <w:pPr>
        <w:pStyle w:val="Titre3"/>
      </w:pPr>
      <w:bookmarkStart w:id="750" w:name="_Ref49429261"/>
      <w:bookmarkStart w:id="751" w:name="_Toc62736667"/>
      <w:r>
        <w:t>Analyse et évaluation</w:t>
      </w:r>
      <w:bookmarkEnd w:id="750"/>
      <w:bookmarkEnd w:id="751"/>
      <w:r>
        <w:t xml:space="preserve"> </w:t>
      </w:r>
    </w:p>
    <w:p w14:paraId="213A02F1" w14:textId="49C3F94D" w:rsidR="00EC4018" w:rsidRPr="00886B76" w:rsidRDefault="00EC4018" w:rsidP="00B52FA5">
      <w:pPr>
        <w:pStyle w:val="Corpsdetexte"/>
        <w:ind w:left="0"/>
        <w:rPr>
          <w:lang w:val="fr-FR"/>
        </w:rPr>
      </w:pPr>
      <w:r>
        <w:rPr>
          <w:lang w:val="fr-FR"/>
        </w:rPr>
        <w:t xml:space="preserve">Le GPN analyse et évalue les points suivants de </w:t>
      </w:r>
      <w:r w:rsidRPr="00EB7EAE">
        <w:rPr>
          <w:lang w:val="fr-FR"/>
        </w:rPr>
        <w:t>façon indiqué</w:t>
      </w:r>
      <w:r w:rsidR="00281A6E" w:rsidRPr="00EB7EAE">
        <w:rPr>
          <w:lang w:val="fr-FR"/>
        </w:rPr>
        <w:t>e</w:t>
      </w:r>
      <w:r>
        <w:rPr>
          <w:lang w:val="fr-FR"/>
        </w:rPr>
        <w:t xml:space="preserve"> comme ci-dessous : </w:t>
      </w:r>
    </w:p>
    <w:tbl>
      <w:tblPr>
        <w:tblStyle w:val="Grilledutableau"/>
        <w:tblW w:w="9952" w:type="dxa"/>
        <w:tblInd w:w="-34" w:type="dxa"/>
        <w:tblLook w:val="04A0" w:firstRow="1" w:lastRow="0" w:firstColumn="1" w:lastColumn="0" w:noHBand="0" w:noVBand="1"/>
      </w:tblPr>
      <w:tblGrid>
        <w:gridCol w:w="5132"/>
        <w:gridCol w:w="4820"/>
      </w:tblGrid>
      <w:tr w:rsidR="000B1AAC" w:rsidRPr="00EB7EAE" w14:paraId="4E56CB68" w14:textId="77777777" w:rsidTr="00DE70EF">
        <w:trPr>
          <w:trHeight w:val="302"/>
        </w:trPr>
        <w:tc>
          <w:tcPr>
            <w:tcW w:w="5132" w:type="dxa"/>
            <w:shd w:val="clear" w:color="auto" w:fill="F2F2F2" w:themeFill="background1" w:themeFillShade="F2"/>
          </w:tcPr>
          <w:p w14:paraId="23DCD519" w14:textId="77777777" w:rsidR="000B1AAC" w:rsidRPr="00060B69" w:rsidRDefault="000B1AAC" w:rsidP="00E96E4F">
            <w:pPr>
              <w:pStyle w:val="Corpsdetexte"/>
              <w:ind w:left="0"/>
              <w:rPr>
                <w:b/>
                <w:sz w:val="20"/>
                <w:lang w:val="fr-FR"/>
              </w:rPr>
            </w:pPr>
            <w:r w:rsidRPr="00060B69">
              <w:rPr>
                <w:b/>
                <w:lang w:val="fr-FR"/>
              </w:rPr>
              <w:t xml:space="preserve">Exigences à vérifier </w:t>
            </w:r>
          </w:p>
        </w:tc>
        <w:tc>
          <w:tcPr>
            <w:tcW w:w="4820" w:type="dxa"/>
            <w:shd w:val="clear" w:color="auto" w:fill="F2F2F2" w:themeFill="background1" w:themeFillShade="F2"/>
          </w:tcPr>
          <w:p w14:paraId="69E7DE58" w14:textId="77777777" w:rsidR="000B1AAC" w:rsidRPr="00060B69" w:rsidRDefault="000B1AAC" w:rsidP="00E96E4F">
            <w:pPr>
              <w:pStyle w:val="Corpsdetexte"/>
              <w:ind w:left="0"/>
              <w:rPr>
                <w:b/>
                <w:sz w:val="20"/>
                <w:lang w:val="fr-FR"/>
              </w:rPr>
            </w:pPr>
            <w:r w:rsidRPr="00060B69">
              <w:rPr>
                <w:b/>
                <w:lang w:val="fr-FR"/>
              </w:rPr>
              <w:t>Méthode de vérification</w:t>
            </w:r>
          </w:p>
        </w:tc>
      </w:tr>
      <w:tr w:rsidR="000B1AAC" w:rsidRPr="00EB7EAE" w14:paraId="7B9E47A7" w14:textId="77777777" w:rsidTr="00DE70EF">
        <w:trPr>
          <w:trHeight w:val="279"/>
        </w:trPr>
        <w:tc>
          <w:tcPr>
            <w:tcW w:w="5132" w:type="dxa"/>
          </w:tcPr>
          <w:p w14:paraId="72C632AA" w14:textId="77777777" w:rsidR="000B1AAC" w:rsidRPr="00060B69" w:rsidRDefault="000B1AAC" w:rsidP="00104C42">
            <w:pPr>
              <w:pStyle w:val="Corpsdetexte"/>
              <w:ind w:left="0"/>
              <w:rPr>
                <w:sz w:val="20"/>
                <w:lang w:val="fr-FR"/>
              </w:rPr>
            </w:pPr>
            <w:r w:rsidRPr="00EB7EAE">
              <w:rPr>
                <w:lang w:val="fr-FR"/>
              </w:rPr>
              <w:t>Conformité des produits (§4.2 ISO)</w:t>
            </w:r>
          </w:p>
        </w:tc>
        <w:tc>
          <w:tcPr>
            <w:tcW w:w="4820" w:type="dxa"/>
          </w:tcPr>
          <w:p w14:paraId="38929473" w14:textId="254870F0" w:rsidR="000B1AAC" w:rsidRPr="00060B69" w:rsidRDefault="000B1AAC" w:rsidP="00104C42">
            <w:pPr>
              <w:pStyle w:val="Corpsdetexte"/>
              <w:ind w:left="0"/>
              <w:rPr>
                <w:sz w:val="20"/>
                <w:lang w:val="fr-FR"/>
              </w:rPr>
            </w:pPr>
            <w:r w:rsidRPr="00EB7EAE">
              <w:rPr>
                <w:lang w:val="fr-FR"/>
              </w:rPr>
              <w:t>Revues documentaires, revue de phases</w:t>
            </w:r>
            <w:ins w:id="752" w:author="Tatyana BUDUEVA" w:date="2021-05-31T16:00:00Z">
              <w:r w:rsidR="00A36F6E">
                <w:rPr>
                  <w:lang w:val="fr-FR"/>
                </w:rPr>
                <w:t xml:space="preserve">, conformité au </w:t>
              </w:r>
            </w:ins>
            <w:ins w:id="753" w:author="Tatyana BUDUEVA" w:date="2021-05-31T16:01:00Z">
              <w:r w:rsidR="00A36F6E">
                <w:rPr>
                  <w:lang w:val="fr-FR"/>
                </w:rPr>
                <w:t>PQP</w:t>
              </w:r>
            </w:ins>
          </w:p>
        </w:tc>
      </w:tr>
      <w:tr w:rsidR="000B1AAC" w:rsidRPr="00EB7EAE" w14:paraId="76AA0C43" w14:textId="77777777" w:rsidTr="00DE70EF">
        <w:trPr>
          <w:trHeight w:val="428"/>
        </w:trPr>
        <w:tc>
          <w:tcPr>
            <w:tcW w:w="5132" w:type="dxa"/>
          </w:tcPr>
          <w:p w14:paraId="022FC570" w14:textId="77777777" w:rsidR="000B1AAC" w:rsidRPr="00060B69" w:rsidRDefault="000B1AAC" w:rsidP="00104C42">
            <w:pPr>
              <w:pStyle w:val="Corpsdetexte"/>
              <w:ind w:left="0"/>
              <w:rPr>
                <w:sz w:val="20"/>
                <w:lang w:val="fr-FR"/>
              </w:rPr>
            </w:pPr>
            <w:r w:rsidRPr="00EB7EAE">
              <w:rPr>
                <w:lang w:val="fr-FR"/>
              </w:rPr>
              <w:t>Le niveau de satisfaction des clients  (§9.1.2 ISO)</w:t>
            </w:r>
          </w:p>
        </w:tc>
        <w:tc>
          <w:tcPr>
            <w:tcW w:w="4820" w:type="dxa"/>
          </w:tcPr>
          <w:p w14:paraId="7DB5FF39" w14:textId="77777777" w:rsidR="000B1AAC" w:rsidRPr="00060B69" w:rsidRDefault="000B1AAC" w:rsidP="00104C42">
            <w:pPr>
              <w:pStyle w:val="Corpsdetexte"/>
              <w:ind w:left="0"/>
              <w:rPr>
                <w:sz w:val="20"/>
                <w:lang w:val="fr-FR"/>
              </w:rPr>
            </w:pPr>
            <w:r w:rsidRPr="00EB7EAE">
              <w:rPr>
                <w:lang w:val="fr-FR"/>
              </w:rPr>
              <w:t>Enquêtes de satisfaction</w:t>
            </w:r>
          </w:p>
        </w:tc>
      </w:tr>
      <w:tr w:rsidR="000B1AAC" w:rsidRPr="00EB7EAE" w14:paraId="151DA5EC" w14:textId="77777777" w:rsidTr="00DE70EF">
        <w:trPr>
          <w:trHeight w:val="428"/>
        </w:trPr>
        <w:tc>
          <w:tcPr>
            <w:tcW w:w="5132" w:type="dxa"/>
          </w:tcPr>
          <w:p w14:paraId="74A55FDF" w14:textId="77777777" w:rsidR="000B1AAC" w:rsidRPr="00060B69" w:rsidRDefault="000B1AAC" w:rsidP="00104C42">
            <w:pPr>
              <w:pStyle w:val="Corpsdetexte"/>
              <w:ind w:left="0"/>
              <w:rPr>
                <w:sz w:val="20"/>
                <w:lang w:val="fr-FR"/>
              </w:rPr>
            </w:pPr>
            <w:r w:rsidRPr="00EB7EAE">
              <w:rPr>
                <w:lang w:val="fr-FR"/>
              </w:rPr>
              <w:t>La performance et l’efficacité du SMQ</w:t>
            </w:r>
          </w:p>
        </w:tc>
        <w:tc>
          <w:tcPr>
            <w:tcW w:w="4820" w:type="dxa"/>
          </w:tcPr>
          <w:p w14:paraId="075BDFD5" w14:textId="7894BB86" w:rsidR="000B1AAC" w:rsidRPr="00060B69" w:rsidRDefault="000B1AAC" w:rsidP="00104C42">
            <w:pPr>
              <w:pStyle w:val="Corpsdetexte"/>
              <w:ind w:left="0"/>
              <w:rPr>
                <w:sz w:val="20"/>
                <w:lang w:val="fr-FR"/>
              </w:rPr>
            </w:pPr>
            <w:r w:rsidRPr="00EB7EAE">
              <w:rPr>
                <w:lang w:val="fr-FR"/>
              </w:rPr>
              <w:t xml:space="preserve">RDD </w:t>
            </w:r>
          </w:p>
        </w:tc>
      </w:tr>
      <w:tr w:rsidR="000B1AAC" w:rsidRPr="00EB7EAE" w14:paraId="24C320DF" w14:textId="77777777" w:rsidTr="00DE70EF">
        <w:trPr>
          <w:trHeight w:val="428"/>
        </w:trPr>
        <w:tc>
          <w:tcPr>
            <w:tcW w:w="5132" w:type="dxa"/>
          </w:tcPr>
          <w:p w14:paraId="2D731DA3" w14:textId="77777777" w:rsidR="000B1AAC" w:rsidRPr="00060B69" w:rsidRDefault="000B1AAC" w:rsidP="00104C42">
            <w:pPr>
              <w:pStyle w:val="Corpsdetexte"/>
              <w:ind w:left="0"/>
              <w:rPr>
                <w:sz w:val="20"/>
                <w:lang w:val="fr-FR"/>
              </w:rPr>
            </w:pPr>
            <w:r w:rsidRPr="00EB7EAE">
              <w:rPr>
                <w:lang w:val="fr-FR"/>
              </w:rPr>
              <w:t xml:space="preserve">L’efficacité avec laquelle la planification a été mis en œuvre (§8.1 ISO) </w:t>
            </w:r>
          </w:p>
        </w:tc>
        <w:tc>
          <w:tcPr>
            <w:tcW w:w="4820" w:type="dxa"/>
          </w:tcPr>
          <w:p w14:paraId="3444B3F5" w14:textId="256777FD" w:rsidR="000B1AAC" w:rsidRPr="00060B69" w:rsidRDefault="000B1AAC" w:rsidP="00104C42">
            <w:pPr>
              <w:pStyle w:val="Corpsdetexte"/>
              <w:ind w:left="0"/>
              <w:rPr>
                <w:sz w:val="20"/>
                <w:lang w:val="fr-FR"/>
              </w:rPr>
            </w:pPr>
            <w:r w:rsidRPr="00EB7EAE">
              <w:rPr>
                <w:lang w:val="fr-FR"/>
              </w:rPr>
              <w:t>RDD</w:t>
            </w:r>
          </w:p>
        </w:tc>
      </w:tr>
      <w:tr w:rsidR="000B1AAC" w:rsidRPr="00EB7EAE" w14:paraId="23773FB2" w14:textId="77777777" w:rsidTr="00DE70EF">
        <w:trPr>
          <w:trHeight w:val="440"/>
        </w:trPr>
        <w:tc>
          <w:tcPr>
            <w:tcW w:w="5132" w:type="dxa"/>
          </w:tcPr>
          <w:p w14:paraId="6CD0BFD5" w14:textId="4F3E7DC8" w:rsidR="000B1AAC" w:rsidRPr="00060B69" w:rsidRDefault="000B1AAC" w:rsidP="00104C42">
            <w:pPr>
              <w:pStyle w:val="Corpsdetexte"/>
              <w:ind w:left="0"/>
              <w:rPr>
                <w:sz w:val="20"/>
                <w:lang w:val="fr-FR"/>
              </w:rPr>
            </w:pPr>
            <w:r w:rsidRPr="00EB7EAE">
              <w:rPr>
                <w:lang w:val="fr-FR"/>
              </w:rPr>
              <w:t>L’efficacité des actions mises en œuvre face aux risques et opportunités (§6.1 ISO)</w:t>
            </w:r>
          </w:p>
        </w:tc>
        <w:tc>
          <w:tcPr>
            <w:tcW w:w="4820" w:type="dxa"/>
          </w:tcPr>
          <w:p w14:paraId="1F5C50C2" w14:textId="77777777" w:rsidR="000B1AAC" w:rsidRPr="00060B69" w:rsidRDefault="000B1AAC" w:rsidP="00104C42">
            <w:pPr>
              <w:pStyle w:val="Corpsdetexte"/>
              <w:ind w:left="0"/>
              <w:rPr>
                <w:sz w:val="20"/>
                <w:lang w:val="fr-FR"/>
              </w:rPr>
            </w:pPr>
            <w:r w:rsidRPr="00EB7EAE">
              <w:rPr>
                <w:lang w:val="fr-FR"/>
              </w:rPr>
              <w:t xml:space="preserve">État d’action </w:t>
            </w:r>
          </w:p>
        </w:tc>
      </w:tr>
      <w:tr w:rsidR="000B1AAC" w:rsidRPr="00EB7EAE" w14:paraId="3C728947" w14:textId="77777777" w:rsidTr="00DE70EF">
        <w:trPr>
          <w:trHeight w:val="428"/>
        </w:trPr>
        <w:tc>
          <w:tcPr>
            <w:tcW w:w="5132" w:type="dxa"/>
          </w:tcPr>
          <w:p w14:paraId="30D34264" w14:textId="69E5FE8E" w:rsidR="000B1AAC" w:rsidRPr="00060B69" w:rsidRDefault="000B1AAC" w:rsidP="000B5878">
            <w:pPr>
              <w:pStyle w:val="Corpsdetexte"/>
              <w:ind w:left="0"/>
              <w:jc w:val="left"/>
              <w:rPr>
                <w:sz w:val="20"/>
                <w:lang w:val="fr-FR"/>
              </w:rPr>
            </w:pPr>
            <w:r w:rsidRPr="00EB7EAE">
              <w:rPr>
                <w:lang w:val="fr-FR"/>
              </w:rPr>
              <w:t>La performance des prestataires externes (§8.4 ISO)</w:t>
            </w:r>
          </w:p>
        </w:tc>
        <w:tc>
          <w:tcPr>
            <w:tcW w:w="4820" w:type="dxa"/>
          </w:tcPr>
          <w:p w14:paraId="33A6CF0B" w14:textId="25DDE5C7" w:rsidR="000B1AAC" w:rsidRPr="00060B69" w:rsidRDefault="000B1AAC" w:rsidP="00104C42">
            <w:pPr>
              <w:pStyle w:val="Corpsdetexte"/>
              <w:ind w:left="0"/>
              <w:rPr>
                <w:sz w:val="20"/>
                <w:lang w:val="fr-FR"/>
              </w:rPr>
            </w:pPr>
            <w:r w:rsidRPr="00EB7EAE">
              <w:rPr>
                <w:lang w:val="fr-FR"/>
              </w:rPr>
              <w:t xml:space="preserve">Évaluation des fournisseurs </w:t>
            </w:r>
          </w:p>
        </w:tc>
      </w:tr>
      <w:tr w:rsidR="000B1AAC" w:rsidRPr="00EB7EAE" w14:paraId="74600A20" w14:textId="77777777" w:rsidTr="00DE70EF">
        <w:trPr>
          <w:trHeight w:val="428"/>
        </w:trPr>
        <w:tc>
          <w:tcPr>
            <w:tcW w:w="5132" w:type="dxa"/>
          </w:tcPr>
          <w:p w14:paraId="11093167" w14:textId="4D71CEF4" w:rsidR="000B1AAC" w:rsidRPr="00060B69" w:rsidRDefault="000B1AAC" w:rsidP="00104C42">
            <w:pPr>
              <w:pStyle w:val="Corpsdetexte"/>
              <w:ind w:left="0"/>
              <w:rPr>
                <w:sz w:val="20"/>
                <w:lang w:val="fr-FR"/>
              </w:rPr>
            </w:pPr>
            <w:r w:rsidRPr="00EB7EAE">
              <w:rPr>
                <w:lang w:val="fr-FR"/>
              </w:rPr>
              <w:t xml:space="preserve">Le besoin en amélioration du SMQ   (§10.3 ISO) </w:t>
            </w:r>
          </w:p>
        </w:tc>
        <w:tc>
          <w:tcPr>
            <w:tcW w:w="4820" w:type="dxa"/>
          </w:tcPr>
          <w:p w14:paraId="28B8F045" w14:textId="77777777" w:rsidR="000B1AAC" w:rsidRPr="00060B69" w:rsidRDefault="000B1AAC" w:rsidP="00104C42">
            <w:pPr>
              <w:pStyle w:val="Corpsdetexte"/>
              <w:ind w:left="0"/>
              <w:rPr>
                <w:sz w:val="20"/>
                <w:lang w:val="fr-FR"/>
              </w:rPr>
            </w:pPr>
            <w:r w:rsidRPr="00EB7EAE">
              <w:rPr>
                <w:lang w:val="fr-FR"/>
              </w:rPr>
              <w:t xml:space="preserve">Revue de direction </w:t>
            </w:r>
          </w:p>
        </w:tc>
      </w:tr>
      <w:tr w:rsidR="000B1AAC" w:rsidRPr="00EB7EAE" w14:paraId="5C73B045" w14:textId="77777777" w:rsidTr="00DE70EF">
        <w:trPr>
          <w:trHeight w:val="428"/>
        </w:trPr>
        <w:tc>
          <w:tcPr>
            <w:tcW w:w="5132" w:type="dxa"/>
          </w:tcPr>
          <w:p w14:paraId="23716417" w14:textId="77777777" w:rsidR="000B1AAC" w:rsidRPr="00060B69" w:rsidRDefault="000B1AAC" w:rsidP="00104C42">
            <w:pPr>
              <w:pStyle w:val="Corpsdetexte"/>
              <w:ind w:left="0"/>
              <w:rPr>
                <w:sz w:val="20"/>
                <w:lang w:val="fr-FR"/>
              </w:rPr>
            </w:pPr>
            <w:r w:rsidRPr="00EB7EAE">
              <w:rPr>
                <w:lang w:val="fr-FR"/>
              </w:rPr>
              <w:t xml:space="preserve">Objectifs Qualité </w:t>
            </w:r>
          </w:p>
        </w:tc>
        <w:tc>
          <w:tcPr>
            <w:tcW w:w="4820" w:type="dxa"/>
          </w:tcPr>
          <w:p w14:paraId="50198093" w14:textId="48671EBE" w:rsidR="000B1AAC" w:rsidRPr="00060B69" w:rsidRDefault="000B1AAC" w:rsidP="00104C42">
            <w:pPr>
              <w:pStyle w:val="Corpsdetexte"/>
              <w:ind w:left="0"/>
              <w:rPr>
                <w:sz w:val="20"/>
                <w:lang w:val="fr-FR"/>
              </w:rPr>
            </w:pPr>
            <w:r w:rsidRPr="00EB7EAE">
              <w:rPr>
                <w:lang w:val="fr-FR"/>
              </w:rPr>
              <w:t>Indicateurs de performance des processus (COPIL)</w:t>
            </w:r>
          </w:p>
        </w:tc>
      </w:tr>
      <w:tr w:rsidR="000B1AAC" w:rsidRPr="00EB7EAE" w14:paraId="018DDC28" w14:textId="77777777" w:rsidTr="00DE70EF">
        <w:trPr>
          <w:trHeight w:val="428"/>
        </w:trPr>
        <w:tc>
          <w:tcPr>
            <w:tcW w:w="5132" w:type="dxa"/>
          </w:tcPr>
          <w:p w14:paraId="5D3E3715" w14:textId="77777777" w:rsidR="000B1AAC" w:rsidRPr="00060B69" w:rsidRDefault="000B1AAC" w:rsidP="00104C42">
            <w:pPr>
              <w:pStyle w:val="Corpsdetexte"/>
              <w:ind w:left="0"/>
              <w:rPr>
                <w:sz w:val="20"/>
                <w:lang w:val="fr-FR"/>
              </w:rPr>
            </w:pPr>
            <w:r w:rsidRPr="00EB7EAE">
              <w:rPr>
                <w:lang w:val="fr-FR"/>
              </w:rPr>
              <w:t>Conformité processus</w:t>
            </w:r>
          </w:p>
        </w:tc>
        <w:tc>
          <w:tcPr>
            <w:tcW w:w="4820" w:type="dxa"/>
          </w:tcPr>
          <w:p w14:paraId="36D40FAC" w14:textId="23683C41" w:rsidR="000B1AAC" w:rsidRPr="00060B69" w:rsidRDefault="000B1AAC" w:rsidP="00886B76">
            <w:pPr>
              <w:pStyle w:val="Corpsdetexte"/>
              <w:ind w:left="0"/>
              <w:rPr>
                <w:sz w:val="20"/>
                <w:lang w:val="fr-FR"/>
              </w:rPr>
            </w:pPr>
            <w:r w:rsidRPr="00EB7EAE">
              <w:rPr>
                <w:lang w:val="fr-FR"/>
              </w:rPr>
              <w:t xml:space="preserve">Audit processus </w:t>
            </w:r>
          </w:p>
        </w:tc>
      </w:tr>
    </w:tbl>
    <w:p w14:paraId="010F9C5D" w14:textId="205056C4" w:rsidR="008C4DAB" w:rsidRPr="00025261" w:rsidRDefault="008C4DAB" w:rsidP="008C4DAB">
      <w:pPr>
        <w:jc w:val="center"/>
        <w:rPr>
          <w:rFonts w:cs="Arial"/>
          <w:b/>
          <w:lang w:val="en-US"/>
        </w:rPr>
      </w:pPr>
      <w:bookmarkStart w:id="754" w:name="_Toc62482677"/>
      <w:r w:rsidRPr="00025261">
        <w:rPr>
          <w:rFonts w:cs="Arial"/>
          <w:lang w:val="en-US"/>
        </w:rPr>
        <w:t xml:space="preserve">Table </w:t>
      </w:r>
      <w:r w:rsidRPr="00025261">
        <w:rPr>
          <w:rFonts w:cs="Arial"/>
          <w:lang w:val="en-US"/>
        </w:rPr>
        <w:fldChar w:fldCharType="begin"/>
      </w:r>
      <w:r w:rsidRPr="00025261">
        <w:rPr>
          <w:rFonts w:cs="Arial"/>
          <w:lang w:val="en-US"/>
        </w:rPr>
        <w:instrText xml:space="preserve"> SEQ Table \* ARABIC </w:instrText>
      </w:r>
      <w:r w:rsidRPr="00025261">
        <w:rPr>
          <w:rFonts w:cs="Arial"/>
          <w:lang w:val="en-US"/>
        </w:rPr>
        <w:fldChar w:fldCharType="separate"/>
      </w:r>
      <w:r w:rsidR="00022516">
        <w:rPr>
          <w:rFonts w:cs="Arial"/>
          <w:noProof/>
          <w:lang w:val="en-US"/>
        </w:rPr>
        <w:t>5</w:t>
      </w:r>
      <w:r w:rsidRPr="00025261">
        <w:rPr>
          <w:rFonts w:cs="Arial"/>
          <w:lang w:val="en-US"/>
        </w:rPr>
        <w:fldChar w:fldCharType="end"/>
      </w:r>
      <w:r w:rsidRPr="00025261">
        <w:rPr>
          <w:rFonts w:cs="Arial"/>
          <w:lang w:val="en-US"/>
        </w:rPr>
        <w:t xml:space="preserve"> : </w:t>
      </w:r>
      <w:proofErr w:type="spellStart"/>
      <w:r>
        <w:rPr>
          <w:rFonts w:cs="Arial"/>
          <w:lang w:val="en-US"/>
        </w:rPr>
        <w:t>Analyse</w:t>
      </w:r>
      <w:proofErr w:type="spellEnd"/>
      <w:r>
        <w:rPr>
          <w:rFonts w:cs="Arial"/>
          <w:lang w:val="en-US"/>
        </w:rPr>
        <w:t xml:space="preserve"> et </w:t>
      </w:r>
      <w:r w:rsidRPr="00060B69">
        <w:rPr>
          <w:rFonts w:cs="Arial"/>
        </w:rPr>
        <w:t>évaluation</w:t>
      </w:r>
      <w:bookmarkEnd w:id="754"/>
    </w:p>
    <w:p w14:paraId="4BF83397" w14:textId="77777777" w:rsidR="004373B4" w:rsidRDefault="004373B4" w:rsidP="004373B4">
      <w:pPr>
        <w:pStyle w:val="Titre2"/>
      </w:pPr>
      <w:bookmarkStart w:id="755" w:name="_Toc62482666"/>
      <w:bookmarkStart w:id="756" w:name="_Toc62736668"/>
      <w:bookmarkEnd w:id="755"/>
      <w:r>
        <w:t>Audit interne</w:t>
      </w:r>
      <w:bookmarkEnd w:id="756"/>
      <w:r>
        <w:t xml:space="preserve"> </w:t>
      </w:r>
    </w:p>
    <w:p w14:paraId="61E658B2" w14:textId="5E2BF5AE" w:rsidR="001D3811" w:rsidRDefault="001D3811" w:rsidP="001D3811">
      <w:pPr>
        <w:ind w:left="567"/>
        <w:rPr>
          <w:ins w:id="757" w:author="Tatyana BUDUEVA" w:date="2021-05-21T12:31:00Z"/>
          <w:color w:val="0000FF"/>
        </w:rPr>
      </w:pPr>
      <w:ins w:id="758" w:author="Tatyana BUDUEVA" w:date="2021-05-21T12:15:00Z">
        <w:r w:rsidRPr="001D3811">
          <w:rPr>
            <w:color w:val="0000FF"/>
          </w:rPr>
          <w:t>L’audit interne</w:t>
        </w:r>
      </w:ins>
      <w:ins w:id="759" w:author="Tatyana BUDUEVA" w:date="2021-05-21T12:17:00Z">
        <w:r w:rsidRPr="001D3811">
          <w:rPr>
            <w:color w:val="0000FF"/>
          </w:rPr>
          <w:t xml:space="preserve"> ISO 9001-2015</w:t>
        </w:r>
      </w:ins>
      <w:ins w:id="760" w:author="Tatyana BUDUEVA" w:date="2021-05-21T12:15:00Z">
        <w:r w:rsidRPr="001D3811">
          <w:rPr>
            <w:color w:val="0000FF"/>
          </w:rPr>
          <w:t xml:space="preserve"> peut être </w:t>
        </w:r>
      </w:ins>
      <w:ins w:id="761" w:author="Tatyana BUDUEVA" w:date="2021-05-21T12:17:00Z">
        <w:r w:rsidRPr="001D3811">
          <w:rPr>
            <w:color w:val="0000FF"/>
          </w:rPr>
          <w:t xml:space="preserve">réalisé de deux façons : </w:t>
        </w:r>
      </w:ins>
      <w:ins w:id="762" w:author="Tatyana BUDUEVA" w:date="2021-05-21T12:15:00Z">
        <w:r w:rsidRPr="001D3811">
          <w:rPr>
            <w:color w:val="0000FF"/>
          </w:rPr>
          <w:t>externalisé ou réalisé par le responsable Qualité et un autre auditeur pour les activités du responsable Qualité.</w:t>
        </w:r>
      </w:ins>
      <w:ins w:id="763" w:author="Tatyana BUDUEVA" w:date="2021-05-21T13:10:00Z">
        <w:r w:rsidR="00C010AF">
          <w:rPr>
            <w:color w:val="0000FF"/>
          </w:rPr>
          <w:t xml:space="preserve"> L’audit interne est réalisé une fois par an.</w:t>
        </w:r>
      </w:ins>
    </w:p>
    <w:p w14:paraId="398956F9" w14:textId="36EC1F8A" w:rsidR="00C30FF2" w:rsidRDefault="00C30FF2" w:rsidP="001D3811">
      <w:pPr>
        <w:ind w:left="567"/>
        <w:rPr>
          <w:ins w:id="764" w:author="Tatyana BUDUEVA" w:date="2021-05-21T12:31:00Z"/>
          <w:color w:val="0000FF"/>
        </w:rPr>
      </w:pPr>
    </w:p>
    <w:p w14:paraId="7A576C43" w14:textId="3AA6EF38" w:rsidR="00C30FF2" w:rsidRPr="001D3811" w:rsidRDefault="00C30FF2">
      <w:pPr>
        <w:ind w:left="567"/>
        <w:jc w:val="center"/>
        <w:rPr>
          <w:ins w:id="765" w:author="Tatyana BUDUEVA" w:date="2021-05-21T12:15:00Z"/>
          <w:color w:val="0000FF"/>
        </w:rPr>
        <w:pPrChange w:id="766" w:author="Tatyana BUDUEVA" w:date="2021-05-21T12:31:00Z">
          <w:pPr>
            <w:ind w:left="567"/>
          </w:pPr>
        </w:pPrChange>
      </w:pPr>
      <w:ins w:id="767" w:author="Tatyana BUDUEVA" w:date="2021-05-21T12:31:00Z">
        <w:r w:rsidRPr="001D3811">
          <w:rPr>
            <w:noProof/>
            <w:lang w:eastAsia="fr-FR"/>
          </w:rPr>
          <w:drawing>
            <wp:inline distT="0" distB="0" distL="0" distR="0" wp14:anchorId="704A2BE3" wp14:editId="0603D784">
              <wp:extent cx="4871923" cy="2341449"/>
              <wp:effectExtent l="0" t="0" r="508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1562" cy="2346081"/>
                      </a:xfrm>
                      <a:prstGeom prst="rect">
                        <a:avLst/>
                      </a:prstGeom>
                    </pic:spPr>
                  </pic:pic>
                </a:graphicData>
              </a:graphic>
            </wp:inline>
          </w:drawing>
        </w:r>
      </w:ins>
    </w:p>
    <w:p w14:paraId="40A49A21" w14:textId="5446566A" w:rsidR="00B876B1" w:rsidRDefault="001D3811">
      <w:pPr>
        <w:ind w:left="567"/>
        <w:rPr>
          <w:ins w:id="768" w:author="Tatyana BUDUEVA" w:date="2021-05-21T12:20:00Z"/>
          <w:color w:val="0000FF"/>
        </w:rPr>
      </w:pPr>
      <w:ins w:id="769" w:author="Tatyana BUDUEVA" w:date="2021-05-21T12:16:00Z">
        <w:r w:rsidRPr="001D3811">
          <w:rPr>
            <w:color w:val="0000FF"/>
          </w:rPr>
          <w:t xml:space="preserve">Avant d’établir la campagne </w:t>
        </w:r>
        <w:r w:rsidR="00B876B1">
          <w:rPr>
            <w:color w:val="0000FF"/>
          </w:rPr>
          <w:t>d</w:t>
        </w:r>
      </w:ins>
      <w:ins w:id="770" w:author="Tatyana BUDUEVA" w:date="2021-05-21T12:23:00Z">
        <w:r w:rsidR="00B876B1">
          <w:rPr>
            <w:color w:val="0000FF"/>
          </w:rPr>
          <w:t>’</w:t>
        </w:r>
      </w:ins>
      <w:ins w:id="771" w:author="Tatyana BUDUEVA" w:date="2021-05-21T12:16:00Z">
        <w:r w:rsidRPr="001D3811">
          <w:rPr>
            <w:color w:val="0000FF"/>
          </w:rPr>
          <w:t xml:space="preserve">audit annuelle </w:t>
        </w:r>
      </w:ins>
      <w:ins w:id="772" w:author="Tatyana BUDUEVA" w:date="2021-05-21T12:24:00Z">
        <w:r w:rsidR="00B876B1">
          <w:rPr>
            <w:color w:val="0000FF"/>
          </w:rPr>
          <w:t xml:space="preserve">la Direction et le Responsable Qualité choisiront </w:t>
        </w:r>
      </w:ins>
      <w:ins w:id="773" w:author="Tatyana BUDUEVA" w:date="2021-05-21T12:25:00Z">
        <w:r w:rsidR="00B876B1">
          <w:rPr>
            <w:color w:val="0000FF"/>
          </w:rPr>
          <w:t>qui réalisera les audits internes pour l’année à venir.</w:t>
        </w:r>
      </w:ins>
    </w:p>
    <w:p w14:paraId="6F603C6C" w14:textId="77777777" w:rsidR="001D3811" w:rsidRPr="00917266" w:rsidRDefault="001D3811" w:rsidP="001D3811">
      <w:pPr>
        <w:ind w:left="567"/>
        <w:rPr>
          <w:ins w:id="774" w:author="Tatyana BUDUEVA" w:date="2021-05-21T12:15:00Z"/>
          <w:b/>
          <w:color w:val="0000FF"/>
        </w:rPr>
      </w:pPr>
      <w:ins w:id="775" w:author="Tatyana BUDUEVA" w:date="2021-05-21T12:15:00Z">
        <w:r w:rsidRPr="00917266">
          <w:rPr>
            <w:b/>
            <w:color w:val="0000FF"/>
          </w:rPr>
          <w:t xml:space="preserve">Si l’audit interne est externalisé : </w:t>
        </w:r>
      </w:ins>
    </w:p>
    <w:p w14:paraId="59FAFC7C" w14:textId="77777777" w:rsidR="001D3811" w:rsidRPr="00917266" w:rsidRDefault="001D3811" w:rsidP="001D3811">
      <w:pPr>
        <w:ind w:left="567"/>
        <w:rPr>
          <w:ins w:id="776" w:author="Tatyana BUDUEVA" w:date="2021-05-21T12:15:00Z"/>
          <w:color w:val="0000FF"/>
        </w:rPr>
      </w:pPr>
      <w:ins w:id="777" w:author="Tatyana BUDUEVA" w:date="2021-05-21T12:15:00Z">
        <w:r w:rsidRPr="00917266">
          <w:rPr>
            <w:color w:val="0000FF"/>
          </w:rPr>
          <w:t xml:space="preserve">Le Groupe Pacte Novation s’assurera que l’auditeur répond aux règles de qualification des auditeurs écrites dans le §3.2.5 de la procédure QUAL-GPN-PRG09- Audits Qualité internes et Contrôles d’Assurance Qualité. </w:t>
        </w:r>
      </w:ins>
    </w:p>
    <w:p w14:paraId="0CB507A1" w14:textId="77777777" w:rsidR="001D3811" w:rsidRPr="00917266" w:rsidRDefault="001D3811" w:rsidP="001D3811">
      <w:pPr>
        <w:ind w:left="567"/>
        <w:rPr>
          <w:ins w:id="778" w:author="Tatyana BUDUEVA" w:date="2021-05-21T12:15:00Z"/>
          <w:color w:val="0000FF"/>
        </w:rPr>
      </w:pPr>
      <w:ins w:id="779" w:author="Tatyana BUDUEVA" w:date="2021-05-21T12:15:00Z">
        <w:r w:rsidRPr="00917266">
          <w:rPr>
            <w:color w:val="0000FF"/>
          </w:rPr>
          <w:t xml:space="preserve">Le Responsable Qualité s’assurera que le rapport d’audit interne prend en compte toutes les clauses de l’ISO 9001-2015.  </w:t>
        </w:r>
      </w:ins>
    </w:p>
    <w:p w14:paraId="17F25227" w14:textId="77777777" w:rsidR="001D3811" w:rsidRDefault="001D3811" w:rsidP="001D3811">
      <w:pPr>
        <w:ind w:left="567"/>
        <w:rPr>
          <w:ins w:id="780" w:author="Tatyana BUDUEVA" w:date="2021-05-21T12:15:00Z"/>
          <w:b/>
          <w:color w:val="0000FF"/>
        </w:rPr>
      </w:pPr>
      <w:ins w:id="781" w:author="Tatyana BUDUEVA" w:date="2021-05-21T12:15:00Z">
        <w:r w:rsidRPr="00201682">
          <w:rPr>
            <w:b/>
            <w:color w:val="0000FF"/>
          </w:rPr>
          <w:t>Si l’audit interne est réalisé par le Responsable Qualité et un autre auditeur pour les activités du responsable Qualité</w:t>
        </w:r>
        <w:r>
          <w:rPr>
            <w:b/>
            <w:color w:val="0000FF"/>
          </w:rPr>
          <w:t> </w:t>
        </w:r>
      </w:ins>
    </w:p>
    <w:p w14:paraId="46467184" w14:textId="77777777" w:rsidR="001D3811" w:rsidRDefault="001D3811" w:rsidP="001D3811">
      <w:pPr>
        <w:ind w:left="567"/>
        <w:rPr>
          <w:ins w:id="782" w:author="Tatyana BUDUEVA" w:date="2021-05-21T12:15:00Z"/>
          <w:color w:val="0000FF"/>
        </w:rPr>
      </w:pPr>
      <w:ins w:id="783" w:author="Tatyana BUDUEVA" w:date="2021-05-21T12:15:00Z">
        <w:r w:rsidRPr="00917266">
          <w:rPr>
            <w:color w:val="0000FF"/>
          </w:rPr>
          <w:t>Le Groupe Pacte Novation s’assurera que l’auditeur</w:t>
        </w:r>
        <w:r>
          <w:rPr>
            <w:color w:val="0000FF"/>
          </w:rPr>
          <w:t xml:space="preserve"> responsable pour la partie Qualité </w:t>
        </w:r>
        <w:r w:rsidRPr="00917266">
          <w:rPr>
            <w:color w:val="0000FF"/>
          </w:rPr>
          <w:t xml:space="preserve">répond aux règles de qualification des auditeurs écrites dans le §3.2.5 de la procédure QUAL-GPN-PRG09- Audits Qualité internes et Contrôles d’Assurance Qualité. </w:t>
        </w:r>
      </w:ins>
    </w:p>
    <w:p w14:paraId="177DBC82" w14:textId="2F2D4756" w:rsidR="001D3811" w:rsidRDefault="001D3811" w:rsidP="001D3811">
      <w:pPr>
        <w:ind w:left="567"/>
        <w:rPr>
          <w:ins w:id="784" w:author="Tatyana BUDUEVA" w:date="2021-06-01T09:37:00Z"/>
          <w:color w:val="0000FF"/>
        </w:rPr>
      </w:pPr>
      <w:ins w:id="785" w:author="Tatyana BUDUEVA" w:date="2021-05-21T12:15:00Z">
        <w:r>
          <w:rPr>
            <w:color w:val="0000FF"/>
          </w:rPr>
          <w:t>L’audit interne peut être réalisé soit par processus, en s’assurant que toutes les clauses de l’ISO 9001-2015 sont prises en compte. Dans ce cas la stratégie de réalisation des audits peut sa baser sur les processus ou par la reprise de chaque clause de l’ISO 9001-2015.</w:t>
        </w:r>
      </w:ins>
    </w:p>
    <w:p w14:paraId="771668C2" w14:textId="30A420ED" w:rsidR="00462867" w:rsidRDefault="00462867" w:rsidP="001D3811">
      <w:pPr>
        <w:ind w:left="567"/>
        <w:rPr>
          <w:ins w:id="786" w:author="Tatyana BUDUEVA" w:date="2021-05-21T12:15:00Z"/>
          <w:color w:val="0000FF"/>
        </w:rPr>
      </w:pPr>
      <w:ins w:id="787" w:author="Tatyana BUDUEVA" w:date="2021-06-01T09:37:00Z">
        <w:r>
          <w:rPr>
            <w:color w:val="0000FF"/>
          </w:rPr>
          <w:t>Les objectifs, le champs et périmètres d</w:t>
        </w:r>
      </w:ins>
      <w:ins w:id="788" w:author="Tatyana BUDUEVA" w:date="2021-06-01T09:38:00Z">
        <w:r>
          <w:rPr>
            <w:color w:val="0000FF"/>
          </w:rPr>
          <w:t>’audits ainsi que la méthodologue (</w:t>
        </w:r>
      </w:ins>
      <w:ins w:id="789" w:author="Tatyana BUDUEVA" w:date="2021-06-01T09:39:00Z">
        <w:r>
          <w:rPr>
            <w:color w:val="0000FF"/>
          </w:rPr>
          <w:t xml:space="preserve">audit par processus ou par chaque clause ISO 9001-2015) sont notés dans le Plan d’audit </w:t>
        </w:r>
      </w:ins>
    </w:p>
    <w:p w14:paraId="65E7AC2C" w14:textId="714C4719" w:rsidR="00C30FF2" w:rsidRDefault="00C30FF2" w:rsidP="001D3811">
      <w:pPr>
        <w:ind w:left="567"/>
        <w:rPr>
          <w:ins w:id="790" w:author="Tatyana BUDUEVA" w:date="2021-05-21T14:34:00Z"/>
          <w:color w:val="0000FF"/>
        </w:rPr>
      </w:pPr>
    </w:p>
    <w:p w14:paraId="16507981" w14:textId="7A48BD8F" w:rsidR="002D64D3" w:rsidRDefault="002D64D3" w:rsidP="001D3811">
      <w:pPr>
        <w:ind w:left="567"/>
        <w:rPr>
          <w:ins w:id="791" w:author="Tatyana BUDUEVA" w:date="2021-05-21T14:34:00Z"/>
          <w:color w:val="0000FF"/>
        </w:rPr>
      </w:pPr>
    </w:p>
    <w:p w14:paraId="539D1A13" w14:textId="794C035B" w:rsidR="002D64D3" w:rsidRDefault="002D64D3" w:rsidP="001D3811">
      <w:pPr>
        <w:ind w:left="567"/>
        <w:rPr>
          <w:ins w:id="792" w:author="Tatyana BUDUEVA" w:date="2021-05-21T14:34:00Z"/>
          <w:color w:val="0000FF"/>
        </w:rPr>
      </w:pPr>
    </w:p>
    <w:p w14:paraId="7429BE87" w14:textId="2518E822" w:rsidR="002D64D3" w:rsidRDefault="002D64D3" w:rsidP="001D3811">
      <w:pPr>
        <w:ind w:left="567"/>
        <w:rPr>
          <w:ins w:id="793" w:author="Tatyana BUDUEVA" w:date="2021-05-21T14:34:00Z"/>
          <w:color w:val="0000FF"/>
        </w:rPr>
      </w:pPr>
    </w:p>
    <w:p w14:paraId="478E213D" w14:textId="4C9A1A12" w:rsidR="002D64D3" w:rsidRDefault="002D64D3" w:rsidP="001D3811">
      <w:pPr>
        <w:ind w:left="567"/>
        <w:rPr>
          <w:ins w:id="794" w:author="Tatyana BUDUEVA" w:date="2021-05-21T14:34:00Z"/>
          <w:color w:val="0000FF"/>
        </w:rPr>
      </w:pPr>
    </w:p>
    <w:p w14:paraId="4EE70B44" w14:textId="77777777" w:rsidR="002D64D3" w:rsidRDefault="002D64D3" w:rsidP="001D3811">
      <w:pPr>
        <w:ind w:left="567"/>
        <w:rPr>
          <w:ins w:id="795" w:author="Tatyana BUDUEVA" w:date="2021-05-21T12:36:00Z"/>
          <w:color w:val="0000FF"/>
        </w:rPr>
      </w:pPr>
    </w:p>
    <w:p w14:paraId="71E750AA" w14:textId="15258931" w:rsidR="00C30FF2" w:rsidRDefault="00C30FF2">
      <w:pPr>
        <w:pStyle w:val="Titre3"/>
        <w:rPr>
          <w:ins w:id="796" w:author="Tatyana BUDUEVA" w:date="2021-05-21T12:36:00Z"/>
        </w:rPr>
        <w:pPrChange w:id="797" w:author="Tatyana BUDUEVA" w:date="2021-05-21T12:36:00Z">
          <w:pPr>
            <w:ind w:left="567"/>
          </w:pPr>
        </w:pPrChange>
      </w:pPr>
      <w:ins w:id="798" w:author="Tatyana BUDUEVA" w:date="2021-05-21T12:36:00Z">
        <w:r>
          <w:t>L’audit interne par processus</w:t>
        </w:r>
      </w:ins>
    </w:p>
    <w:p w14:paraId="4DB57BC0" w14:textId="06013868" w:rsidR="001D3811" w:rsidRDefault="001D3811" w:rsidP="001D3811">
      <w:pPr>
        <w:ind w:left="567"/>
        <w:rPr>
          <w:ins w:id="799" w:author="Tatyana BUDUEVA" w:date="2021-05-21T12:18:00Z"/>
          <w:color w:val="0000FF"/>
        </w:rPr>
      </w:pPr>
      <w:ins w:id="800" w:author="Tatyana BUDUEVA" w:date="2021-05-21T12:15:00Z">
        <w:r>
          <w:rPr>
            <w:color w:val="0000FF"/>
          </w:rPr>
          <w:t>L’audit par processus va être réalisé en utilisant le modèle</w:t>
        </w:r>
      </w:ins>
      <w:ins w:id="801" w:author="Tatyana BUDUEVA" w:date="2021-05-21T14:34:00Z">
        <w:r w:rsidR="006A3245">
          <w:rPr>
            <w:color w:val="0000FF"/>
          </w:rPr>
          <w:t xml:space="preserve"> du rapport d’audit</w:t>
        </w:r>
      </w:ins>
      <w:ins w:id="802" w:author="Tatyana BUDUEVA" w:date="2021-05-21T12:15:00Z">
        <w:r>
          <w:rPr>
            <w:color w:val="0000FF"/>
          </w:rPr>
          <w:t xml:space="preserve"> : </w:t>
        </w:r>
        <w:r w:rsidRPr="004B592E">
          <w:rPr>
            <w:color w:val="0000FF"/>
          </w:rPr>
          <w:t>QUAL-GPN-M</w:t>
        </w:r>
        <w:r>
          <w:rPr>
            <w:color w:val="0000FF"/>
          </w:rPr>
          <w:t xml:space="preserve">OD08-v01-rapport audit interne </w:t>
        </w:r>
        <w:r w:rsidRPr="004B592E">
          <w:rPr>
            <w:color w:val="0000FF"/>
          </w:rPr>
          <w:t>ISO 9001-2015</w:t>
        </w:r>
        <w:r>
          <w:rPr>
            <w:color w:val="0000FF"/>
          </w:rPr>
          <w:t xml:space="preserve"> et suivant la méthodologie du §3.3 de la procédure </w:t>
        </w:r>
        <w:r w:rsidRPr="00917266">
          <w:rPr>
            <w:color w:val="0000FF"/>
          </w:rPr>
          <w:t>QUAL-GPN-PRG09- Audits Qualité internes et Contrôles d’Assurance Qualité.</w:t>
        </w:r>
      </w:ins>
    </w:p>
    <w:p w14:paraId="30658BC6" w14:textId="77777777" w:rsidR="001D3811" w:rsidRDefault="001D3811" w:rsidP="001D3811">
      <w:pPr>
        <w:ind w:left="567"/>
        <w:rPr>
          <w:ins w:id="803" w:author="Tatyana BUDUEVA" w:date="2021-05-21T12:15:00Z"/>
          <w:color w:val="0000FF"/>
        </w:rPr>
      </w:pPr>
    </w:p>
    <w:tbl>
      <w:tblPr>
        <w:tblStyle w:val="Grilledutableau"/>
        <w:tblW w:w="9847" w:type="dxa"/>
        <w:tblLook w:val="04A0" w:firstRow="1" w:lastRow="0" w:firstColumn="1" w:lastColumn="0" w:noHBand="0" w:noVBand="1"/>
        <w:tblPrChange w:id="804" w:author="Tatyana BUDUEVA" w:date="2021-05-21T12:25:00Z">
          <w:tblPr>
            <w:tblStyle w:val="Grilledutableau"/>
            <w:tblW w:w="9215" w:type="dxa"/>
            <w:tblLook w:val="04A0" w:firstRow="1" w:lastRow="0" w:firstColumn="1" w:lastColumn="0" w:noHBand="0" w:noVBand="1"/>
          </w:tblPr>
        </w:tblPrChange>
      </w:tblPr>
      <w:tblGrid>
        <w:gridCol w:w="2267"/>
        <w:gridCol w:w="2424"/>
        <w:gridCol w:w="3384"/>
        <w:gridCol w:w="1772"/>
        <w:tblGridChange w:id="805">
          <w:tblGrid>
            <w:gridCol w:w="2122"/>
            <w:gridCol w:w="145"/>
            <w:gridCol w:w="2123"/>
            <w:gridCol w:w="301"/>
            <w:gridCol w:w="3096"/>
            <w:gridCol w:w="288"/>
            <w:gridCol w:w="1140"/>
            <w:gridCol w:w="632"/>
          </w:tblGrid>
        </w:tblGridChange>
      </w:tblGrid>
      <w:tr w:rsidR="001D3811" w:rsidRPr="00C30FF2" w14:paraId="24702614" w14:textId="77777777" w:rsidTr="00B876B1">
        <w:trPr>
          <w:trHeight w:val="283"/>
          <w:ins w:id="806" w:author="Tatyana BUDUEVA" w:date="2021-05-21T12:15:00Z"/>
          <w:trPrChange w:id="807" w:author="Tatyana BUDUEVA" w:date="2021-05-21T12:25:00Z">
            <w:trPr>
              <w:gridAfter w:val="0"/>
              <w:trHeight w:val="288"/>
            </w:trPr>
          </w:trPrChange>
        </w:trPr>
        <w:tc>
          <w:tcPr>
            <w:tcW w:w="2267" w:type="dxa"/>
            <w:hideMark/>
            <w:tcPrChange w:id="808" w:author="Tatyana BUDUEVA" w:date="2021-05-21T12:25:00Z">
              <w:tcPr>
                <w:tcW w:w="2122" w:type="dxa"/>
                <w:hideMark/>
              </w:tcPr>
            </w:tcPrChange>
          </w:tcPr>
          <w:p w14:paraId="46595B40" w14:textId="77777777" w:rsidR="001D3811" w:rsidRPr="00C30FF2" w:rsidRDefault="001D3811" w:rsidP="00D242B4">
            <w:pPr>
              <w:spacing w:after="160" w:line="259" w:lineRule="auto"/>
              <w:jc w:val="center"/>
              <w:rPr>
                <w:ins w:id="809" w:author="Tatyana BUDUEVA" w:date="2021-05-21T12:15:00Z"/>
                <w:color w:val="0000FF"/>
                <w:sz w:val="20"/>
                <w:rPrChange w:id="810" w:author="Tatyana BUDUEVA" w:date="2021-05-21T12:31:00Z">
                  <w:rPr>
                    <w:ins w:id="811" w:author="Tatyana BUDUEVA" w:date="2021-05-21T12:15:00Z"/>
                    <w:color w:val="0000FF"/>
                  </w:rPr>
                </w:rPrChange>
              </w:rPr>
            </w:pPr>
            <w:ins w:id="812" w:author="Tatyana BUDUEVA" w:date="2021-05-21T12:15:00Z">
              <w:r w:rsidRPr="00C30FF2">
                <w:rPr>
                  <w:b/>
                  <w:bCs/>
                  <w:color w:val="0000FF"/>
                </w:rPr>
                <w:t>Macro processus</w:t>
              </w:r>
            </w:ins>
          </w:p>
        </w:tc>
        <w:tc>
          <w:tcPr>
            <w:tcW w:w="2424" w:type="dxa"/>
            <w:hideMark/>
            <w:tcPrChange w:id="813" w:author="Tatyana BUDUEVA" w:date="2021-05-21T12:25:00Z">
              <w:tcPr>
                <w:tcW w:w="2268" w:type="dxa"/>
                <w:gridSpan w:val="2"/>
                <w:hideMark/>
              </w:tcPr>
            </w:tcPrChange>
          </w:tcPr>
          <w:p w14:paraId="6D0E92AB" w14:textId="77777777" w:rsidR="001D3811" w:rsidRPr="000F5A07" w:rsidRDefault="001D3811" w:rsidP="00D242B4">
            <w:pPr>
              <w:spacing w:after="160" w:line="259" w:lineRule="auto"/>
              <w:rPr>
                <w:ins w:id="814" w:author="Tatyana BUDUEVA" w:date="2021-05-21T12:15:00Z"/>
                <w:color w:val="FF0000"/>
                <w:sz w:val="20"/>
                <w:rPrChange w:id="815" w:author="BUDUEVA Tatyana" w:date="2021-06-09T15:25:00Z">
                  <w:rPr>
                    <w:ins w:id="816" w:author="Tatyana BUDUEVA" w:date="2021-05-21T12:15:00Z"/>
                    <w:color w:val="0000FF"/>
                  </w:rPr>
                </w:rPrChange>
              </w:rPr>
            </w:pPr>
            <w:ins w:id="817" w:author="Tatyana BUDUEVA" w:date="2021-05-21T12:15:00Z">
              <w:r w:rsidRPr="000F5A07">
                <w:rPr>
                  <w:b/>
                  <w:bCs/>
                  <w:color w:val="FF0000"/>
                  <w:rPrChange w:id="818" w:author="BUDUEVA Tatyana" w:date="2021-06-09T15:25:00Z">
                    <w:rPr>
                      <w:b/>
                      <w:bCs/>
                      <w:color w:val="0000FF"/>
                    </w:rPr>
                  </w:rPrChange>
                </w:rPr>
                <w:t xml:space="preserve">Correspondance avec l’ISO </w:t>
              </w:r>
            </w:ins>
          </w:p>
        </w:tc>
        <w:tc>
          <w:tcPr>
            <w:tcW w:w="3384" w:type="dxa"/>
            <w:hideMark/>
            <w:tcPrChange w:id="819" w:author="Tatyana BUDUEVA" w:date="2021-05-21T12:25:00Z">
              <w:tcPr>
                <w:tcW w:w="3397" w:type="dxa"/>
                <w:gridSpan w:val="2"/>
                <w:hideMark/>
              </w:tcPr>
            </w:tcPrChange>
          </w:tcPr>
          <w:p w14:paraId="631DA3F4" w14:textId="77777777" w:rsidR="001D3811" w:rsidRPr="00C30FF2" w:rsidRDefault="001D3811" w:rsidP="00D242B4">
            <w:pPr>
              <w:spacing w:after="160" w:line="259" w:lineRule="auto"/>
              <w:rPr>
                <w:ins w:id="820" w:author="Tatyana BUDUEVA" w:date="2021-05-21T12:15:00Z"/>
                <w:color w:val="0000FF"/>
                <w:sz w:val="20"/>
                <w:rPrChange w:id="821" w:author="Tatyana BUDUEVA" w:date="2021-05-21T12:31:00Z">
                  <w:rPr>
                    <w:ins w:id="822" w:author="Tatyana BUDUEVA" w:date="2021-05-21T12:15:00Z"/>
                    <w:color w:val="0000FF"/>
                  </w:rPr>
                </w:rPrChange>
              </w:rPr>
            </w:pPr>
            <w:ins w:id="823" w:author="Tatyana BUDUEVA" w:date="2021-05-21T12:15:00Z">
              <w:r w:rsidRPr="00C30FF2">
                <w:rPr>
                  <w:b/>
                  <w:bCs/>
                  <w:color w:val="0000FF"/>
                </w:rPr>
                <w:t xml:space="preserve">Fiche d’identité processus  </w:t>
              </w:r>
            </w:ins>
          </w:p>
        </w:tc>
        <w:tc>
          <w:tcPr>
            <w:tcW w:w="1772" w:type="dxa"/>
            <w:tcPrChange w:id="824" w:author="Tatyana BUDUEVA" w:date="2021-05-21T12:25:00Z">
              <w:tcPr>
                <w:tcW w:w="1428" w:type="dxa"/>
                <w:gridSpan w:val="2"/>
              </w:tcPr>
            </w:tcPrChange>
          </w:tcPr>
          <w:p w14:paraId="0327AEF9" w14:textId="77777777" w:rsidR="001D3811" w:rsidRPr="00C30FF2" w:rsidRDefault="001D3811" w:rsidP="00D242B4">
            <w:pPr>
              <w:rPr>
                <w:ins w:id="825" w:author="Tatyana BUDUEVA" w:date="2021-05-21T12:15:00Z"/>
                <w:b/>
                <w:bCs/>
                <w:color w:val="0000FF"/>
                <w:sz w:val="20"/>
                <w:rPrChange w:id="826" w:author="Tatyana BUDUEVA" w:date="2021-05-21T12:31:00Z">
                  <w:rPr>
                    <w:ins w:id="827" w:author="Tatyana BUDUEVA" w:date="2021-05-21T12:15:00Z"/>
                    <w:b/>
                    <w:bCs/>
                    <w:color w:val="0000FF"/>
                  </w:rPr>
                </w:rPrChange>
              </w:rPr>
            </w:pPr>
            <w:ins w:id="828" w:author="Tatyana BUDUEVA" w:date="2021-05-21T12:15:00Z">
              <w:r w:rsidRPr="00C30FF2">
                <w:rPr>
                  <w:b/>
                  <w:bCs/>
                  <w:color w:val="0000FF"/>
                </w:rPr>
                <w:t xml:space="preserve"> Fréquence</w:t>
              </w:r>
            </w:ins>
          </w:p>
        </w:tc>
      </w:tr>
      <w:tr w:rsidR="001D3811" w:rsidRPr="00C30FF2" w14:paraId="04B98E25" w14:textId="77777777" w:rsidTr="00B876B1">
        <w:trPr>
          <w:trHeight w:val="1128"/>
          <w:ins w:id="829" w:author="Tatyana BUDUEVA" w:date="2021-05-21T12:15:00Z"/>
          <w:trPrChange w:id="830" w:author="Tatyana BUDUEVA" w:date="2021-05-21T12:25:00Z">
            <w:trPr>
              <w:gridAfter w:val="0"/>
              <w:trHeight w:val="1148"/>
            </w:trPr>
          </w:trPrChange>
        </w:trPr>
        <w:tc>
          <w:tcPr>
            <w:tcW w:w="2267" w:type="dxa"/>
            <w:hideMark/>
            <w:tcPrChange w:id="831" w:author="Tatyana BUDUEVA" w:date="2021-05-21T12:25:00Z">
              <w:tcPr>
                <w:tcW w:w="2122" w:type="dxa"/>
                <w:hideMark/>
              </w:tcPr>
            </w:tcPrChange>
          </w:tcPr>
          <w:p w14:paraId="7D7199C4" w14:textId="77777777" w:rsidR="001D3811" w:rsidRPr="00C30FF2" w:rsidRDefault="001D3811" w:rsidP="00D242B4">
            <w:pPr>
              <w:rPr>
                <w:ins w:id="832" w:author="Tatyana BUDUEVA" w:date="2021-05-21T12:15:00Z"/>
                <w:b/>
                <w:bCs/>
                <w:color w:val="0000FF"/>
                <w:sz w:val="20"/>
                <w:rPrChange w:id="833" w:author="Tatyana BUDUEVA" w:date="2021-05-21T12:31:00Z">
                  <w:rPr>
                    <w:ins w:id="834" w:author="Tatyana BUDUEVA" w:date="2021-05-21T12:15:00Z"/>
                    <w:b/>
                    <w:bCs/>
                    <w:color w:val="0000FF"/>
                  </w:rPr>
                </w:rPrChange>
              </w:rPr>
            </w:pPr>
          </w:p>
          <w:p w14:paraId="0A24F682" w14:textId="77777777" w:rsidR="001D3811" w:rsidRPr="00C30FF2" w:rsidRDefault="001D3811" w:rsidP="00D242B4">
            <w:pPr>
              <w:spacing w:after="160" w:line="259" w:lineRule="auto"/>
              <w:jc w:val="center"/>
              <w:rPr>
                <w:ins w:id="835" w:author="Tatyana BUDUEVA" w:date="2021-05-21T12:15:00Z"/>
                <w:color w:val="0000FF"/>
                <w:sz w:val="20"/>
                <w:rPrChange w:id="836" w:author="Tatyana BUDUEVA" w:date="2021-05-21T12:31:00Z">
                  <w:rPr>
                    <w:ins w:id="837" w:author="Tatyana BUDUEVA" w:date="2021-05-21T12:15:00Z"/>
                    <w:color w:val="0000FF"/>
                  </w:rPr>
                </w:rPrChange>
              </w:rPr>
            </w:pPr>
            <w:ins w:id="838" w:author="Tatyana BUDUEVA" w:date="2021-05-21T12:15:00Z">
              <w:r w:rsidRPr="00C30FF2">
                <w:rPr>
                  <w:b/>
                  <w:bCs/>
                  <w:color w:val="0000FF"/>
                </w:rPr>
                <w:t>Management</w:t>
              </w:r>
            </w:ins>
          </w:p>
        </w:tc>
        <w:tc>
          <w:tcPr>
            <w:tcW w:w="2424" w:type="dxa"/>
            <w:hideMark/>
            <w:tcPrChange w:id="839" w:author="Tatyana BUDUEVA" w:date="2021-05-21T12:25:00Z">
              <w:tcPr>
                <w:tcW w:w="2268" w:type="dxa"/>
                <w:gridSpan w:val="2"/>
                <w:hideMark/>
              </w:tcPr>
            </w:tcPrChange>
          </w:tcPr>
          <w:p w14:paraId="471187E8" w14:textId="77777777" w:rsidR="001D3811" w:rsidRPr="000F5A07" w:rsidRDefault="001D3811" w:rsidP="00D242B4">
            <w:pPr>
              <w:spacing w:after="160" w:line="259" w:lineRule="auto"/>
              <w:rPr>
                <w:ins w:id="840" w:author="Tatyana BUDUEVA" w:date="2021-05-21T12:15:00Z"/>
                <w:color w:val="FF0000"/>
                <w:sz w:val="20"/>
                <w:rPrChange w:id="841" w:author="BUDUEVA Tatyana" w:date="2021-06-09T15:25:00Z">
                  <w:rPr>
                    <w:ins w:id="842" w:author="Tatyana BUDUEVA" w:date="2021-05-21T12:15:00Z"/>
                    <w:color w:val="0000FF"/>
                  </w:rPr>
                </w:rPrChange>
              </w:rPr>
            </w:pPr>
            <w:ins w:id="843" w:author="Tatyana BUDUEVA" w:date="2021-05-21T12:15:00Z">
              <w:r w:rsidRPr="000F5A07">
                <w:rPr>
                  <w:color w:val="FF0000"/>
                  <w:rPrChange w:id="844" w:author="BUDUEVA Tatyana" w:date="2021-06-09T15:25:00Z">
                    <w:rPr>
                      <w:color w:val="0000FF"/>
                    </w:rPr>
                  </w:rPrChange>
                </w:rPr>
                <w:t>§ 4.1., 4.2., 4.3., 4.4., 5.1., 5.2., 5.3., 7.1., 7.4., 9.3</w:t>
              </w:r>
            </w:ins>
          </w:p>
        </w:tc>
        <w:tc>
          <w:tcPr>
            <w:tcW w:w="3384" w:type="dxa"/>
            <w:hideMark/>
            <w:tcPrChange w:id="845" w:author="Tatyana BUDUEVA" w:date="2021-05-21T12:25:00Z">
              <w:tcPr>
                <w:tcW w:w="3397" w:type="dxa"/>
                <w:gridSpan w:val="2"/>
                <w:hideMark/>
              </w:tcPr>
            </w:tcPrChange>
          </w:tcPr>
          <w:p w14:paraId="0697AF58" w14:textId="77777777" w:rsidR="001D3811" w:rsidRPr="00C30FF2" w:rsidRDefault="001D3811" w:rsidP="00D242B4">
            <w:pPr>
              <w:spacing w:after="160" w:line="259" w:lineRule="auto"/>
              <w:rPr>
                <w:ins w:id="846" w:author="Tatyana BUDUEVA" w:date="2021-05-21T12:15:00Z"/>
                <w:color w:val="0000FF"/>
                <w:sz w:val="20"/>
                <w:rPrChange w:id="847" w:author="Tatyana BUDUEVA" w:date="2021-05-21T12:31:00Z">
                  <w:rPr>
                    <w:ins w:id="848" w:author="Tatyana BUDUEVA" w:date="2021-05-21T12:15:00Z"/>
                    <w:color w:val="0000FF"/>
                  </w:rPr>
                </w:rPrChange>
              </w:rPr>
            </w:pPr>
            <w:ins w:id="849" w:author="Tatyana BUDUEVA" w:date="2021-05-21T12:15:00Z">
              <w:r w:rsidRPr="00C30FF2">
                <w:rPr>
                  <w:color w:val="0000FF"/>
                </w:rPr>
                <w:t xml:space="preserve">Revue de Direction </w:t>
              </w:r>
            </w:ins>
          </w:p>
        </w:tc>
        <w:tc>
          <w:tcPr>
            <w:tcW w:w="1772" w:type="dxa"/>
            <w:tcPrChange w:id="850" w:author="Tatyana BUDUEVA" w:date="2021-05-21T12:25:00Z">
              <w:tcPr>
                <w:tcW w:w="1428" w:type="dxa"/>
                <w:gridSpan w:val="2"/>
              </w:tcPr>
            </w:tcPrChange>
          </w:tcPr>
          <w:p w14:paraId="445204B4" w14:textId="77777777" w:rsidR="000F5A07" w:rsidRDefault="001D3811" w:rsidP="00D242B4">
            <w:pPr>
              <w:rPr>
                <w:ins w:id="851" w:author="BUDUEVA Tatyana" w:date="2021-06-09T15:32:00Z"/>
                <w:color w:val="C00000"/>
              </w:rPr>
            </w:pPr>
            <w:ins w:id="852" w:author="Tatyana BUDUEVA" w:date="2021-05-21T12:15:00Z">
              <w:del w:id="853" w:author="BUDUEVA Tatyana" w:date="2021-06-09T15:32:00Z">
                <w:r w:rsidRPr="00C30FF2" w:rsidDel="000F5A07">
                  <w:rPr>
                    <w:color w:val="C00000"/>
                    <w:rPrChange w:id="854" w:author="Tatyana BUDUEVA" w:date="2021-05-21T12:31:00Z">
                      <w:rPr>
                        <w:color w:val="0000FF"/>
                      </w:rPr>
                    </w:rPrChange>
                  </w:rPr>
                  <w:delText xml:space="preserve"> </w:delText>
                </w:r>
              </w:del>
              <w:r w:rsidRPr="00C30FF2">
                <w:rPr>
                  <w:color w:val="C00000"/>
                  <w:rPrChange w:id="855" w:author="Tatyana BUDUEVA" w:date="2021-05-21T12:31:00Z">
                    <w:rPr>
                      <w:color w:val="0000FF"/>
                    </w:rPr>
                  </w:rPrChange>
                </w:rPr>
                <w:t>1 fois par an</w:t>
              </w:r>
            </w:ins>
            <w:ins w:id="856" w:author="Tatyana BUDUEVA" w:date="2021-05-21T12:19:00Z">
              <w:r w:rsidR="00B876B1" w:rsidRPr="00C30FF2">
                <w:rPr>
                  <w:color w:val="C00000"/>
                  <w:rPrChange w:id="857" w:author="Tatyana BUDUEVA" w:date="2021-05-21T12:31:00Z">
                    <w:rPr>
                      <w:color w:val="0000FF"/>
                    </w:rPr>
                  </w:rPrChange>
                </w:rPr>
                <w:t>*</w:t>
              </w:r>
            </w:ins>
          </w:p>
          <w:p w14:paraId="042E7134" w14:textId="0F7D7101" w:rsidR="001D3811" w:rsidRPr="000F5A07" w:rsidRDefault="000F5A07" w:rsidP="00D242B4">
            <w:pPr>
              <w:rPr>
                <w:ins w:id="858" w:author="Tatyana BUDUEVA" w:date="2021-05-21T12:15:00Z"/>
                <w:color w:val="0000FF"/>
                <w:sz w:val="20"/>
                <w:rPrChange w:id="859" w:author="BUDUEVA Tatyana" w:date="2021-06-09T15:33:00Z">
                  <w:rPr>
                    <w:ins w:id="860" w:author="Tatyana BUDUEVA" w:date="2021-05-21T12:15:00Z"/>
                    <w:color w:val="0000FF"/>
                  </w:rPr>
                </w:rPrChange>
              </w:rPr>
            </w:pPr>
            <w:ins w:id="861" w:author="BUDUEVA Tatyana" w:date="2021-06-09T15:32:00Z">
              <w:r w:rsidRPr="000F5A07">
                <w:rPr>
                  <w:color w:val="0000FF"/>
                  <w:rPrChange w:id="862" w:author="BUDUEVA Tatyana" w:date="2021-06-09T15:33:00Z">
                    <w:rPr>
                      <w:color w:val="C00000"/>
                    </w:rPr>
                  </w:rPrChange>
                </w:rPr>
                <w:t xml:space="preserve">Auditeur indépendant </w:t>
              </w:r>
            </w:ins>
            <w:ins w:id="863" w:author="Tatyana BUDUEVA" w:date="2021-05-21T12:15:00Z">
              <w:r w:rsidR="001D3811" w:rsidRPr="000F5A07">
                <w:rPr>
                  <w:color w:val="0000FF"/>
                </w:rPr>
                <w:t xml:space="preserve"> </w:t>
              </w:r>
            </w:ins>
          </w:p>
        </w:tc>
      </w:tr>
      <w:tr w:rsidR="001D3811" w:rsidRPr="00C30FF2" w14:paraId="7CC7B9DD" w14:textId="77777777" w:rsidTr="00B876B1">
        <w:trPr>
          <w:trHeight w:val="326"/>
          <w:ins w:id="864" w:author="Tatyana BUDUEVA" w:date="2021-05-21T12:15:00Z"/>
          <w:trPrChange w:id="865" w:author="Tatyana BUDUEVA" w:date="2021-05-21T12:25:00Z">
            <w:trPr>
              <w:gridAfter w:val="0"/>
              <w:trHeight w:val="332"/>
            </w:trPr>
          </w:trPrChange>
        </w:trPr>
        <w:tc>
          <w:tcPr>
            <w:tcW w:w="2267" w:type="dxa"/>
            <w:vMerge w:val="restart"/>
            <w:shd w:val="clear" w:color="auto" w:fill="BFBFBF" w:themeFill="background1" w:themeFillShade="BF"/>
            <w:hideMark/>
            <w:tcPrChange w:id="866" w:author="Tatyana BUDUEVA" w:date="2021-05-21T12:25:00Z">
              <w:tcPr>
                <w:tcW w:w="2122" w:type="dxa"/>
                <w:vMerge w:val="restart"/>
                <w:shd w:val="clear" w:color="auto" w:fill="BFBFBF" w:themeFill="background1" w:themeFillShade="BF"/>
                <w:hideMark/>
              </w:tcPr>
            </w:tcPrChange>
          </w:tcPr>
          <w:p w14:paraId="5D8EC209" w14:textId="77777777" w:rsidR="001D3811" w:rsidRPr="00C30FF2" w:rsidRDefault="001D3811" w:rsidP="00D242B4">
            <w:pPr>
              <w:spacing w:after="160" w:line="259" w:lineRule="auto"/>
              <w:ind w:left="567"/>
              <w:rPr>
                <w:ins w:id="867" w:author="Tatyana BUDUEVA" w:date="2021-05-21T12:15:00Z"/>
                <w:color w:val="0000FF"/>
                <w:sz w:val="20"/>
                <w:rPrChange w:id="868" w:author="Tatyana BUDUEVA" w:date="2021-05-21T12:31:00Z">
                  <w:rPr>
                    <w:ins w:id="869" w:author="Tatyana BUDUEVA" w:date="2021-05-21T12:15:00Z"/>
                    <w:color w:val="0000FF"/>
                  </w:rPr>
                </w:rPrChange>
              </w:rPr>
            </w:pPr>
            <w:ins w:id="870" w:author="Tatyana BUDUEVA" w:date="2021-05-21T12:15:00Z">
              <w:r w:rsidRPr="00C30FF2">
                <w:rPr>
                  <w:b/>
                  <w:bCs/>
                  <w:color w:val="0000FF"/>
                </w:rPr>
                <w:t> </w:t>
              </w:r>
            </w:ins>
          </w:p>
          <w:p w14:paraId="48B6ADA2" w14:textId="77777777" w:rsidR="001D3811" w:rsidRPr="00C30FF2" w:rsidRDefault="001D3811" w:rsidP="00D242B4">
            <w:pPr>
              <w:spacing w:after="160" w:line="259" w:lineRule="auto"/>
              <w:ind w:left="567"/>
              <w:rPr>
                <w:ins w:id="871" w:author="Tatyana BUDUEVA" w:date="2021-05-21T12:15:00Z"/>
                <w:color w:val="0000FF"/>
                <w:sz w:val="20"/>
                <w:rPrChange w:id="872" w:author="Tatyana BUDUEVA" w:date="2021-05-21T12:31:00Z">
                  <w:rPr>
                    <w:ins w:id="873" w:author="Tatyana BUDUEVA" w:date="2021-05-21T12:15:00Z"/>
                    <w:color w:val="0000FF"/>
                  </w:rPr>
                </w:rPrChange>
              </w:rPr>
            </w:pPr>
            <w:ins w:id="874" w:author="Tatyana BUDUEVA" w:date="2021-05-21T12:15:00Z">
              <w:r w:rsidRPr="00C30FF2">
                <w:rPr>
                  <w:b/>
                  <w:bCs/>
                  <w:color w:val="0000FF"/>
                </w:rPr>
                <w:t> </w:t>
              </w:r>
            </w:ins>
          </w:p>
          <w:p w14:paraId="232FFBF1" w14:textId="77777777" w:rsidR="001D3811" w:rsidRPr="00C30FF2" w:rsidRDefault="001D3811" w:rsidP="00D242B4">
            <w:pPr>
              <w:spacing w:after="160" w:line="259" w:lineRule="auto"/>
              <w:jc w:val="center"/>
              <w:rPr>
                <w:ins w:id="875" w:author="Tatyana BUDUEVA" w:date="2021-05-21T12:15:00Z"/>
                <w:color w:val="0000FF"/>
                <w:sz w:val="20"/>
                <w:rPrChange w:id="876" w:author="Tatyana BUDUEVA" w:date="2021-05-21T12:31:00Z">
                  <w:rPr>
                    <w:ins w:id="877" w:author="Tatyana BUDUEVA" w:date="2021-05-21T12:15:00Z"/>
                    <w:color w:val="0000FF"/>
                  </w:rPr>
                </w:rPrChange>
              </w:rPr>
            </w:pPr>
            <w:ins w:id="878" w:author="Tatyana BUDUEVA" w:date="2021-05-21T12:15:00Z">
              <w:r w:rsidRPr="00C30FF2">
                <w:rPr>
                  <w:b/>
                  <w:bCs/>
                  <w:color w:val="0000FF"/>
                </w:rPr>
                <w:t>Amélioration continue / mesure et analyse</w:t>
              </w:r>
            </w:ins>
          </w:p>
        </w:tc>
        <w:tc>
          <w:tcPr>
            <w:tcW w:w="2424" w:type="dxa"/>
            <w:shd w:val="clear" w:color="auto" w:fill="BFBFBF" w:themeFill="background1" w:themeFillShade="BF"/>
            <w:hideMark/>
            <w:tcPrChange w:id="879" w:author="Tatyana BUDUEVA" w:date="2021-05-21T12:25:00Z">
              <w:tcPr>
                <w:tcW w:w="2268" w:type="dxa"/>
                <w:gridSpan w:val="2"/>
                <w:shd w:val="clear" w:color="auto" w:fill="BFBFBF" w:themeFill="background1" w:themeFillShade="BF"/>
                <w:hideMark/>
              </w:tcPr>
            </w:tcPrChange>
          </w:tcPr>
          <w:p w14:paraId="02E10919" w14:textId="77777777" w:rsidR="001D3811" w:rsidRPr="000F5A07" w:rsidRDefault="001D3811" w:rsidP="00D242B4">
            <w:pPr>
              <w:jc w:val="center"/>
              <w:rPr>
                <w:ins w:id="880" w:author="Tatyana BUDUEVA" w:date="2021-05-21T12:15:00Z"/>
                <w:color w:val="FF0000"/>
                <w:sz w:val="20"/>
                <w:rPrChange w:id="881" w:author="BUDUEVA Tatyana" w:date="2021-06-09T15:25:00Z">
                  <w:rPr>
                    <w:ins w:id="882" w:author="Tatyana BUDUEVA" w:date="2021-05-21T12:15:00Z"/>
                    <w:color w:val="0000FF"/>
                  </w:rPr>
                </w:rPrChange>
              </w:rPr>
            </w:pPr>
          </w:p>
          <w:p w14:paraId="0E26AE92" w14:textId="77777777" w:rsidR="001D3811" w:rsidRPr="000F5A07" w:rsidRDefault="001D3811">
            <w:pPr>
              <w:spacing w:after="160" w:line="259" w:lineRule="auto"/>
              <w:rPr>
                <w:ins w:id="883" w:author="Tatyana BUDUEVA" w:date="2021-05-21T12:15:00Z"/>
                <w:color w:val="FF0000"/>
                <w:sz w:val="20"/>
                <w:rPrChange w:id="884" w:author="BUDUEVA Tatyana" w:date="2021-06-09T15:25:00Z">
                  <w:rPr>
                    <w:ins w:id="885" w:author="Tatyana BUDUEVA" w:date="2021-05-21T12:15:00Z"/>
                    <w:color w:val="0000FF"/>
                  </w:rPr>
                </w:rPrChange>
              </w:rPr>
              <w:pPrChange w:id="886" w:author="Tatyana BUDUEVA" w:date="2021-05-21T12:29:00Z">
                <w:pPr>
                  <w:spacing w:after="160" w:line="259" w:lineRule="auto"/>
                  <w:jc w:val="center"/>
                </w:pPr>
              </w:pPrChange>
            </w:pPr>
            <w:ins w:id="887" w:author="Tatyana BUDUEVA" w:date="2021-05-21T12:15:00Z">
              <w:r w:rsidRPr="000F5A07">
                <w:rPr>
                  <w:color w:val="FF0000"/>
                  <w:rPrChange w:id="888" w:author="BUDUEVA Tatyana" w:date="2021-06-09T15:25:00Z">
                    <w:rPr>
                      <w:color w:val="0000FF"/>
                    </w:rPr>
                  </w:rPrChange>
                </w:rPr>
                <w:t>§8.5</w:t>
              </w:r>
            </w:ins>
          </w:p>
        </w:tc>
        <w:tc>
          <w:tcPr>
            <w:tcW w:w="3384" w:type="dxa"/>
            <w:shd w:val="clear" w:color="auto" w:fill="BFBFBF" w:themeFill="background1" w:themeFillShade="BF"/>
            <w:hideMark/>
            <w:tcPrChange w:id="889" w:author="Tatyana BUDUEVA" w:date="2021-05-21T12:25:00Z">
              <w:tcPr>
                <w:tcW w:w="3397" w:type="dxa"/>
                <w:gridSpan w:val="2"/>
                <w:shd w:val="clear" w:color="auto" w:fill="BFBFBF" w:themeFill="background1" w:themeFillShade="BF"/>
                <w:hideMark/>
              </w:tcPr>
            </w:tcPrChange>
          </w:tcPr>
          <w:p w14:paraId="7D03CA24" w14:textId="77777777" w:rsidR="001D3811" w:rsidRPr="00C30FF2" w:rsidRDefault="001D3811" w:rsidP="00D242B4">
            <w:pPr>
              <w:spacing w:after="160" w:line="259" w:lineRule="auto"/>
              <w:rPr>
                <w:ins w:id="890" w:author="Tatyana BUDUEVA" w:date="2021-05-21T12:15:00Z"/>
                <w:color w:val="0000FF"/>
                <w:sz w:val="20"/>
                <w:rPrChange w:id="891" w:author="Tatyana BUDUEVA" w:date="2021-05-21T12:31:00Z">
                  <w:rPr>
                    <w:ins w:id="892" w:author="Tatyana BUDUEVA" w:date="2021-05-21T12:15:00Z"/>
                    <w:color w:val="0000FF"/>
                  </w:rPr>
                </w:rPrChange>
              </w:rPr>
            </w:pPr>
            <w:ins w:id="893" w:author="Tatyana BUDUEVA" w:date="2021-05-21T12:15:00Z">
              <w:r w:rsidRPr="00C30FF2">
                <w:rPr>
                  <w:color w:val="0000FF"/>
                </w:rPr>
                <w:t>Assurance Qualité Processus/ Produit</w:t>
              </w:r>
            </w:ins>
          </w:p>
          <w:p w14:paraId="156EB347" w14:textId="77777777" w:rsidR="001D3811" w:rsidRPr="00C30FF2" w:rsidRDefault="001D3811" w:rsidP="00D242B4">
            <w:pPr>
              <w:spacing w:after="160" w:line="259" w:lineRule="auto"/>
              <w:ind w:left="567"/>
              <w:rPr>
                <w:ins w:id="894" w:author="Tatyana BUDUEVA" w:date="2021-05-21T12:15:00Z"/>
                <w:color w:val="0000FF"/>
                <w:sz w:val="20"/>
                <w:rPrChange w:id="895" w:author="Tatyana BUDUEVA" w:date="2021-05-21T12:31:00Z">
                  <w:rPr>
                    <w:ins w:id="896" w:author="Tatyana BUDUEVA" w:date="2021-05-21T12:15:00Z"/>
                    <w:color w:val="0000FF"/>
                  </w:rPr>
                </w:rPrChange>
              </w:rPr>
            </w:pPr>
            <w:ins w:id="897" w:author="Tatyana BUDUEVA" w:date="2021-05-21T12:15:00Z">
              <w:r w:rsidRPr="00C30FF2">
                <w:rPr>
                  <w:color w:val="0000FF"/>
                </w:rPr>
                <w:t> </w:t>
              </w:r>
            </w:ins>
          </w:p>
        </w:tc>
        <w:tc>
          <w:tcPr>
            <w:tcW w:w="1772" w:type="dxa"/>
            <w:shd w:val="clear" w:color="auto" w:fill="BFBFBF" w:themeFill="background1" w:themeFillShade="BF"/>
            <w:tcPrChange w:id="898" w:author="Tatyana BUDUEVA" w:date="2021-05-21T12:25:00Z">
              <w:tcPr>
                <w:tcW w:w="1428" w:type="dxa"/>
                <w:gridSpan w:val="2"/>
                <w:shd w:val="clear" w:color="auto" w:fill="BFBFBF" w:themeFill="background1" w:themeFillShade="BF"/>
              </w:tcPr>
            </w:tcPrChange>
          </w:tcPr>
          <w:p w14:paraId="52E0695B" w14:textId="77777777" w:rsidR="001D3811" w:rsidRPr="00C30FF2" w:rsidRDefault="001D3811" w:rsidP="00D242B4">
            <w:pPr>
              <w:rPr>
                <w:ins w:id="899" w:author="Tatyana BUDUEVA" w:date="2021-05-21T12:15:00Z"/>
                <w:color w:val="C00000"/>
                <w:sz w:val="20"/>
                <w:rPrChange w:id="900" w:author="Tatyana BUDUEVA" w:date="2021-05-21T12:31:00Z">
                  <w:rPr>
                    <w:ins w:id="901" w:author="Tatyana BUDUEVA" w:date="2021-05-21T12:15:00Z"/>
                    <w:color w:val="0000FF"/>
                  </w:rPr>
                </w:rPrChange>
              </w:rPr>
            </w:pPr>
            <w:ins w:id="902" w:author="Tatyana BUDUEVA" w:date="2021-05-21T12:15:00Z">
              <w:r w:rsidRPr="00C30FF2">
                <w:rPr>
                  <w:color w:val="C00000"/>
                  <w:rPrChange w:id="903" w:author="Tatyana BUDUEVA" w:date="2021-05-21T12:31:00Z">
                    <w:rPr>
                      <w:color w:val="0000FF"/>
                    </w:rPr>
                  </w:rPrChange>
                </w:rPr>
                <w:t xml:space="preserve">Auditeur indépendant </w:t>
              </w:r>
            </w:ins>
          </w:p>
          <w:p w14:paraId="0636BB9A" w14:textId="3A688646" w:rsidR="001D3811" w:rsidRPr="00C30FF2" w:rsidRDefault="001D3811" w:rsidP="00D242B4">
            <w:pPr>
              <w:rPr>
                <w:ins w:id="904" w:author="Tatyana BUDUEVA" w:date="2021-05-21T12:15:00Z"/>
                <w:color w:val="C00000"/>
                <w:sz w:val="20"/>
                <w:rPrChange w:id="905" w:author="Tatyana BUDUEVA" w:date="2021-05-21T12:31:00Z">
                  <w:rPr>
                    <w:ins w:id="906" w:author="Tatyana BUDUEVA" w:date="2021-05-21T12:15:00Z"/>
                    <w:color w:val="0000FF"/>
                  </w:rPr>
                </w:rPrChange>
              </w:rPr>
            </w:pPr>
            <w:ins w:id="907" w:author="Tatyana BUDUEVA" w:date="2021-05-21T12:15:00Z">
              <w:r w:rsidRPr="00C30FF2">
                <w:rPr>
                  <w:color w:val="C00000"/>
                  <w:rPrChange w:id="908" w:author="Tatyana BUDUEVA" w:date="2021-05-21T12:31:00Z">
                    <w:rPr>
                      <w:color w:val="0000FF"/>
                    </w:rPr>
                  </w:rPrChange>
                </w:rPr>
                <w:t>1 fois par an</w:t>
              </w:r>
            </w:ins>
            <w:ins w:id="909" w:author="Tatyana BUDUEVA" w:date="2021-05-21T12:19:00Z">
              <w:r w:rsidR="00B876B1" w:rsidRPr="00C30FF2">
                <w:rPr>
                  <w:color w:val="C00000"/>
                  <w:rPrChange w:id="910" w:author="Tatyana BUDUEVA" w:date="2021-05-21T12:31:00Z">
                    <w:rPr>
                      <w:color w:val="0000FF"/>
                    </w:rPr>
                  </w:rPrChange>
                </w:rPr>
                <w:t>*</w:t>
              </w:r>
            </w:ins>
          </w:p>
        </w:tc>
      </w:tr>
      <w:tr w:rsidR="001D3811" w:rsidRPr="00C30FF2" w14:paraId="13621FE7" w14:textId="77777777" w:rsidTr="00B876B1">
        <w:trPr>
          <w:trHeight w:val="568"/>
          <w:ins w:id="911" w:author="Tatyana BUDUEVA" w:date="2021-05-21T12:15:00Z"/>
          <w:trPrChange w:id="912" w:author="Tatyana BUDUEVA" w:date="2021-05-21T12:25:00Z">
            <w:trPr>
              <w:gridAfter w:val="0"/>
              <w:trHeight w:val="578"/>
            </w:trPr>
          </w:trPrChange>
        </w:trPr>
        <w:tc>
          <w:tcPr>
            <w:tcW w:w="2267" w:type="dxa"/>
            <w:vMerge/>
            <w:shd w:val="clear" w:color="auto" w:fill="BFBFBF" w:themeFill="background1" w:themeFillShade="BF"/>
            <w:hideMark/>
            <w:tcPrChange w:id="913" w:author="Tatyana BUDUEVA" w:date="2021-05-21T12:25:00Z">
              <w:tcPr>
                <w:tcW w:w="2122" w:type="dxa"/>
                <w:vMerge/>
                <w:shd w:val="clear" w:color="auto" w:fill="BFBFBF" w:themeFill="background1" w:themeFillShade="BF"/>
                <w:hideMark/>
              </w:tcPr>
            </w:tcPrChange>
          </w:tcPr>
          <w:p w14:paraId="153258F6" w14:textId="77777777" w:rsidR="001D3811" w:rsidRPr="00C30FF2" w:rsidRDefault="001D3811" w:rsidP="00D242B4">
            <w:pPr>
              <w:spacing w:after="160" w:line="259" w:lineRule="auto"/>
              <w:ind w:left="567"/>
              <w:rPr>
                <w:ins w:id="914" w:author="Tatyana BUDUEVA" w:date="2021-05-21T12:15:00Z"/>
                <w:color w:val="0000FF"/>
                <w:sz w:val="20"/>
                <w:rPrChange w:id="915" w:author="Tatyana BUDUEVA" w:date="2021-05-21T12:31:00Z">
                  <w:rPr>
                    <w:ins w:id="916" w:author="Tatyana BUDUEVA" w:date="2021-05-21T12:15:00Z"/>
                    <w:color w:val="0000FF"/>
                  </w:rPr>
                </w:rPrChange>
              </w:rPr>
            </w:pPr>
          </w:p>
        </w:tc>
        <w:tc>
          <w:tcPr>
            <w:tcW w:w="2424" w:type="dxa"/>
            <w:shd w:val="clear" w:color="auto" w:fill="BFBFBF" w:themeFill="background1" w:themeFillShade="BF"/>
            <w:hideMark/>
            <w:tcPrChange w:id="917" w:author="Tatyana BUDUEVA" w:date="2021-05-21T12:25:00Z">
              <w:tcPr>
                <w:tcW w:w="2268" w:type="dxa"/>
                <w:gridSpan w:val="2"/>
                <w:shd w:val="clear" w:color="auto" w:fill="BFBFBF" w:themeFill="background1" w:themeFillShade="BF"/>
                <w:hideMark/>
              </w:tcPr>
            </w:tcPrChange>
          </w:tcPr>
          <w:p w14:paraId="478B8AA4" w14:textId="77777777" w:rsidR="001D3811" w:rsidRPr="000F5A07" w:rsidRDefault="001D3811" w:rsidP="00D242B4">
            <w:pPr>
              <w:spacing w:after="160" w:line="259" w:lineRule="auto"/>
              <w:rPr>
                <w:ins w:id="918" w:author="Tatyana BUDUEVA" w:date="2021-05-21T12:15:00Z"/>
                <w:color w:val="FF0000"/>
                <w:sz w:val="20"/>
                <w:rPrChange w:id="919" w:author="BUDUEVA Tatyana" w:date="2021-06-09T15:25:00Z">
                  <w:rPr>
                    <w:ins w:id="920" w:author="Tatyana BUDUEVA" w:date="2021-05-21T12:15:00Z"/>
                    <w:color w:val="0000FF"/>
                  </w:rPr>
                </w:rPrChange>
              </w:rPr>
            </w:pPr>
            <w:ins w:id="921" w:author="Tatyana BUDUEVA" w:date="2021-05-21T12:15:00Z">
              <w:r w:rsidRPr="000F5A07">
                <w:rPr>
                  <w:color w:val="FF0000"/>
                  <w:rPrChange w:id="922" w:author="BUDUEVA Tatyana" w:date="2021-06-09T15:25:00Z">
                    <w:rPr>
                      <w:color w:val="0000FF"/>
                    </w:rPr>
                  </w:rPrChange>
                </w:rPr>
                <w:t>§9.2 Audit interne § 8.6</w:t>
              </w:r>
            </w:ins>
          </w:p>
        </w:tc>
        <w:tc>
          <w:tcPr>
            <w:tcW w:w="3384" w:type="dxa"/>
            <w:shd w:val="clear" w:color="auto" w:fill="BFBFBF" w:themeFill="background1" w:themeFillShade="BF"/>
            <w:hideMark/>
            <w:tcPrChange w:id="923" w:author="Tatyana BUDUEVA" w:date="2021-05-21T12:25:00Z">
              <w:tcPr>
                <w:tcW w:w="3397" w:type="dxa"/>
                <w:gridSpan w:val="2"/>
                <w:shd w:val="clear" w:color="auto" w:fill="BFBFBF" w:themeFill="background1" w:themeFillShade="BF"/>
                <w:hideMark/>
              </w:tcPr>
            </w:tcPrChange>
          </w:tcPr>
          <w:p w14:paraId="4F529509" w14:textId="77777777" w:rsidR="001D3811" w:rsidRPr="00C30FF2" w:rsidRDefault="001D3811" w:rsidP="00D242B4">
            <w:pPr>
              <w:spacing w:after="160" w:line="259" w:lineRule="auto"/>
              <w:rPr>
                <w:ins w:id="924" w:author="Tatyana BUDUEVA" w:date="2021-05-21T12:15:00Z"/>
                <w:color w:val="0000FF"/>
                <w:sz w:val="20"/>
                <w:rPrChange w:id="925" w:author="Tatyana BUDUEVA" w:date="2021-05-21T12:31:00Z">
                  <w:rPr>
                    <w:ins w:id="926" w:author="Tatyana BUDUEVA" w:date="2021-05-21T12:15:00Z"/>
                    <w:color w:val="0000FF"/>
                  </w:rPr>
                </w:rPrChange>
              </w:rPr>
            </w:pPr>
            <w:ins w:id="927" w:author="Tatyana BUDUEVA" w:date="2021-05-21T12:15:00Z">
              <w:r w:rsidRPr="00C30FF2">
                <w:rPr>
                  <w:color w:val="0000FF"/>
                </w:rPr>
                <w:t>Audits Qualité internes et Contrôles d'Assurance Qualité</w:t>
              </w:r>
            </w:ins>
          </w:p>
        </w:tc>
        <w:tc>
          <w:tcPr>
            <w:tcW w:w="1772" w:type="dxa"/>
            <w:shd w:val="clear" w:color="auto" w:fill="BFBFBF" w:themeFill="background1" w:themeFillShade="BF"/>
            <w:tcPrChange w:id="928" w:author="Tatyana BUDUEVA" w:date="2021-05-21T12:25:00Z">
              <w:tcPr>
                <w:tcW w:w="1428" w:type="dxa"/>
                <w:gridSpan w:val="2"/>
                <w:shd w:val="clear" w:color="auto" w:fill="BFBFBF" w:themeFill="background1" w:themeFillShade="BF"/>
              </w:tcPr>
            </w:tcPrChange>
          </w:tcPr>
          <w:p w14:paraId="2E2C63D8" w14:textId="77777777" w:rsidR="001D3811" w:rsidRPr="00C30FF2" w:rsidRDefault="001D3811" w:rsidP="00D242B4">
            <w:pPr>
              <w:rPr>
                <w:ins w:id="929" w:author="Tatyana BUDUEVA" w:date="2021-05-21T12:15:00Z"/>
                <w:color w:val="C00000"/>
                <w:sz w:val="20"/>
                <w:rPrChange w:id="930" w:author="Tatyana BUDUEVA" w:date="2021-05-21T12:31:00Z">
                  <w:rPr>
                    <w:ins w:id="931" w:author="Tatyana BUDUEVA" w:date="2021-05-21T12:15:00Z"/>
                    <w:color w:val="0000FF"/>
                  </w:rPr>
                </w:rPrChange>
              </w:rPr>
            </w:pPr>
            <w:ins w:id="932" w:author="Tatyana BUDUEVA" w:date="2021-05-21T12:15:00Z">
              <w:r w:rsidRPr="00C30FF2">
                <w:rPr>
                  <w:color w:val="C00000"/>
                  <w:rPrChange w:id="933" w:author="Tatyana BUDUEVA" w:date="2021-05-21T12:31:00Z">
                    <w:rPr>
                      <w:color w:val="0000FF"/>
                    </w:rPr>
                  </w:rPrChange>
                </w:rPr>
                <w:t>Auditeur indépendant</w:t>
              </w:r>
            </w:ins>
          </w:p>
          <w:p w14:paraId="77FF2CAF" w14:textId="5381B4F7" w:rsidR="001D3811" w:rsidRPr="00C30FF2" w:rsidRDefault="001D3811" w:rsidP="00D242B4">
            <w:pPr>
              <w:rPr>
                <w:ins w:id="934" w:author="Tatyana BUDUEVA" w:date="2021-05-21T12:15:00Z"/>
                <w:color w:val="C00000"/>
                <w:sz w:val="20"/>
                <w:rPrChange w:id="935" w:author="Tatyana BUDUEVA" w:date="2021-05-21T12:31:00Z">
                  <w:rPr>
                    <w:ins w:id="936" w:author="Tatyana BUDUEVA" w:date="2021-05-21T12:15:00Z"/>
                    <w:color w:val="0000FF"/>
                  </w:rPr>
                </w:rPrChange>
              </w:rPr>
            </w:pPr>
            <w:ins w:id="937" w:author="Tatyana BUDUEVA" w:date="2021-05-21T12:15:00Z">
              <w:r w:rsidRPr="00C30FF2">
                <w:rPr>
                  <w:color w:val="C00000"/>
                  <w:rPrChange w:id="938" w:author="Tatyana BUDUEVA" w:date="2021-05-21T12:31:00Z">
                    <w:rPr>
                      <w:color w:val="0000FF"/>
                    </w:rPr>
                  </w:rPrChange>
                </w:rPr>
                <w:t>1 fois par an</w:t>
              </w:r>
            </w:ins>
            <w:ins w:id="939" w:author="Tatyana BUDUEVA" w:date="2021-05-21T12:19:00Z">
              <w:r w:rsidR="00B876B1" w:rsidRPr="00C30FF2">
                <w:rPr>
                  <w:color w:val="C00000"/>
                  <w:rPrChange w:id="940" w:author="Tatyana BUDUEVA" w:date="2021-05-21T12:31:00Z">
                    <w:rPr>
                      <w:color w:val="0000FF"/>
                    </w:rPr>
                  </w:rPrChange>
                </w:rPr>
                <w:t>*</w:t>
              </w:r>
            </w:ins>
          </w:p>
        </w:tc>
      </w:tr>
      <w:tr w:rsidR="001D3811" w:rsidRPr="00C30FF2" w14:paraId="453A0E7C" w14:textId="77777777" w:rsidTr="00B876B1">
        <w:trPr>
          <w:trHeight w:val="767"/>
          <w:ins w:id="941" w:author="Tatyana BUDUEVA" w:date="2021-05-21T12:15:00Z"/>
          <w:trPrChange w:id="942" w:author="Tatyana BUDUEVA" w:date="2021-05-21T12:25:00Z">
            <w:trPr>
              <w:gridAfter w:val="0"/>
              <w:trHeight w:val="781"/>
            </w:trPr>
          </w:trPrChange>
        </w:trPr>
        <w:tc>
          <w:tcPr>
            <w:tcW w:w="2267" w:type="dxa"/>
            <w:vMerge/>
            <w:shd w:val="clear" w:color="auto" w:fill="BFBFBF" w:themeFill="background1" w:themeFillShade="BF"/>
            <w:hideMark/>
            <w:tcPrChange w:id="943" w:author="Tatyana BUDUEVA" w:date="2021-05-21T12:25:00Z">
              <w:tcPr>
                <w:tcW w:w="2122" w:type="dxa"/>
                <w:vMerge/>
                <w:shd w:val="clear" w:color="auto" w:fill="BFBFBF" w:themeFill="background1" w:themeFillShade="BF"/>
                <w:hideMark/>
              </w:tcPr>
            </w:tcPrChange>
          </w:tcPr>
          <w:p w14:paraId="366E8ACE" w14:textId="77777777" w:rsidR="001D3811" w:rsidRPr="00C30FF2" w:rsidRDefault="001D3811" w:rsidP="00D242B4">
            <w:pPr>
              <w:spacing w:after="160" w:line="259" w:lineRule="auto"/>
              <w:ind w:left="567"/>
              <w:rPr>
                <w:ins w:id="944" w:author="Tatyana BUDUEVA" w:date="2021-05-21T12:15:00Z"/>
                <w:color w:val="0000FF"/>
                <w:sz w:val="20"/>
                <w:rPrChange w:id="945" w:author="Tatyana BUDUEVA" w:date="2021-05-21T12:31:00Z">
                  <w:rPr>
                    <w:ins w:id="946" w:author="Tatyana BUDUEVA" w:date="2021-05-21T12:15:00Z"/>
                    <w:color w:val="0000FF"/>
                  </w:rPr>
                </w:rPrChange>
              </w:rPr>
            </w:pPr>
          </w:p>
        </w:tc>
        <w:tc>
          <w:tcPr>
            <w:tcW w:w="2424" w:type="dxa"/>
            <w:shd w:val="clear" w:color="auto" w:fill="BFBFBF" w:themeFill="background1" w:themeFillShade="BF"/>
            <w:hideMark/>
            <w:tcPrChange w:id="947" w:author="Tatyana BUDUEVA" w:date="2021-05-21T12:25:00Z">
              <w:tcPr>
                <w:tcW w:w="2268" w:type="dxa"/>
                <w:gridSpan w:val="2"/>
                <w:shd w:val="clear" w:color="auto" w:fill="BFBFBF" w:themeFill="background1" w:themeFillShade="BF"/>
                <w:hideMark/>
              </w:tcPr>
            </w:tcPrChange>
          </w:tcPr>
          <w:p w14:paraId="49CFC8EB" w14:textId="77777777" w:rsidR="001D3811" w:rsidRPr="000F5A07" w:rsidRDefault="001D3811" w:rsidP="00D242B4">
            <w:pPr>
              <w:spacing w:after="160" w:line="259" w:lineRule="auto"/>
              <w:rPr>
                <w:ins w:id="948" w:author="Tatyana BUDUEVA" w:date="2021-05-21T12:15:00Z"/>
                <w:color w:val="FF0000"/>
                <w:sz w:val="20"/>
                <w:rPrChange w:id="949" w:author="BUDUEVA Tatyana" w:date="2021-06-09T15:25:00Z">
                  <w:rPr>
                    <w:ins w:id="950" w:author="Tatyana BUDUEVA" w:date="2021-05-21T12:15:00Z"/>
                    <w:color w:val="0000FF"/>
                  </w:rPr>
                </w:rPrChange>
              </w:rPr>
            </w:pPr>
            <w:ins w:id="951" w:author="Tatyana BUDUEVA" w:date="2021-05-21T12:15:00Z">
              <w:r w:rsidRPr="000F5A07">
                <w:rPr>
                  <w:color w:val="FF0000"/>
                  <w:rPrChange w:id="952" w:author="BUDUEVA Tatyana" w:date="2021-06-09T15:25:00Z">
                    <w:rPr>
                      <w:color w:val="0000FF"/>
                    </w:rPr>
                  </w:rPrChange>
                </w:rPr>
                <w:t>§7.3  §7.5,  § 8.7, §9.1, §10.1, §10.2, §10.3</w:t>
              </w:r>
            </w:ins>
          </w:p>
        </w:tc>
        <w:tc>
          <w:tcPr>
            <w:tcW w:w="3384" w:type="dxa"/>
            <w:shd w:val="clear" w:color="auto" w:fill="BFBFBF" w:themeFill="background1" w:themeFillShade="BF"/>
            <w:hideMark/>
            <w:tcPrChange w:id="953" w:author="Tatyana BUDUEVA" w:date="2021-05-21T12:25:00Z">
              <w:tcPr>
                <w:tcW w:w="3397" w:type="dxa"/>
                <w:gridSpan w:val="2"/>
                <w:shd w:val="clear" w:color="auto" w:fill="BFBFBF" w:themeFill="background1" w:themeFillShade="BF"/>
                <w:hideMark/>
              </w:tcPr>
            </w:tcPrChange>
          </w:tcPr>
          <w:p w14:paraId="435BAF2B" w14:textId="77777777" w:rsidR="001D3811" w:rsidRPr="00C30FF2" w:rsidRDefault="001D3811" w:rsidP="00D242B4">
            <w:pPr>
              <w:spacing w:after="160" w:line="259" w:lineRule="auto"/>
              <w:rPr>
                <w:ins w:id="954" w:author="Tatyana BUDUEVA" w:date="2021-05-21T12:15:00Z"/>
                <w:color w:val="0000FF"/>
                <w:sz w:val="20"/>
                <w:rPrChange w:id="955" w:author="Tatyana BUDUEVA" w:date="2021-05-21T12:31:00Z">
                  <w:rPr>
                    <w:ins w:id="956" w:author="Tatyana BUDUEVA" w:date="2021-05-21T12:15:00Z"/>
                    <w:color w:val="0000FF"/>
                  </w:rPr>
                </w:rPrChange>
              </w:rPr>
            </w:pPr>
            <w:ins w:id="957" w:author="Tatyana BUDUEVA" w:date="2021-05-21T12:15:00Z">
              <w:r w:rsidRPr="00C30FF2">
                <w:rPr>
                  <w:color w:val="0000FF"/>
                </w:rPr>
                <w:t>Actions correctives et préventives, réclamations client</w:t>
              </w:r>
            </w:ins>
          </w:p>
        </w:tc>
        <w:tc>
          <w:tcPr>
            <w:tcW w:w="1772" w:type="dxa"/>
            <w:shd w:val="clear" w:color="auto" w:fill="BFBFBF" w:themeFill="background1" w:themeFillShade="BF"/>
            <w:tcPrChange w:id="958" w:author="Tatyana BUDUEVA" w:date="2021-05-21T12:25:00Z">
              <w:tcPr>
                <w:tcW w:w="1428" w:type="dxa"/>
                <w:gridSpan w:val="2"/>
                <w:shd w:val="clear" w:color="auto" w:fill="BFBFBF" w:themeFill="background1" w:themeFillShade="BF"/>
              </w:tcPr>
            </w:tcPrChange>
          </w:tcPr>
          <w:p w14:paraId="2F5BEF9F" w14:textId="77777777" w:rsidR="001D3811" w:rsidRPr="00C30FF2" w:rsidRDefault="001D3811" w:rsidP="00D242B4">
            <w:pPr>
              <w:rPr>
                <w:ins w:id="959" w:author="Tatyana BUDUEVA" w:date="2021-05-21T12:15:00Z"/>
                <w:color w:val="C00000"/>
                <w:sz w:val="20"/>
                <w:rPrChange w:id="960" w:author="Tatyana BUDUEVA" w:date="2021-05-21T12:31:00Z">
                  <w:rPr>
                    <w:ins w:id="961" w:author="Tatyana BUDUEVA" w:date="2021-05-21T12:15:00Z"/>
                    <w:color w:val="0000FF"/>
                  </w:rPr>
                </w:rPrChange>
              </w:rPr>
            </w:pPr>
            <w:ins w:id="962" w:author="Tatyana BUDUEVA" w:date="2021-05-21T12:15:00Z">
              <w:r w:rsidRPr="00C30FF2">
                <w:rPr>
                  <w:color w:val="C00000"/>
                  <w:rPrChange w:id="963" w:author="Tatyana BUDUEVA" w:date="2021-05-21T12:31:00Z">
                    <w:rPr>
                      <w:color w:val="0000FF"/>
                    </w:rPr>
                  </w:rPrChange>
                </w:rPr>
                <w:t>Auditeur indépendant</w:t>
              </w:r>
            </w:ins>
          </w:p>
          <w:p w14:paraId="750468EC" w14:textId="1BF88204" w:rsidR="001D3811" w:rsidRPr="00C30FF2" w:rsidRDefault="001D3811" w:rsidP="00D242B4">
            <w:pPr>
              <w:rPr>
                <w:ins w:id="964" w:author="Tatyana BUDUEVA" w:date="2021-05-21T12:15:00Z"/>
                <w:color w:val="C00000"/>
                <w:sz w:val="20"/>
                <w:rPrChange w:id="965" w:author="Tatyana BUDUEVA" w:date="2021-05-21T12:31:00Z">
                  <w:rPr>
                    <w:ins w:id="966" w:author="Tatyana BUDUEVA" w:date="2021-05-21T12:15:00Z"/>
                    <w:color w:val="0000FF"/>
                  </w:rPr>
                </w:rPrChange>
              </w:rPr>
            </w:pPr>
            <w:ins w:id="967" w:author="Tatyana BUDUEVA" w:date="2021-05-21T12:15:00Z">
              <w:r w:rsidRPr="00C30FF2">
                <w:rPr>
                  <w:color w:val="C00000"/>
                  <w:rPrChange w:id="968" w:author="Tatyana BUDUEVA" w:date="2021-05-21T12:31:00Z">
                    <w:rPr>
                      <w:color w:val="0000FF"/>
                    </w:rPr>
                  </w:rPrChange>
                </w:rPr>
                <w:t>1 fois par an</w:t>
              </w:r>
            </w:ins>
            <w:ins w:id="969" w:author="Tatyana BUDUEVA" w:date="2021-05-21T12:19:00Z">
              <w:r w:rsidR="00B876B1" w:rsidRPr="00C30FF2">
                <w:rPr>
                  <w:color w:val="C00000"/>
                  <w:rPrChange w:id="970" w:author="Tatyana BUDUEVA" w:date="2021-05-21T12:31:00Z">
                    <w:rPr>
                      <w:color w:val="0000FF"/>
                    </w:rPr>
                  </w:rPrChange>
                </w:rPr>
                <w:t>*</w:t>
              </w:r>
            </w:ins>
          </w:p>
        </w:tc>
      </w:tr>
      <w:tr w:rsidR="001D3811" w:rsidRPr="00C30FF2" w14:paraId="63EF704D" w14:textId="77777777" w:rsidTr="00B876B1">
        <w:trPr>
          <w:trHeight w:val="399"/>
          <w:ins w:id="971" w:author="Tatyana BUDUEVA" w:date="2021-05-21T12:15:00Z"/>
          <w:trPrChange w:id="972" w:author="Tatyana BUDUEVA" w:date="2021-05-21T12:25:00Z">
            <w:trPr>
              <w:gridAfter w:val="0"/>
              <w:trHeight w:val="407"/>
            </w:trPr>
          </w:trPrChange>
        </w:trPr>
        <w:tc>
          <w:tcPr>
            <w:tcW w:w="2267" w:type="dxa"/>
            <w:vMerge w:val="restart"/>
            <w:hideMark/>
            <w:tcPrChange w:id="973" w:author="Tatyana BUDUEVA" w:date="2021-05-21T12:25:00Z">
              <w:tcPr>
                <w:tcW w:w="2122" w:type="dxa"/>
                <w:vMerge w:val="restart"/>
                <w:hideMark/>
              </w:tcPr>
            </w:tcPrChange>
          </w:tcPr>
          <w:p w14:paraId="5F4A827D" w14:textId="77777777" w:rsidR="001D3811" w:rsidRPr="00C30FF2" w:rsidRDefault="001D3811" w:rsidP="00D242B4">
            <w:pPr>
              <w:spacing w:after="160" w:line="259" w:lineRule="auto"/>
              <w:ind w:left="567"/>
              <w:rPr>
                <w:ins w:id="974" w:author="Tatyana BUDUEVA" w:date="2021-05-21T12:15:00Z"/>
                <w:color w:val="0000FF"/>
                <w:sz w:val="20"/>
                <w:rPrChange w:id="975" w:author="Tatyana BUDUEVA" w:date="2021-05-21T12:31:00Z">
                  <w:rPr>
                    <w:ins w:id="976" w:author="Tatyana BUDUEVA" w:date="2021-05-21T12:15:00Z"/>
                    <w:color w:val="0000FF"/>
                  </w:rPr>
                </w:rPrChange>
              </w:rPr>
            </w:pPr>
            <w:ins w:id="977" w:author="Tatyana BUDUEVA" w:date="2021-05-21T12:15:00Z">
              <w:r w:rsidRPr="00C30FF2">
                <w:rPr>
                  <w:b/>
                  <w:bCs/>
                  <w:color w:val="0000FF"/>
                </w:rPr>
                <w:t> </w:t>
              </w:r>
            </w:ins>
          </w:p>
          <w:p w14:paraId="487CCE46" w14:textId="77777777" w:rsidR="001D3811" w:rsidRPr="00C30FF2" w:rsidRDefault="001D3811" w:rsidP="00D242B4">
            <w:pPr>
              <w:spacing w:after="160" w:line="259" w:lineRule="auto"/>
              <w:ind w:left="567"/>
              <w:rPr>
                <w:ins w:id="978" w:author="Tatyana BUDUEVA" w:date="2021-05-21T12:15:00Z"/>
                <w:color w:val="0000FF"/>
                <w:sz w:val="20"/>
                <w:rPrChange w:id="979" w:author="Tatyana BUDUEVA" w:date="2021-05-21T12:31:00Z">
                  <w:rPr>
                    <w:ins w:id="980" w:author="Tatyana BUDUEVA" w:date="2021-05-21T12:15:00Z"/>
                    <w:color w:val="0000FF"/>
                  </w:rPr>
                </w:rPrChange>
              </w:rPr>
            </w:pPr>
            <w:ins w:id="981" w:author="Tatyana BUDUEVA" w:date="2021-05-21T12:15:00Z">
              <w:r w:rsidRPr="00C30FF2">
                <w:rPr>
                  <w:b/>
                  <w:bCs/>
                  <w:color w:val="0000FF"/>
                </w:rPr>
                <w:t> </w:t>
              </w:r>
            </w:ins>
          </w:p>
          <w:p w14:paraId="77023D9A" w14:textId="77777777" w:rsidR="001D3811" w:rsidRPr="00C30FF2" w:rsidRDefault="001D3811" w:rsidP="00D242B4">
            <w:pPr>
              <w:spacing w:after="160" w:line="259" w:lineRule="auto"/>
              <w:ind w:left="567"/>
              <w:rPr>
                <w:ins w:id="982" w:author="Tatyana BUDUEVA" w:date="2021-05-21T12:15:00Z"/>
                <w:color w:val="0000FF"/>
                <w:sz w:val="20"/>
                <w:rPrChange w:id="983" w:author="Tatyana BUDUEVA" w:date="2021-05-21T12:31:00Z">
                  <w:rPr>
                    <w:ins w:id="984" w:author="Tatyana BUDUEVA" w:date="2021-05-21T12:15:00Z"/>
                    <w:color w:val="0000FF"/>
                  </w:rPr>
                </w:rPrChange>
              </w:rPr>
            </w:pPr>
            <w:ins w:id="985" w:author="Tatyana BUDUEVA" w:date="2021-05-21T12:15:00Z">
              <w:r w:rsidRPr="00C30FF2">
                <w:rPr>
                  <w:b/>
                  <w:bCs/>
                  <w:color w:val="0000FF"/>
                </w:rPr>
                <w:t> </w:t>
              </w:r>
            </w:ins>
          </w:p>
          <w:p w14:paraId="2C02258C" w14:textId="77777777" w:rsidR="001D3811" w:rsidRPr="00C30FF2" w:rsidRDefault="001D3811" w:rsidP="00D242B4">
            <w:pPr>
              <w:spacing w:after="160" w:line="259" w:lineRule="auto"/>
              <w:ind w:left="567"/>
              <w:rPr>
                <w:ins w:id="986" w:author="Tatyana BUDUEVA" w:date="2021-05-21T12:15:00Z"/>
                <w:color w:val="0000FF"/>
                <w:sz w:val="20"/>
                <w:rPrChange w:id="987" w:author="Tatyana BUDUEVA" w:date="2021-05-21T12:31:00Z">
                  <w:rPr>
                    <w:ins w:id="988" w:author="Tatyana BUDUEVA" w:date="2021-05-21T12:15:00Z"/>
                    <w:color w:val="0000FF"/>
                  </w:rPr>
                </w:rPrChange>
              </w:rPr>
            </w:pPr>
            <w:ins w:id="989" w:author="Tatyana BUDUEVA" w:date="2021-05-21T12:15:00Z">
              <w:r w:rsidRPr="00C30FF2">
                <w:rPr>
                  <w:b/>
                  <w:bCs/>
                  <w:color w:val="0000FF"/>
                </w:rPr>
                <w:t> </w:t>
              </w:r>
            </w:ins>
          </w:p>
          <w:p w14:paraId="69673536" w14:textId="77777777" w:rsidR="001D3811" w:rsidRPr="00C30FF2" w:rsidRDefault="001D3811" w:rsidP="00D242B4">
            <w:pPr>
              <w:spacing w:after="160" w:line="259" w:lineRule="auto"/>
              <w:ind w:left="567"/>
              <w:rPr>
                <w:ins w:id="990" w:author="Tatyana BUDUEVA" w:date="2021-05-21T12:15:00Z"/>
                <w:color w:val="0000FF"/>
                <w:sz w:val="20"/>
                <w:rPrChange w:id="991" w:author="Tatyana BUDUEVA" w:date="2021-05-21T12:31:00Z">
                  <w:rPr>
                    <w:ins w:id="992" w:author="Tatyana BUDUEVA" w:date="2021-05-21T12:15:00Z"/>
                    <w:color w:val="0000FF"/>
                  </w:rPr>
                </w:rPrChange>
              </w:rPr>
            </w:pPr>
            <w:ins w:id="993" w:author="Tatyana BUDUEVA" w:date="2021-05-21T12:15:00Z">
              <w:r w:rsidRPr="00C30FF2">
                <w:rPr>
                  <w:b/>
                  <w:bCs/>
                  <w:color w:val="0000FF"/>
                </w:rPr>
                <w:t> </w:t>
              </w:r>
            </w:ins>
          </w:p>
          <w:p w14:paraId="37715227" w14:textId="77777777" w:rsidR="001D3811" w:rsidRPr="00C30FF2" w:rsidRDefault="001D3811" w:rsidP="00D242B4">
            <w:pPr>
              <w:spacing w:after="160" w:line="259" w:lineRule="auto"/>
              <w:jc w:val="center"/>
              <w:rPr>
                <w:ins w:id="994" w:author="Tatyana BUDUEVA" w:date="2021-05-21T12:15:00Z"/>
                <w:color w:val="0000FF"/>
                <w:sz w:val="20"/>
                <w:rPrChange w:id="995" w:author="Tatyana BUDUEVA" w:date="2021-05-21T12:31:00Z">
                  <w:rPr>
                    <w:ins w:id="996" w:author="Tatyana BUDUEVA" w:date="2021-05-21T12:15:00Z"/>
                    <w:color w:val="0000FF"/>
                  </w:rPr>
                </w:rPrChange>
              </w:rPr>
            </w:pPr>
            <w:ins w:id="997" w:author="Tatyana BUDUEVA" w:date="2021-05-21T12:15:00Z">
              <w:r w:rsidRPr="00C30FF2">
                <w:rPr>
                  <w:b/>
                  <w:bCs/>
                  <w:color w:val="0000FF"/>
                </w:rPr>
                <w:t>Réalisation des activités opérationnelles</w:t>
              </w:r>
            </w:ins>
          </w:p>
        </w:tc>
        <w:tc>
          <w:tcPr>
            <w:tcW w:w="2424" w:type="dxa"/>
            <w:hideMark/>
            <w:tcPrChange w:id="998" w:author="Tatyana BUDUEVA" w:date="2021-05-21T12:25:00Z">
              <w:tcPr>
                <w:tcW w:w="2268" w:type="dxa"/>
                <w:gridSpan w:val="2"/>
                <w:hideMark/>
              </w:tcPr>
            </w:tcPrChange>
          </w:tcPr>
          <w:p w14:paraId="11696D79" w14:textId="77777777" w:rsidR="001D3811" w:rsidRPr="000F5A07" w:rsidRDefault="001D3811" w:rsidP="00D242B4">
            <w:pPr>
              <w:spacing w:after="160" w:line="259" w:lineRule="auto"/>
              <w:rPr>
                <w:ins w:id="999" w:author="Tatyana BUDUEVA" w:date="2021-05-21T12:15:00Z"/>
                <w:color w:val="FF0000"/>
                <w:sz w:val="20"/>
                <w:rPrChange w:id="1000" w:author="BUDUEVA Tatyana" w:date="2021-06-09T15:25:00Z">
                  <w:rPr>
                    <w:ins w:id="1001" w:author="Tatyana BUDUEVA" w:date="2021-05-21T12:15:00Z"/>
                    <w:color w:val="0000FF"/>
                  </w:rPr>
                </w:rPrChange>
              </w:rPr>
            </w:pPr>
            <w:ins w:id="1002" w:author="Tatyana BUDUEVA" w:date="2021-05-21T12:15:00Z">
              <w:r w:rsidRPr="000F5A07">
                <w:rPr>
                  <w:color w:val="FF0000"/>
                  <w:rPrChange w:id="1003" w:author="BUDUEVA Tatyana" w:date="2021-06-09T15:25:00Z">
                    <w:rPr>
                      <w:color w:val="0000FF"/>
                    </w:rPr>
                  </w:rPrChange>
                </w:rPr>
                <w:t>§ 8.2</w:t>
              </w:r>
            </w:ins>
          </w:p>
        </w:tc>
        <w:tc>
          <w:tcPr>
            <w:tcW w:w="3384" w:type="dxa"/>
            <w:hideMark/>
            <w:tcPrChange w:id="1004" w:author="Tatyana BUDUEVA" w:date="2021-05-21T12:25:00Z">
              <w:tcPr>
                <w:tcW w:w="3397" w:type="dxa"/>
                <w:gridSpan w:val="2"/>
                <w:hideMark/>
              </w:tcPr>
            </w:tcPrChange>
          </w:tcPr>
          <w:p w14:paraId="1499837E" w14:textId="77777777" w:rsidR="001D3811" w:rsidRPr="00C30FF2" w:rsidRDefault="001D3811" w:rsidP="00D242B4">
            <w:pPr>
              <w:spacing w:after="160" w:line="259" w:lineRule="auto"/>
              <w:rPr>
                <w:ins w:id="1005" w:author="Tatyana BUDUEVA" w:date="2021-05-21T12:15:00Z"/>
                <w:color w:val="0000FF"/>
                <w:sz w:val="20"/>
                <w:rPrChange w:id="1006" w:author="Tatyana BUDUEVA" w:date="2021-05-21T12:31:00Z">
                  <w:rPr>
                    <w:ins w:id="1007" w:author="Tatyana BUDUEVA" w:date="2021-05-21T12:15:00Z"/>
                    <w:color w:val="0000FF"/>
                  </w:rPr>
                </w:rPrChange>
              </w:rPr>
            </w:pPr>
            <w:ins w:id="1008" w:author="Tatyana BUDUEVA" w:date="2021-05-21T12:15:00Z">
              <w:r w:rsidRPr="00C30FF2">
                <w:rPr>
                  <w:color w:val="0000FF"/>
                </w:rPr>
                <w:t>Commercial Forfait</w:t>
              </w:r>
            </w:ins>
          </w:p>
        </w:tc>
        <w:tc>
          <w:tcPr>
            <w:tcW w:w="1772" w:type="dxa"/>
            <w:tcPrChange w:id="1009" w:author="Tatyana BUDUEVA" w:date="2021-05-21T12:25:00Z">
              <w:tcPr>
                <w:tcW w:w="1428" w:type="dxa"/>
                <w:gridSpan w:val="2"/>
              </w:tcPr>
            </w:tcPrChange>
          </w:tcPr>
          <w:p w14:paraId="605625A7" w14:textId="152B64CF" w:rsidR="001D3811" w:rsidRPr="00C30FF2" w:rsidRDefault="001D3811" w:rsidP="00D242B4">
            <w:pPr>
              <w:rPr>
                <w:ins w:id="1010" w:author="Tatyana BUDUEVA" w:date="2021-05-21T12:15:00Z"/>
                <w:color w:val="C00000"/>
                <w:sz w:val="20"/>
                <w:rPrChange w:id="1011" w:author="Tatyana BUDUEVA" w:date="2021-05-21T12:31:00Z">
                  <w:rPr>
                    <w:ins w:id="1012" w:author="Tatyana BUDUEVA" w:date="2021-05-21T12:15:00Z"/>
                    <w:color w:val="0000FF"/>
                  </w:rPr>
                </w:rPrChange>
              </w:rPr>
            </w:pPr>
            <w:ins w:id="1013" w:author="Tatyana BUDUEVA" w:date="2021-05-21T12:15:00Z">
              <w:r w:rsidRPr="00C30FF2">
                <w:rPr>
                  <w:color w:val="C00000"/>
                  <w:rPrChange w:id="1014" w:author="Tatyana BUDUEVA" w:date="2021-05-21T12:31:00Z">
                    <w:rPr>
                      <w:color w:val="0000FF"/>
                    </w:rPr>
                  </w:rPrChange>
                </w:rPr>
                <w:t>1 fois par an</w:t>
              </w:r>
            </w:ins>
            <w:ins w:id="1015" w:author="Tatyana BUDUEVA" w:date="2021-05-21T12:19:00Z">
              <w:r w:rsidR="00B876B1" w:rsidRPr="00C30FF2">
                <w:rPr>
                  <w:color w:val="C00000"/>
                  <w:rPrChange w:id="1016" w:author="Tatyana BUDUEVA" w:date="2021-05-21T12:31:00Z">
                    <w:rPr>
                      <w:color w:val="0000FF"/>
                    </w:rPr>
                  </w:rPrChange>
                </w:rPr>
                <w:t>*</w:t>
              </w:r>
            </w:ins>
          </w:p>
        </w:tc>
      </w:tr>
      <w:tr w:rsidR="001D3811" w:rsidRPr="00C30FF2" w14:paraId="464F4CE7" w14:textId="77777777" w:rsidTr="00B876B1">
        <w:trPr>
          <w:trHeight w:val="508"/>
          <w:ins w:id="1017" w:author="Tatyana BUDUEVA" w:date="2021-05-21T12:15:00Z"/>
          <w:trPrChange w:id="1018" w:author="Tatyana BUDUEVA" w:date="2021-05-21T12:25:00Z">
            <w:trPr>
              <w:gridAfter w:val="0"/>
              <w:trHeight w:val="517"/>
            </w:trPr>
          </w:trPrChange>
        </w:trPr>
        <w:tc>
          <w:tcPr>
            <w:tcW w:w="2267" w:type="dxa"/>
            <w:vMerge/>
            <w:hideMark/>
            <w:tcPrChange w:id="1019" w:author="Tatyana BUDUEVA" w:date="2021-05-21T12:25:00Z">
              <w:tcPr>
                <w:tcW w:w="2122" w:type="dxa"/>
                <w:vMerge/>
                <w:hideMark/>
              </w:tcPr>
            </w:tcPrChange>
          </w:tcPr>
          <w:p w14:paraId="73B424BE" w14:textId="77777777" w:rsidR="001D3811" w:rsidRPr="00C30FF2" w:rsidRDefault="001D3811" w:rsidP="00D242B4">
            <w:pPr>
              <w:spacing w:after="160" w:line="259" w:lineRule="auto"/>
              <w:ind w:left="567"/>
              <w:rPr>
                <w:ins w:id="1020" w:author="Tatyana BUDUEVA" w:date="2021-05-21T12:15:00Z"/>
                <w:color w:val="0000FF"/>
                <w:sz w:val="20"/>
                <w:rPrChange w:id="1021" w:author="Tatyana BUDUEVA" w:date="2021-05-21T12:31:00Z">
                  <w:rPr>
                    <w:ins w:id="1022" w:author="Tatyana BUDUEVA" w:date="2021-05-21T12:15:00Z"/>
                    <w:color w:val="0000FF"/>
                  </w:rPr>
                </w:rPrChange>
              </w:rPr>
            </w:pPr>
          </w:p>
        </w:tc>
        <w:tc>
          <w:tcPr>
            <w:tcW w:w="2424" w:type="dxa"/>
            <w:hideMark/>
            <w:tcPrChange w:id="1023" w:author="Tatyana BUDUEVA" w:date="2021-05-21T12:25:00Z">
              <w:tcPr>
                <w:tcW w:w="2268" w:type="dxa"/>
                <w:gridSpan w:val="2"/>
                <w:hideMark/>
              </w:tcPr>
            </w:tcPrChange>
          </w:tcPr>
          <w:p w14:paraId="60F28701" w14:textId="77777777" w:rsidR="001D3811" w:rsidRPr="000F5A07" w:rsidRDefault="001D3811" w:rsidP="00D242B4">
            <w:pPr>
              <w:spacing w:after="160" w:line="259" w:lineRule="auto"/>
              <w:rPr>
                <w:ins w:id="1024" w:author="Tatyana BUDUEVA" w:date="2021-05-21T12:15:00Z"/>
                <w:color w:val="FF0000"/>
                <w:sz w:val="20"/>
                <w:rPrChange w:id="1025" w:author="BUDUEVA Tatyana" w:date="2021-06-09T15:25:00Z">
                  <w:rPr>
                    <w:ins w:id="1026" w:author="Tatyana BUDUEVA" w:date="2021-05-21T12:15:00Z"/>
                    <w:color w:val="0000FF"/>
                  </w:rPr>
                </w:rPrChange>
              </w:rPr>
            </w:pPr>
            <w:ins w:id="1027" w:author="Tatyana BUDUEVA" w:date="2021-05-21T12:15:00Z">
              <w:r w:rsidRPr="000F5A07">
                <w:rPr>
                  <w:color w:val="FF0000"/>
                  <w:rPrChange w:id="1028" w:author="BUDUEVA Tatyana" w:date="2021-06-09T15:25:00Z">
                    <w:rPr>
                      <w:color w:val="0000FF"/>
                    </w:rPr>
                  </w:rPrChange>
                </w:rPr>
                <w:t>§ 8.2 §8.5</w:t>
              </w:r>
            </w:ins>
          </w:p>
        </w:tc>
        <w:tc>
          <w:tcPr>
            <w:tcW w:w="3384" w:type="dxa"/>
            <w:hideMark/>
            <w:tcPrChange w:id="1029" w:author="Tatyana BUDUEVA" w:date="2021-05-21T12:25:00Z">
              <w:tcPr>
                <w:tcW w:w="3397" w:type="dxa"/>
                <w:gridSpan w:val="2"/>
                <w:hideMark/>
              </w:tcPr>
            </w:tcPrChange>
          </w:tcPr>
          <w:p w14:paraId="5332267A" w14:textId="77777777" w:rsidR="001D3811" w:rsidRPr="00C30FF2" w:rsidRDefault="001D3811" w:rsidP="00D242B4">
            <w:pPr>
              <w:spacing w:after="160" w:line="259" w:lineRule="auto"/>
              <w:rPr>
                <w:ins w:id="1030" w:author="Tatyana BUDUEVA" w:date="2021-05-21T12:15:00Z"/>
                <w:color w:val="0000FF"/>
                <w:sz w:val="20"/>
                <w:rPrChange w:id="1031" w:author="Tatyana BUDUEVA" w:date="2021-05-21T12:31:00Z">
                  <w:rPr>
                    <w:ins w:id="1032" w:author="Tatyana BUDUEVA" w:date="2021-05-21T12:15:00Z"/>
                    <w:color w:val="0000FF"/>
                  </w:rPr>
                </w:rPrChange>
              </w:rPr>
            </w:pPr>
            <w:ins w:id="1033" w:author="Tatyana BUDUEVA" w:date="2021-05-21T12:15:00Z">
              <w:r w:rsidRPr="00C30FF2">
                <w:rPr>
                  <w:color w:val="0000FF"/>
                </w:rPr>
                <w:t>Réalisation d’Assistance Technique (Commercial AT)</w:t>
              </w:r>
            </w:ins>
          </w:p>
        </w:tc>
        <w:tc>
          <w:tcPr>
            <w:tcW w:w="1772" w:type="dxa"/>
            <w:tcPrChange w:id="1034" w:author="Tatyana BUDUEVA" w:date="2021-05-21T12:25:00Z">
              <w:tcPr>
                <w:tcW w:w="1428" w:type="dxa"/>
                <w:gridSpan w:val="2"/>
              </w:tcPr>
            </w:tcPrChange>
          </w:tcPr>
          <w:p w14:paraId="45FAEC7D" w14:textId="1E9E0241" w:rsidR="001D3811" w:rsidRPr="00C30FF2" w:rsidRDefault="001D3811" w:rsidP="00D242B4">
            <w:pPr>
              <w:rPr>
                <w:ins w:id="1035" w:author="Tatyana BUDUEVA" w:date="2021-05-21T12:15:00Z"/>
                <w:color w:val="C00000"/>
                <w:sz w:val="20"/>
                <w:rPrChange w:id="1036" w:author="Tatyana BUDUEVA" w:date="2021-05-21T12:31:00Z">
                  <w:rPr>
                    <w:ins w:id="1037" w:author="Tatyana BUDUEVA" w:date="2021-05-21T12:15:00Z"/>
                    <w:color w:val="0000FF"/>
                  </w:rPr>
                </w:rPrChange>
              </w:rPr>
            </w:pPr>
            <w:ins w:id="1038" w:author="Tatyana BUDUEVA" w:date="2021-05-21T12:15:00Z">
              <w:r w:rsidRPr="00C30FF2">
                <w:rPr>
                  <w:color w:val="C00000"/>
                  <w:rPrChange w:id="1039" w:author="Tatyana BUDUEVA" w:date="2021-05-21T12:31:00Z">
                    <w:rPr>
                      <w:color w:val="0000FF"/>
                    </w:rPr>
                  </w:rPrChange>
                </w:rPr>
                <w:t>1 fois par an</w:t>
              </w:r>
            </w:ins>
            <w:ins w:id="1040" w:author="Tatyana BUDUEVA" w:date="2021-05-21T12:19:00Z">
              <w:r w:rsidR="00B876B1" w:rsidRPr="00C30FF2">
                <w:rPr>
                  <w:color w:val="C00000"/>
                  <w:rPrChange w:id="1041" w:author="Tatyana BUDUEVA" w:date="2021-05-21T12:31:00Z">
                    <w:rPr>
                      <w:color w:val="0000FF"/>
                    </w:rPr>
                  </w:rPrChange>
                </w:rPr>
                <w:t>*</w:t>
              </w:r>
            </w:ins>
          </w:p>
        </w:tc>
      </w:tr>
      <w:tr w:rsidR="001D3811" w:rsidRPr="00C30FF2" w14:paraId="40B528A1" w14:textId="77777777" w:rsidTr="00B876B1">
        <w:trPr>
          <w:trHeight w:val="350"/>
          <w:ins w:id="1042" w:author="Tatyana BUDUEVA" w:date="2021-05-21T12:15:00Z"/>
          <w:trPrChange w:id="1043" w:author="Tatyana BUDUEVA" w:date="2021-05-21T12:25:00Z">
            <w:trPr>
              <w:gridAfter w:val="0"/>
              <w:trHeight w:val="357"/>
            </w:trPr>
          </w:trPrChange>
        </w:trPr>
        <w:tc>
          <w:tcPr>
            <w:tcW w:w="2267" w:type="dxa"/>
            <w:vMerge/>
            <w:hideMark/>
            <w:tcPrChange w:id="1044" w:author="Tatyana BUDUEVA" w:date="2021-05-21T12:25:00Z">
              <w:tcPr>
                <w:tcW w:w="2122" w:type="dxa"/>
                <w:vMerge/>
                <w:hideMark/>
              </w:tcPr>
            </w:tcPrChange>
          </w:tcPr>
          <w:p w14:paraId="6B461D6C" w14:textId="77777777" w:rsidR="001D3811" w:rsidRPr="00C30FF2" w:rsidRDefault="001D3811" w:rsidP="00D242B4">
            <w:pPr>
              <w:spacing w:after="160" w:line="259" w:lineRule="auto"/>
              <w:ind w:left="567"/>
              <w:rPr>
                <w:ins w:id="1045" w:author="Tatyana BUDUEVA" w:date="2021-05-21T12:15:00Z"/>
                <w:color w:val="0000FF"/>
                <w:sz w:val="20"/>
                <w:rPrChange w:id="1046" w:author="Tatyana BUDUEVA" w:date="2021-05-21T12:31:00Z">
                  <w:rPr>
                    <w:ins w:id="1047" w:author="Tatyana BUDUEVA" w:date="2021-05-21T12:15:00Z"/>
                    <w:color w:val="0000FF"/>
                  </w:rPr>
                </w:rPrChange>
              </w:rPr>
            </w:pPr>
          </w:p>
        </w:tc>
        <w:tc>
          <w:tcPr>
            <w:tcW w:w="2424" w:type="dxa"/>
            <w:hideMark/>
            <w:tcPrChange w:id="1048" w:author="Tatyana BUDUEVA" w:date="2021-05-21T12:25:00Z">
              <w:tcPr>
                <w:tcW w:w="2268" w:type="dxa"/>
                <w:gridSpan w:val="2"/>
                <w:hideMark/>
              </w:tcPr>
            </w:tcPrChange>
          </w:tcPr>
          <w:p w14:paraId="7BE39A76" w14:textId="77777777" w:rsidR="001D3811" w:rsidRPr="000F5A07" w:rsidRDefault="001D3811" w:rsidP="00D242B4">
            <w:pPr>
              <w:spacing w:after="160" w:line="259" w:lineRule="auto"/>
              <w:rPr>
                <w:ins w:id="1049" w:author="Tatyana BUDUEVA" w:date="2021-05-21T12:15:00Z"/>
                <w:color w:val="FF0000"/>
                <w:sz w:val="20"/>
                <w:rPrChange w:id="1050" w:author="BUDUEVA Tatyana" w:date="2021-06-09T15:25:00Z">
                  <w:rPr>
                    <w:ins w:id="1051" w:author="Tatyana BUDUEVA" w:date="2021-05-21T12:15:00Z"/>
                    <w:color w:val="0000FF"/>
                  </w:rPr>
                </w:rPrChange>
              </w:rPr>
            </w:pPr>
            <w:ins w:id="1052" w:author="Tatyana BUDUEVA" w:date="2021-05-21T12:15:00Z">
              <w:r w:rsidRPr="000F5A07">
                <w:rPr>
                  <w:color w:val="FF0000"/>
                  <w:rPrChange w:id="1053" w:author="BUDUEVA Tatyana" w:date="2021-06-09T15:25:00Z">
                    <w:rPr>
                      <w:color w:val="0000FF"/>
                    </w:rPr>
                  </w:rPrChange>
                </w:rPr>
                <w:t xml:space="preserve">§8.3 §8.5 </w:t>
              </w:r>
            </w:ins>
          </w:p>
        </w:tc>
        <w:tc>
          <w:tcPr>
            <w:tcW w:w="3384" w:type="dxa"/>
            <w:hideMark/>
            <w:tcPrChange w:id="1054" w:author="Tatyana BUDUEVA" w:date="2021-05-21T12:25:00Z">
              <w:tcPr>
                <w:tcW w:w="3397" w:type="dxa"/>
                <w:gridSpan w:val="2"/>
                <w:hideMark/>
              </w:tcPr>
            </w:tcPrChange>
          </w:tcPr>
          <w:p w14:paraId="3858787E" w14:textId="21CE3B18" w:rsidR="001D3811" w:rsidRPr="00C30FF2" w:rsidRDefault="001D3811">
            <w:pPr>
              <w:spacing w:after="160" w:line="259" w:lineRule="auto"/>
              <w:rPr>
                <w:ins w:id="1055" w:author="Tatyana BUDUEVA" w:date="2021-05-21T12:15:00Z"/>
                <w:color w:val="0000FF"/>
                <w:sz w:val="20"/>
                <w:rPrChange w:id="1056" w:author="Tatyana BUDUEVA" w:date="2021-05-21T12:31:00Z">
                  <w:rPr>
                    <w:ins w:id="1057" w:author="Tatyana BUDUEVA" w:date="2021-05-21T12:15:00Z"/>
                    <w:color w:val="0000FF"/>
                  </w:rPr>
                </w:rPrChange>
              </w:rPr>
              <w:pPrChange w:id="1058" w:author="Tatyana BUDUEVA" w:date="2021-05-21T12:25:00Z">
                <w:pPr>
                  <w:spacing w:after="160" w:line="259" w:lineRule="auto"/>
                  <w:ind w:left="567"/>
                </w:pPr>
              </w:pPrChange>
            </w:pPr>
            <w:ins w:id="1059" w:author="Tatyana BUDUEVA" w:date="2021-05-21T12:15:00Z">
              <w:r w:rsidRPr="00C30FF2">
                <w:rPr>
                  <w:color w:val="0000FF"/>
                </w:rPr>
                <w:t>Ingénierie</w:t>
              </w:r>
            </w:ins>
          </w:p>
        </w:tc>
        <w:tc>
          <w:tcPr>
            <w:tcW w:w="1772" w:type="dxa"/>
            <w:tcPrChange w:id="1060" w:author="Tatyana BUDUEVA" w:date="2021-05-21T12:25:00Z">
              <w:tcPr>
                <w:tcW w:w="1428" w:type="dxa"/>
                <w:gridSpan w:val="2"/>
              </w:tcPr>
            </w:tcPrChange>
          </w:tcPr>
          <w:p w14:paraId="35134E72" w14:textId="7DB9FD92" w:rsidR="001D3811" w:rsidRPr="00C30FF2" w:rsidRDefault="001D3811" w:rsidP="00D242B4">
            <w:pPr>
              <w:rPr>
                <w:ins w:id="1061" w:author="Tatyana BUDUEVA" w:date="2021-05-21T12:15:00Z"/>
                <w:color w:val="C00000"/>
                <w:sz w:val="20"/>
                <w:rPrChange w:id="1062" w:author="Tatyana BUDUEVA" w:date="2021-05-21T12:31:00Z">
                  <w:rPr>
                    <w:ins w:id="1063" w:author="Tatyana BUDUEVA" w:date="2021-05-21T12:15:00Z"/>
                    <w:color w:val="0000FF"/>
                  </w:rPr>
                </w:rPrChange>
              </w:rPr>
            </w:pPr>
            <w:ins w:id="1064" w:author="Tatyana BUDUEVA" w:date="2021-05-21T12:15:00Z">
              <w:r w:rsidRPr="00C30FF2">
                <w:rPr>
                  <w:color w:val="C00000"/>
                  <w:rPrChange w:id="1065" w:author="Tatyana BUDUEVA" w:date="2021-05-21T12:31:00Z">
                    <w:rPr>
                      <w:color w:val="0000FF"/>
                    </w:rPr>
                  </w:rPrChange>
                </w:rPr>
                <w:t>1 fois par an</w:t>
              </w:r>
            </w:ins>
            <w:ins w:id="1066" w:author="Tatyana BUDUEVA" w:date="2021-05-21T12:19:00Z">
              <w:r w:rsidR="00B876B1" w:rsidRPr="00C30FF2">
                <w:rPr>
                  <w:color w:val="C00000"/>
                  <w:rPrChange w:id="1067" w:author="Tatyana BUDUEVA" w:date="2021-05-21T12:31:00Z">
                    <w:rPr>
                      <w:color w:val="0000FF"/>
                    </w:rPr>
                  </w:rPrChange>
                </w:rPr>
                <w:t>*</w:t>
              </w:r>
            </w:ins>
          </w:p>
        </w:tc>
      </w:tr>
      <w:tr w:rsidR="001D3811" w:rsidRPr="00C30FF2" w14:paraId="7056C448" w14:textId="77777777" w:rsidTr="00B876B1">
        <w:trPr>
          <w:trHeight w:val="383"/>
          <w:ins w:id="1068" w:author="Tatyana BUDUEVA" w:date="2021-05-21T12:15:00Z"/>
          <w:trPrChange w:id="1069" w:author="Tatyana BUDUEVA" w:date="2021-05-21T12:25:00Z">
            <w:trPr>
              <w:gridAfter w:val="0"/>
              <w:trHeight w:val="390"/>
            </w:trPr>
          </w:trPrChange>
        </w:trPr>
        <w:tc>
          <w:tcPr>
            <w:tcW w:w="2267" w:type="dxa"/>
            <w:vMerge/>
            <w:hideMark/>
            <w:tcPrChange w:id="1070" w:author="Tatyana BUDUEVA" w:date="2021-05-21T12:25:00Z">
              <w:tcPr>
                <w:tcW w:w="2122" w:type="dxa"/>
                <w:vMerge/>
                <w:hideMark/>
              </w:tcPr>
            </w:tcPrChange>
          </w:tcPr>
          <w:p w14:paraId="00E491B1" w14:textId="77777777" w:rsidR="001D3811" w:rsidRPr="00C30FF2" w:rsidRDefault="001D3811" w:rsidP="00D242B4">
            <w:pPr>
              <w:spacing w:after="160" w:line="259" w:lineRule="auto"/>
              <w:ind w:left="567"/>
              <w:rPr>
                <w:ins w:id="1071" w:author="Tatyana BUDUEVA" w:date="2021-05-21T12:15:00Z"/>
                <w:color w:val="0000FF"/>
                <w:sz w:val="20"/>
                <w:rPrChange w:id="1072" w:author="Tatyana BUDUEVA" w:date="2021-05-21T12:31:00Z">
                  <w:rPr>
                    <w:ins w:id="1073" w:author="Tatyana BUDUEVA" w:date="2021-05-21T12:15:00Z"/>
                    <w:color w:val="0000FF"/>
                  </w:rPr>
                </w:rPrChange>
              </w:rPr>
            </w:pPr>
          </w:p>
        </w:tc>
        <w:tc>
          <w:tcPr>
            <w:tcW w:w="2424" w:type="dxa"/>
            <w:hideMark/>
            <w:tcPrChange w:id="1074" w:author="Tatyana BUDUEVA" w:date="2021-05-21T12:25:00Z">
              <w:tcPr>
                <w:tcW w:w="2268" w:type="dxa"/>
                <w:gridSpan w:val="2"/>
                <w:hideMark/>
              </w:tcPr>
            </w:tcPrChange>
          </w:tcPr>
          <w:p w14:paraId="5BB5E7AD" w14:textId="77777777" w:rsidR="001D3811" w:rsidRPr="000F5A07" w:rsidRDefault="001D3811" w:rsidP="00D242B4">
            <w:pPr>
              <w:spacing w:after="160" w:line="259" w:lineRule="auto"/>
              <w:rPr>
                <w:ins w:id="1075" w:author="Tatyana BUDUEVA" w:date="2021-05-21T12:15:00Z"/>
                <w:color w:val="FF0000"/>
                <w:sz w:val="20"/>
                <w:rPrChange w:id="1076" w:author="BUDUEVA Tatyana" w:date="2021-06-09T15:25:00Z">
                  <w:rPr>
                    <w:ins w:id="1077" w:author="Tatyana BUDUEVA" w:date="2021-05-21T12:15:00Z"/>
                    <w:color w:val="0000FF"/>
                  </w:rPr>
                </w:rPrChange>
              </w:rPr>
            </w:pPr>
            <w:ins w:id="1078" w:author="Tatyana BUDUEVA" w:date="2021-05-21T12:15:00Z">
              <w:r w:rsidRPr="000F5A07">
                <w:rPr>
                  <w:color w:val="FF0000"/>
                  <w:rPrChange w:id="1079" w:author="BUDUEVA Tatyana" w:date="2021-06-09T15:25:00Z">
                    <w:rPr>
                      <w:color w:val="0000FF"/>
                    </w:rPr>
                  </w:rPrChange>
                </w:rPr>
                <w:t>§8.1</w:t>
              </w:r>
            </w:ins>
          </w:p>
        </w:tc>
        <w:tc>
          <w:tcPr>
            <w:tcW w:w="3384" w:type="dxa"/>
            <w:hideMark/>
            <w:tcPrChange w:id="1080" w:author="Tatyana BUDUEVA" w:date="2021-05-21T12:25:00Z">
              <w:tcPr>
                <w:tcW w:w="3397" w:type="dxa"/>
                <w:gridSpan w:val="2"/>
                <w:hideMark/>
              </w:tcPr>
            </w:tcPrChange>
          </w:tcPr>
          <w:p w14:paraId="6C85B069" w14:textId="77777777" w:rsidR="001D3811" w:rsidRPr="00C30FF2" w:rsidRDefault="001D3811" w:rsidP="00D242B4">
            <w:pPr>
              <w:spacing w:after="160" w:line="259" w:lineRule="auto"/>
              <w:rPr>
                <w:ins w:id="1081" w:author="Tatyana BUDUEVA" w:date="2021-05-21T12:15:00Z"/>
                <w:color w:val="0000FF"/>
                <w:sz w:val="20"/>
                <w:rPrChange w:id="1082" w:author="Tatyana BUDUEVA" w:date="2021-05-21T12:31:00Z">
                  <w:rPr>
                    <w:ins w:id="1083" w:author="Tatyana BUDUEVA" w:date="2021-05-21T12:15:00Z"/>
                    <w:color w:val="0000FF"/>
                  </w:rPr>
                </w:rPrChange>
              </w:rPr>
            </w:pPr>
            <w:ins w:id="1084" w:author="Tatyana BUDUEVA" w:date="2021-05-21T12:15:00Z">
              <w:r w:rsidRPr="00C30FF2">
                <w:rPr>
                  <w:color w:val="0000FF"/>
                </w:rPr>
                <w:t>Planification et gestion de projet</w:t>
              </w:r>
            </w:ins>
          </w:p>
        </w:tc>
        <w:tc>
          <w:tcPr>
            <w:tcW w:w="1772" w:type="dxa"/>
            <w:tcPrChange w:id="1085" w:author="Tatyana BUDUEVA" w:date="2021-05-21T12:25:00Z">
              <w:tcPr>
                <w:tcW w:w="1428" w:type="dxa"/>
                <w:gridSpan w:val="2"/>
              </w:tcPr>
            </w:tcPrChange>
          </w:tcPr>
          <w:p w14:paraId="5FCDAC45" w14:textId="5F1BA68F" w:rsidR="001D3811" w:rsidRPr="00C30FF2" w:rsidRDefault="001D3811" w:rsidP="00D242B4">
            <w:pPr>
              <w:rPr>
                <w:ins w:id="1086" w:author="Tatyana BUDUEVA" w:date="2021-05-21T12:15:00Z"/>
                <w:color w:val="C00000"/>
                <w:sz w:val="20"/>
                <w:rPrChange w:id="1087" w:author="Tatyana BUDUEVA" w:date="2021-05-21T12:31:00Z">
                  <w:rPr>
                    <w:ins w:id="1088" w:author="Tatyana BUDUEVA" w:date="2021-05-21T12:15:00Z"/>
                    <w:color w:val="0000FF"/>
                  </w:rPr>
                </w:rPrChange>
              </w:rPr>
            </w:pPr>
            <w:ins w:id="1089" w:author="Tatyana BUDUEVA" w:date="2021-05-21T12:15:00Z">
              <w:r w:rsidRPr="00C30FF2">
                <w:rPr>
                  <w:color w:val="C00000"/>
                  <w:rPrChange w:id="1090" w:author="Tatyana BUDUEVA" w:date="2021-05-21T12:31:00Z">
                    <w:rPr>
                      <w:color w:val="0000FF"/>
                    </w:rPr>
                  </w:rPrChange>
                </w:rPr>
                <w:t>1 fois en 2 ans</w:t>
              </w:r>
            </w:ins>
            <w:ins w:id="1091" w:author="Tatyana BUDUEVA" w:date="2021-05-21T12:19:00Z">
              <w:r w:rsidR="00B876B1" w:rsidRPr="00C30FF2">
                <w:rPr>
                  <w:color w:val="C00000"/>
                  <w:rPrChange w:id="1092" w:author="Tatyana BUDUEVA" w:date="2021-05-21T12:31:00Z">
                    <w:rPr>
                      <w:color w:val="0000FF"/>
                    </w:rPr>
                  </w:rPrChange>
                </w:rPr>
                <w:t>*</w:t>
              </w:r>
            </w:ins>
          </w:p>
        </w:tc>
      </w:tr>
      <w:tr w:rsidR="001D3811" w:rsidRPr="00C30FF2" w14:paraId="358452BE" w14:textId="77777777" w:rsidTr="00B876B1">
        <w:trPr>
          <w:trHeight w:val="350"/>
          <w:ins w:id="1093" w:author="Tatyana BUDUEVA" w:date="2021-05-21T12:15:00Z"/>
          <w:trPrChange w:id="1094" w:author="Tatyana BUDUEVA" w:date="2021-05-21T12:25:00Z">
            <w:trPr>
              <w:gridAfter w:val="0"/>
              <w:trHeight w:val="357"/>
            </w:trPr>
          </w:trPrChange>
        </w:trPr>
        <w:tc>
          <w:tcPr>
            <w:tcW w:w="2267" w:type="dxa"/>
            <w:vMerge/>
            <w:hideMark/>
            <w:tcPrChange w:id="1095" w:author="Tatyana BUDUEVA" w:date="2021-05-21T12:25:00Z">
              <w:tcPr>
                <w:tcW w:w="2122" w:type="dxa"/>
                <w:vMerge/>
                <w:hideMark/>
              </w:tcPr>
            </w:tcPrChange>
          </w:tcPr>
          <w:p w14:paraId="4BB4E99A" w14:textId="77777777" w:rsidR="001D3811" w:rsidRPr="00C30FF2" w:rsidRDefault="001D3811" w:rsidP="00D242B4">
            <w:pPr>
              <w:spacing w:after="160" w:line="259" w:lineRule="auto"/>
              <w:ind w:left="567"/>
              <w:rPr>
                <w:ins w:id="1096" w:author="Tatyana BUDUEVA" w:date="2021-05-21T12:15:00Z"/>
                <w:color w:val="0000FF"/>
                <w:sz w:val="20"/>
                <w:rPrChange w:id="1097" w:author="Tatyana BUDUEVA" w:date="2021-05-21T12:31:00Z">
                  <w:rPr>
                    <w:ins w:id="1098" w:author="Tatyana BUDUEVA" w:date="2021-05-21T12:15:00Z"/>
                    <w:color w:val="0000FF"/>
                  </w:rPr>
                </w:rPrChange>
              </w:rPr>
            </w:pPr>
          </w:p>
        </w:tc>
        <w:tc>
          <w:tcPr>
            <w:tcW w:w="2424" w:type="dxa"/>
            <w:hideMark/>
            <w:tcPrChange w:id="1099" w:author="Tatyana BUDUEVA" w:date="2021-05-21T12:25:00Z">
              <w:tcPr>
                <w:tcW w:w="2268" w:type="dxa"/>
                <w:gridSpan w:val="2"/>
                <w:hideMark/>
              </w:tcPr>
            </w:tcPrChange>
          </w:tcPr>
          <w:p w14:paraId="7672A510" w14:textId="77777777" w:rsidR="001D3811" w:rsidRPr="000F5A07" w:rsidRDefault="001D3811" w:rsidP="00D242B4">
            <w:pPr>
              <w:spacing w:after="160" w:line="259" w:lineRule="auto"/>
              <w:rPr>
                <w:ins w:id="1100" w:author="Tatyana BUDUEVA" w:date="2021-05-21T12:15:00Z"/>
                <w:color w:val="FF0000"/>
                <w:sz w:val="20"/>
                <w:rPrChange w:id="1101" w:author="BUDUEVA Tatyana" w:date="2021-06-09T15:25:00Z">
                  <w:rPr>
                    <w:ins w:id="1102" w:author="Tatyana BUDUEVA" w:date="2021-05-21T12:15:00Z"/>
                    <w:color w:val="0000FF"/>
                  </w:rPr>
                </w:rPrChange>
              </w:rPr>
            </w:pPr>
            <w:ins w:id="1103" w:author="Tatyana BUDUEVA" w:date="2021-05-21T12:15:00Z">
              <w:r w:rsidRPr="000F5A07">
                <w:rPr>
                  <w:color w:val="FF0000"/>
                  <w:rPrChange w:id="1104" w:author="BUDUEVA Tatyana" w:date="2021-06-09T15:25:00Z">
                    <w:rPr>
                      <w:color w:val="0000FF"/>
                    </w:rPr>
                  </w:rPrChange>
                </w:rPr>
                <w:t xml:space="preserve">§ 8.2 et § 8.3 §8.5 </w:t>
              </w:r>
            </w:ins>
          </w:p>
        </w:tc>
        <w:tc>
          <w:tcPr>
            <w:tcW w:w="3384" w:type="dxa"/>
            <w:hideMark/>
            <w:tcPrChange w:id="1105" w:author="Tatyana BUDUEVA" w:date="2021-05-21T12:25:00Z">
              <w:tcPr>
                <w:tcW w:w="3397" w:type="dxa"/>
                <w:gridSpan w:val="2"/>
                <w:hideMark/>
              </w:tcPr>
            </w:tcPrChange>
          </w:tcPr>
          <w:p w14:paraId="27335B23" w14:textId="77777777" w:rsidR="001D3811" w:rsidRPr="00C30FF2" w:rsidRDefault="001D3811" w:rsidP="00D242B4">
            <w:pPr>
              <w:spacing w:after="160" w:line="259" w:lineRule="auto"/>
              <w:rPr>
                <w:ins w:id="1106" w:author="Tatyana BUDUEVA" w:date="2021-05-21T12:15:00Z"/>
                <w:color w:val="0000FF"/>
                <w:sz w:val="20"/>
                <w:rPrChange w:id="1107" w:author="Tatyana BUDUEVA" w:date="2021-05-21T12:31:00Z">
                  <w:rPr>
                    <w:ins w:id="1108" w:author="Tatyana BUDUEVA" w:date="2021-05-21T12:15:00Z"/>
                    <w:color w:val="0000FF"/>
                  </w:rPr>
                </w:rPrChange>
              </w:rPr>
            </w:pPr>
            <w:ins w:id="1109" w:author="Tatyana BUDUEVA" w:date="2021-05-21T12:15:00Z">
              <w:r w:rsidRPr="00C30FF2">
                <w:rPr>
                  <w:color w:val="0000FF"/>
                </w:rPr>
                <w:t>Gestion des exigences</w:t>
              </w:r>
            </w:ins>
          </w:p>
        </w:tc>
        <w:tc>
          <w:tcPr>
            <w:tcW w:w="1772" w:type="dxa"/>
            <w:tcPrChange w:id="1110" w:author="Tatyana BUDUEVA" w:date="2021-05-21T12:25:00Z">
              <w:tcPr>
                <w:tcW w:w="1428" w:type="dxa"/>
                <w:gridSpan w:val="2"/>
              </w:tcPr>
            </w:tcPrChange>
          </w:tcPr>
          <w:p w14:paraId="783C1F29" w14:textId="56EF9471" w:rsidR="001D3811" w:rsidRPr="00C30FF2" w:rsidRDefault="001D3811" w:rsidP="00D242B4">
            <w:pPr>
              <w:rPr>
                <w:ins w:id="1111" w:author="Tatyana BUDUEVA" w:date="2021-05-21T12:15:00Z"/>
                <w:color w:val="C00000"/>
                <w:sz w:val="20"/>
                <w:rPrChange w:id="1112" w:author="Tatyana BUDUEVA" w:date="2021-05-21T12:31:00Z">
                  <w:rPr>
                    <w:ins w:id="1113" w:author="Tatyana BUDUEVA" w:date="2021-05-21T12:15:00Z"/>
                    <w:color w:val="0000FF"/>
                  </w:rPr>
                </w:rPrChange>
              </w:rPr>
            </w:pPr>
            <w:ins w:id="1114" w:author="Tatyana BUDUEVA" w:date="2021-05-21T12:15:00Z">
              <w:r w:rsidRPr="00C30FF2">
                <w:rPr>
                  <w:color w:val="C00000"/>
                  <w:rPrChange w:id="1115" w:author="Tatyana BUDUEVA" w:date="2021-05-21T12:31:00Z">
                    <w:rPr>
                      <w:color w:val="0000FF"/>
                    </w:rPr>
                  </w:rPrChange>
                </w:rPr>
                <w:t>1 fois en 2 ans</w:t>
              </w:r>
            </w:ins>
            <w:ins w:id="1116" w:author="Tatyana BUDUEVA" w:date="2021-05-21T12:19:00Z">
              <w:r w:rsidR="00B876B1" w:rsidRPr="00C30FF2">
                <w:rPr>
                  <w:color w:val="C00000"/>
                  <w:rPrChange w:id="1117" w:author="Tatyana BUDUEVA" w:date="2021-05-21T12:31:00Z">
                    <w:rPr>
                      <w:color w:val="0000FF"/>
                    </w:rPr>
                  </w:rPrChange>
                </w:rPr>
                <w:t>*</w:t>
              </w:r>
            </w:ins>
          </w:p>
        </w:tc>
      </w:tr>
      <w:tr w:rsidR="001D3811" w:rsidRPr="00C30FF2" w14:paraId="32CCC280" w14:textId="77777777" w:rsidTr="00B876B1">
        <w:trPr>
          <w:trHeight w:val="444"/>
          <w:ins w:id="1118" w:author="Tatyana BUDUEVA" w:date="2021-05-21T12:15:00Z"/>
          <w:trPrChange w:id="1119" w:author="Tatyana BUDUEVA" w:date="2021-05-21T12:25:00Z">
            <w:trPr>
              <w:gridAfter w:val="0"/>
              <w:trHeight w:val="452"/>
            </w:trPr>
          </w:trPrChange>
        </w:trPr>
        <w:tc>
          <w:tcPr>
            <w:tcW w:w="2267" w:type="dxa"/>
            <w:vMerge/>
            <w:hideMark/>
            <w:tcPrChange w:id="1120" w:author="Tatyana BUDUEVA" w:date="2021-05-21T12:25:00Z">
              <w:tcPr>
                <w:tcW w:w="2122" w:type="dxa"/>
                <w:vMerge/>
                <w:hideMark/>
              </w:tcPr>
            </w:tcPrChange>
          </w:tcPr>
          <w:p w14:paraId="30671DC3" w14:textId="77777777" w:rsidR="001D3811" w:rsidRPr="00C30FF2" w:rsidRDefault="001D3811" w:rsidP="00D242B4">
            <w:pPr>
              <w:spacing w:after="160" w:line="259" w:lineRule="auto"/>
              <w:ind w:left="567"/>
              <w:rPr>
                <w:ins w:id="1121" w:author="Tatyana BUDUEVA" w:date="2021-05-21T12:15:00Z"/>
                <w:color w:val="0000FF"/>
                <w:sz w:val="20"/>
                <w:rPrChange w:id="1122" w:author="Tatyana BUDUEVA" w:date="2021-05-21T12:31:00Z">
                  <w:rPr>
                    <w:ins w:id="1123" w:author="Tatyana BUDUEVA" w:date="2021-05-21T12:15:00Z"/>
                    <w:color w:val="0000FF"/>
                  </w:rPr>
                </w:rPrChange>
              </w:rPr>
            </w:pPr>
          </w:p>
        </w:tc>
        <w:tc>
          <w:tcPr>
            <w:tcW w:w="2424" w:type="dxa"/>
            <w:hideMark/>
            <w:tcPrChange w:id="1124" w:author="Tatyana BUDUEVA" w:date="2021-05-21T12:25:00Z">
              <w:tcPr>
                <w:tcW w:w="2268" w:type="dxa"/>
                <w:gridSpan w:val="2"/>
                <w:hideMark/>
              </w:tcPr>
            </w:tcPrChange>
          </w:tcPr>
          <w:p w14:paraId="7EED9A67" w14:textId="77777777" w:rsidR="001D3811" w:rsidRPr="000F5A07" w:rsidRDefault="001D3811" w:rsidP="00D242B4">
            <w:pPr>
              <w:spacing w:after="160" w:line="259" w:lineRule="auto"/>
              <w:ind w:left="567"/>
              <w:rPr>
                <w:ins w:id="1125" w:author="Tatyana BUDUEVA" w:date="2021-05-21T12:15:00Z"/>
                <w:color w:val="FF0000"/>
                <w:sz w:val="20"/>
                <w:rPrChange w:id="1126" w:author="BUDUEVA Tatyana" w:date="2021-06-09T15:25:00Z">
                  <w:rPr>
                    <w:ins w:id="1127" w:author="Tatyana BUDUEVA" w:date="2021-05-21T12:15:00Z"/>
                    <w:color w:val="0000FF"/>
                  </w:rPr>
                </w:rPrChange>
              </w:rPr>
            </w:pPr>
            <w:ins w:id="1128" w:author="Tatyana BUDUEVA" w:date="2021-05-21T12:15:00Z">
              <w:r w:rsidRPr="000F5A07">
                <w:rPr>
                  <w:color w:val="FF0000"/>
                  <w:rPrChange w:id="1129" w:author="BUDUEVA Tatyana" w:date="2021-06-09T15:25:00Z">
                    <w:rPr>
                      <w:color w:val="0000FF"/>
                    </w:rPr>
                  </w:rPrChange>
                </w:rPr>
                <w:t>§8.3</w:t>
              </w:r>
            </w:ins>
          </w:p>
        </w:tc>
        <w:tc>
          <w:tcPr>
            <w:tcW w:w="3384" w:type="dxa"/>
            <w:hideMark/>
            <w:tcPrChange w:id="1130" w:author="Tatyana BUDUEVA" w:date="2021-05-21T12:25:00Z">
              <w:tcPr>
                <w:tcW w:w="3397" w:type="dxa"/>
                <w:gridSpan w:val="2"/>
                <w:hideMark/>
              </w:tcPr>
            </w:tcPrChange>
          </w:tcPr>
          <w:p w14:paraId="7C495614" w14:textId="77777777" w:rsidR="001D3811" w:rsidRPr="00C30FF2" w:rsidRDefault="001D3811" w:rsidP="00D242B4">
            <w:pPr>
              <w:spacing w:after="160" w:line="259" w:lineRule="auto"/>
              <w:rPr>
                <w:ins w:id="1131" w:author="Tatyana BUDUEVA" w:date="2021-05-21T12:15:00Z"/>
                <w:color w:val="0000FF"/>
                <w:sz w:val="20"/>
                <w:rPrChange w:id="1132" w:author="Tatyana BUDUEVA" w:date="2021-05-21T12:31:00Z">
                  <w:rPr>
                    <w:ins w:id="1133" w:author="Tatyana BUDUEVA" w:date="2021-05-21T12:15:00Z"/>
                    <w:color w:val="0000FF"/>
                  </w:rPr>
                </w:rPrChange>
              </w:rPr>
            </w:pPr>
            <w:ins w:id="1134" w:author="Tatyana BUDUEVA" w:date="2021-05-21T12:15:00Z">
              <w:r w:rsidRPr="00C30FF2">
                <w:rPr>
                  <w:color w:val="0000FF"/>
                </w:rPr>
                <w:t>Gestion de configuration</w:t>
              </w:r>
            </w:ins>
          </w:p>
        </w:tc>
        <w:tc>
          <w:tcPr>
            <w:tcW w:w="1772" w:type="dxa"/>
            <w:tcPrChange w:id="1135" w:author="Tatyana BUDUEVA" w:date="2021-05-21T12:25:00Z">
              <w:tcPr>
                <w:tcW w:w="1428" w:type="dxa"/>
                <w:gridSpan w:val="2"/>
              </w:tcPr>
            </w:tcPrChange>
          </w:tcPr>
          <w:p w14:paraId="2478366D" w14:textId="50263C6E" w:rsidR="001D3811" w:rsidRPr="00C30FF2" w:rsidRDefault="001D3811" w:rsidP="00D242B4">
            <w:pPr>
              <w:rPr>
                <w:ins w:id="1136" w:author="Tatyana BUDUEVA" w:date="2021-05-21T12:15:00Z"/>
                <w:color w:val="C00000"/>
                <w:sz w:val="20"/>
                <w:rPrChange w:id="1137" w:author="Tatyana BUDUEVA" w:date="2021-05-21T12:31:00Z">
                  <w:rPr>
                    <w:ins w:id="1138" w:author="Tatyana BUDUEVA" w:date="2021-05-21T12:15:00Z"/>
                    <w:color w:val="0000FF"/>
                  </w:rPr>
                </w:rPrChange>
              </w:rPr>
            </w:pPr>
            <w:ins w:id="1139" w:author="Tatyana BUDUEVA" w:date="2021-05-21T12:15:00Z">
              <w:r w:rsidRPr="00C30FF2">
                <w:rPr>
                  <w:color w:val="C00000"/>
                  <w:rPrChange w:id="1140" w:author="Tatyana BUDUEVA" w:date="2021-05-21T12:31:00Z">
                    <w:rPr>
                      <w:color w:val="0000FF"/>
                    </w:rPr>
                  </w:rPrChange>
                </w:rPr>
                <w:t>1 fois en 2 ans</w:t>
              </w:r>
            </w:ins>
            <w:ins w:id="1141" w:author="Tatyana BUDUEVA" w:date="2021-05-21T12:19:00Z">
              <w:r w:rsidR="00B876B1" w:rsidRPr="00C30FF2">
                <w:rPr>
                  <w:color w:val="C00000"/>
                  <w:rPrChange w:id="1142" w:author="Tatyana BUDUEVA" w:date="2021-05-21T12:31:00Z">
                    <w:rPr>
                      <w:color w:val="0000FF"/>
                    </w:rPr>
                  </w:rPrChange>
                </w:rPr>
                <w:t>*</w:t>
              </w:r>
            </w:ins>
          </w:p>
        </w:tc>
      </w:tr>
      <w:tr w:rsidR="001D3811" w:rsidRPr="00C30FF2" w14:paraId="417C0250" w14:textId="77777777" w:rsidTr="00B876B1">
        <w:trPr>
          <w:trHeight w:val="247"/>
          <w:ins w:id="1143" w:author="Tatyana BUDUEVA" w:date="2021-05-21T12:15:00Z"/>
          <w:trPrChange w:id="1144" w:author="Tatyana BUDUEVA" w:date="2021-05-21T12:25:00Z">
            <w:trPr>
              <w:gridAfter w:val="0"/>
              <w:trHeight w:val="252"/>
            </w:trPr>
          </w:trPrChange>
        </w:trPr>
        <w:tc>
          <w:tcPr>
            <w:tcW w:w="2267" w:type="dxa"/>
            <w:vMerge w:val="restart"/>
            <w:hideMark/>
            <w:tcPrChange w:id="1145" w:author="Tatyana BUDUEVA" w:date="2021-05-21T12:25:00Z">
              <w:tcPr>
                <w:tcW w:w="2122" w:type="dxa"/>
                <w:vMerge w:val="restart"/>
                <w:hideMark/>
              </w:tcPr>
            </w:tcPrChange>
          </w:tcPr>
          <w:p w14:paraId="744E663D" w14:textId="77777777" w:rsidR="001D3811" w:rsidRPr="00C30FF2" w:rsidRDefault="001D3811" w:rsidP="00D242B4">
            <w:pPr>
              <w:spacing w:after="160" w:line="259" w:lineRule="auto"/>
              <w:ind w:left="567"/>
              <w:rPr>
                <w:ins w:id="1146" w:author="Tatyana BUDUEVA" w:date="2021-05-21T12:15:00Z"/>
                <w:color w:val="0000FF"/>
                <w:sz w:val="20"/>
                <w:rPrChange w:id="1147" w:author="Tatyana BUDUEVA" w:date="2021-05-21T12:31:00Z">
                  <w:rPr>
                    <w:ins w:id="1148" w:author="Tatyana BUDUEVA" w:date="2021-05-21T12:15:00Z"/>
                    <w:color w:val="0000FF"/>
                  </w:rPr>
                </w:rPrChange>
              </w:rPr>
            </w:pPr>
            <w:ins w:id="1149" w:author="Tatyana BUDUEVA" w:date="2021-05-21T12:15:00Z">
              <w:r w:rsidRPr="00C30FF2">
                <w:rPr>
                  <w:b/>
                  <w:bCs/>
                  <w:color w:val="0000FF"/>
                </w:rPr>
                <w:t> </w:t>
              </w:r>
            </w:ins>
          </w:p>
          <w:p w14:paraId="7EB525C5" w14:textId="77777777" w:rsidR="001D3811" w:rsidRPr="00C30FF2" w:rsidRDefault="001D3811" w:rsidP="00D242B4">
            <w:pPr>
              <w:spacing w:after="160" w:line="259" w:lineRule="auto"/>
              <w:ind w:left="567"/>
              <w:rPr>
                <w:ins w:id="1150" w:author="Tatyana BUDUEVA" w:date="2021-05-21T12:15:00Z"/>
                <w:color w:val="0000FF"/>
                <w:sz w:val="20"/>
                <w:rPrChange w:id="1151" w:author="Tatyana BUDUEVA" w:date="2021-05-21T12:31:00Z">
                  <w:rPr>
                    <w:ins w:id="1152" w:author="Tatyana BUDUEVA" w:date="2021-05-21T12:15:00Z"/>
                    <w:color w:val="0000FF"/>
                  </w:rPr>
                </w:rPrChange>
              </w:rPr>
            </w:pPr>
            <w:ins w:id="1153" w:author="Tatyana BUDUEVA" w:date="2021-05-21T12:15:00Z">
              <w:r w:rsidRPr="00C30FF2">
                <w:rPr>
                  <w:b/>
                  <w:bCs/>
                  <w:color w:val="0000FF"/>
                </w:rPr>
                <w:t> </w:t>
              </w:r>
            </w:ins>
          </w:p>
          <w:p w14:paraId="06770143" w14:textId="77777777" w:rsidR="001D3811" w:rsidRPr="00C30FF2" w:rsidRDefault="001D3811" w:rsidP="00D242B4">
            <w:pPr>
              <w:ind w:left="567"/>
              <w:rPr>
                <w:ins w:id="1154" w:author="Tatyana BUDUEVA" w:date="2021-05-21T12:15:00Z"/>
                <w:b/>
                <w:bCs/>
                <w:color w:val="0000FF"/>
                <w:sz w:val="20"/>
                <w:rPrChange w:id="1155" w:author="Tatyana BUDUEVA" w:date="2021-05-21T12:31:00Z">
                  <w:rPr>
                    <w:ins w:id="1156" w:author="Tatyana BUDUEVA" w:date="2021-05-21T12:15:00Z"/>
                    <w:b/>
                    <w:bCs/>
                    <w:color w:val="0000FF"/>
                  </w:rPr>
                </w:rPrChange>
              </w:rPr>
            </w:pPr>
          </w:p>
          <w:p w14:paraId="1E782336" w14:textId="77777777" w:rsidR="001D3811" w:rsidRPr="00C30FF2" w:rsidRDefault="001D3811" w:rsidP="00D242B4">
            <w:pPr>
              <w:ind w:left="567"/>
              <w:rPr>
                <w:ins w:id="1157" w:author="Tatyana BUDUEVA" w:date="2021-05-21T12:15:00Z"/>
                <w:b/>
                <w:bCs/>
                <w:color w:val="0000FF"/>
                <w:sz w:val="20"/>
                <w:rPrChange w:id="1158" w:author="Tatyana BUDUEVA" w:date="2021-05-21T12:31:00Z">
                  <w:rPr>
                    <w:ins w:id="1159" w:author="Tatyana BUDUEVA" w:date="2021-05-21T12:15:00Z"/>
                    <w:b/>
                    <w:bCs/>
                    <w:color w:val="0000FF"/>
                  </w:rPr>
                </w:rPrChange>
              </w:rPr>
            </w:pPr>
          </w:p>
          <w:p w14:paraId="01EB871E" w14:textId="77777777" w:rsidR="001D3811" w:rsidRPr="00C30FF2" w:rsidRDefault="001D3811" w:rsidP="00D242B4">
            <w:pPr>
              <w:spacing w:after="160" w:line="259" w:lineRule="auto"/>
              <w:ind w:left="567"/>
              <w:rPr>
                <w:ins w:id="1160" w:author="Tatyana BUDUEVA" w:date="2021-05-21T12:15:00Z"/>
                <w:color w:val="0000FF"/>
                <w:sz w:val="20"/>
                <w:rPrChange w:id="1161" w:author="Tatyana BUDUEVA" w:date="2021-05-21T12:31:00Z">
                  <w:rPr>
                    <w:ins w:id="1162" w:author="Tatyana BUDUEVA" w:date="2021-05-21T12:15:00Z"/>
                    <w:color w:val="0000FF"/>
                  </w:rPr>
                </w:rPrChange>
              </w:rPr>
            </w:pPr>
            <w:ins w:id="1163" w:author="Tatyana BUDUEVA" w:date="2021-05-21T12:15:00Z">
              <w:r w:rsidRPr="00C30FF2">
                <w:rPr>
                  <w:b/>
                  <w:bCs/>
                  <w:color w:val="0000FF"/>
                </w:rPr>
                <w:t>Support</w:t>
              </w:r>
            </w:ins>
          </w:p>
        </w:tc>
        <w:tc>
          <w:tcPr>
            <w:tcW w:w="2424" w:type="dxa"/>
            <w:hideMark/>
            <w:tcPrChange w:id="1164" w:author="Tatyana BUDUEVA" w:date="2021-05-21T12:25:00Z">
              <w:tcPr>
                <w:tcW w:w="2268" w:type="dxa"/>
                <w:gridSpan w:val="2"/>
                <w:hideMark/>
              </w:tcPr>
            </w:tcPrChange>
          </w:tcPr>
          <w:p w14:paraId="43AB3BBA" w14:textId="77777777" w:rsidR="001D3811" w:rsidRPr="000F5A07" w:rsidRDefault="001D3811" w:rsidP="00D242B4">
            <w:pPr>
              <w:spacing w:after="160" w:line="259" w:lineRule="auto"/>
              <w:ind w:left="567"/>
              <w:rPr>
                <w:ins w:id="1165" w:author="Tatyana BUDUEVA" w:date="2021-05-21T12:15:00Z"/>
                <w:color w:val="FF0000"/>
                <w:sz w:val="20"/>
                <w:rPrChange w:id="1166" w:author="BUDUEVA Tatyana" w:date="2021-06-09T15:25:00Z">
                  <w:rPr>
                    <w:ins w:id="1167" w:author="Tatyana BUDUEVA" w:date="2021-05-21T12:15:00Z"/>
                    <w:color w:val="0000FF"/>
                  </w:rPr>
                </w:rPrChange>
              </w:rPr>
            </w:pPr>
            <w:ins w:id="1168" w:author="Tatyana BUDUEVA" w:date="2021-05-21T12:15:00Z">
              <w:r w:rsidRPr="000F5A07">
                <w:rPr>
                  <w:color w:val="FF0000"/>
                  <w:rPrChange w:id="1169" w:author="BUDUEVA Tatyana" w:date="2021-06-09T15:25:00Z">
                    <w:rPr>
                      <w:color w:val="0000FF"/>
                    </w:rPr>
                  </w:rPrChange>
                </w:rPr>
                <w:t>§7.1</w:t>
              </w:r>
            </w:ins>
          </w:p>
        </w:tc>
        <w:tc>
          <w:tcPr>
            <w:tcW w:w="3384" w:type="dxa"/>
            <w:hideMark/>
            <w:tcPrChange w:id="1170" w:author="Tatyana BUDUEVA" w:date="2021-05-21T12:25:00Z">
              <w:tcPr>
                <w:tcW w:w="3397" w:type="dxa"/>
                <w:gridSpan w:val="2"/>
                <w:hideMark/>
              </w:tcPr>
            </w:tcPrChange>
          </w:tcPr>
          <w:p w14:paraId="1B1F2066" w14:textId="77777777" w:rsidR="001D3811" w:rsidRPr="00C30FF2" w:rsidRDefault="001D3811" w:rsidP="00D242B4">
            <w:pPr>
              <w:spacing w:after="160" w:line="259" w:lineRule="auto"/>
              <w:rPr>
                <w:ins w:id="1171" w:author="Tatyana BUDUEVA" w:date="2021-05-21T12:15:00Z"/>
                <w:color w:val="0000FF"/>
                <w:sz w:val="20"/>
                <w:rPrChange w:id="1172" w:author="Tatyana BUDUEVA" w:date="2021-05-21T12:31:00Z">
                  <w:rPr>
                    <w:ins w:id="1173" w:author="Tatyana BUDUEVA" w:date="2021-05-21T12:15:00Z"/>
                    <w:color w:val="0000FF"/>
                  </w:rPr>
                </w:rPrChange>
              </w:rPr>
            </w:pPr>
            <w:ins w:id="1174" w:author="Tatyana BUDUEVA" w:date="2021-05-21T12:15:00Z">
              <w:r w:rsidRPr="00C30FF2">
                <w:rPr>
                  <w:color w:val="0000FF"/>
                </w:rPr>
                <w:t xml:space="preserve">Gestion des Ressources humaines </w:t>
              </w:r>
            </w:ins>
          </w:p>
        </w:tc>
        <w:tc>
          <w:tcPr>
            <w:tcW w:w="1772" w:type="dxa"/>
            <w:tcPrChange w:id="1175" w:author="Tatyana BUDUEVA" w:date="2021-05-21T12:25:00Z">
              <w:tcPr>
                <w:tcW w:w="1428" w:type="dxa"/>
                <w:gridSpan w:val="2"/>
              </w:tcPr>
            </w:tcPrChange>
          </w:tcPr>
          <w:p w14:paraId="142A9AA9" w14:textId="2FA01A99" w:rsidR="001D3811" w:rsidRPr="00C30FF2" w:rsidRDefault="001D3811" w:rsidP="00D242B4">
            <w:pPr>
              <w:rPr>
                <w:ins w:id="1176" w:author="Tatyana BUDUEVA" w:date="2021-05-21T12:15:00Z"/>
                <w:color w:val="C00000"/>
                <w:sz w:val="20"/>
                <w:rPrChange w:id="1177" w:author="Tatyana BUDUEVA" w:date="2021-05-21T12:31:00Z">
                  <w:rPr>
                    <w:ins w:id="1178" w:author="Tatyana BUDUEVA" w:date="2021-05-21T12:15:00Z"/>
                    <w:color w:val="0000FF"/>
                  </w:rPr>
                </w:rPrChange>
              </w:rPr>
            </w:pPr>
            <w:ins w:id="1179" w:author="Tatyana BUDUEVA" w:date="2021-05-21T12:15:00Z">
              <w:r w:rsidRPr="00C30FF2">
                <w:rPr>
                  <w:color w:val="C00000"/>
                  <w:rPrChange w:id="1180" w:author="Tatyana BUDUEVA" w:date="2021-05-21T12:31:00Z">
                    <w:rPr>
                      <w:color w:val="0000FF"/>
                    </w:rPr>
                  </w:rPrChange>
                </w:rPr>
                <w:t>1 fois par an</w:t>
              </w:r>
            </w:ins>
            <w:ins w:id="1181" w:author="Tatyana BUDUEVA" w:date="2021-05-21T12:19:00Z">
              <w:r w:rsidR="00B876B1" w:rsidRPr="00C30FF2">
                <w:rPr>
                  <w:color w:val="C00000"/>
                  <w:rPrChange w:id="1182" w:author="Tatyana BUDUEVA" w:date="2021-05-21T12:31:00Z">
                    <w:rPr>
                      <w:color w:val="0000FF"/>
                    </w:rPr>
                  </w:rPrChange>
                </w:rPr>
                <w:t>*</w:t>
              </w:r>
            </w:ins>
          </w:p>
        </w:tc>
      </w:tr>
      <w:tr w:rsidR="001D3811" w:rsidRPr="00C30FF2" w14:paraId="70CC0DAA" w14:textId="77777777" w:rsidTr="00B876B1">
        <w:trPr>
          <w:trHeight w:val="508"/>
          <w:ins w:id="1183" w:author="Tatyana BUDUEVA" w:date="2021-05-21T12:15:00Z"/>
          <w:trPrChange w:id="1184" w:author="Tatyana BUDUEVA" w:date="2021-05-21T12:25:00Z">
            <w:trPr>
              <w:gridAfter w:val="0"/>
              <w:trHeight w:val="517"/>
            </w:trPr>
          </w:trPrChange>
        </w:trPr>
        <w:tc>
          <w:tcPr>
            <w:tcW w:w="2267" w:type="dxa"/>
            <w:vMerge/>
            <w:hideMark/>
            <w:tcPrChange w:id="1185" w:author="Tatyana BUDUEVA" w:date="2021-05-21T12:25:00Z">
              <w:tcPr>
                <w:tcW w:w="2122" w:type="dxa"/>
                <w:vMerge/>
                <w:hideMark/>
              </w:tcPr>
            </w:tcPrChange>
          </w:tcPr>
          <w:p w14:paraId="4D718463" w14:textId="77777777" w:rsidR="001D3811" w:rsidRPr="00C30FF2" w:rsidRDefault="001D3811" w:rsidP="00D242B4">
            <w:pPr>
              <w:spacing w:after="160" w:line="259" w:lineRule="auto"/>
              <w:ind w:left="567"/>
              <w:rPr>
                <w:ins w:id="1186" w:author="Tatyana BUDUEVA" w:date="2021-05-21T12:15:00Z"/>
                <w:color w:val="0000FF"/>
                <w:sz w:val="20"/>
                <w:rPrChange w:id="1187" w:author="Tatyana BUDUEVA" w:date="2021-05-21T12:31:00Z">
                  <w:rPr>
                    <w:ins w:id="1188" w:author="Tatyana BUDUEVA" w:date="2021-05-21T12:15:00Z"/>
                    <w:color w:val="0000FF"/>
                  </w:rPr>
                </w:rPrChange>
              </w:rPr>
            </w:pPr>
          </w:p>
        </w:tc>
        <w:tc>
          <w:tcPr>
            <w:tcW w:w="2424" w:type="dxa"/>
            <w:hideMark/>
            <w:tcPrChange w:id="1189" w:author="Tatyana BUDUEVA" w:date="2021-05-21T12:25:00Z">
              <w:tcPr>
                <w:tcW w:w="2268" w:type="dxa"/>
                <w:gridSpan w:val="2"/>
                <w:hideMark/>
              </w:tcPr>
            </w:tcPrChange>
          </w:tcPr>
          <w:p w14:paraId="16F0B531" w14:textId="77777777" w:rsidR="001D3811" w:rsidRPr="000F5A07" w:rsidRDefault="001D3811" w:rsidP="00D242B4">
            <w:pPr>
              <w:spacing w:after="160" w:line="259" w:lineRule="auto"/>
              <w:ind w:left="567"/>
              <w:rPr>
                <w:ins w:id="1190" w:author="Tatyana BUDUEVA" w:date="2021-05-21T12:15:00Z"/>
                <w:color w:val="FF0000"/>
                <w:sz w:val="20"/>
                <w:rPrChange w:id="1191" w:author="BUDUEVA Tatyana" w:date="2021-06-09T15:25:00Z">
                  <w:rPr>
                    <w:ins w:id="1192" w:author="Tatyana BUDUEVA" w:date="2021-05-21T12:15:00Z"/>
                    <w:color w:val="0000FF"/>
                  </w:rPr>
                </w:rPrChange>
              </w:rPr>
            </w:pPr>
            <w:ins w:id="1193" w:author="Tatyana BUDUEVA" w:date="2021-05-21T12:15:00Z">
              <w:r w:rsidRPr="000F5A07">
                <w:rPr>
                  <w:color w:val="FF0000"/>
                  <w:rPrChange w:id="1194" w:author="BUDUEVA Tatyana" w:date="2021-06-09T15:25:00Z">
                    <w:rPr>
                      <w:color w:val="0000FF"/>
                    </w:rPr>
                  </w:rPrChange>
                </w:rPr>
                <w:t>§7.2</w:t>
              </w:r>
            </w:ins>
          </w:p>
        </w:tc>
        <w:tc>
          <w:tcPr>
            <w:tcW w:w="3384" w:type="dxa"/>
            <w:hideMark/>
            <w:tcPrChange w:id="1195" w:author="Tatyana BUDUEVA" w:date="2021-05-21T12:25:00Z">
              <w:tcPr>
                <w:tcW w:w="3397" w:type="dxa"/>
                <w:gridSpan w:val="2"/>
                <w:hideMark/>
              </w:tcPr>
            </w:tcPrChange>
          </w:tcPr>
          <w:p w14:paraId="2B63C981" w14:textId="77777777" w:rsidR="001D3811" w:rsidRPr="00C30FF2" w:rsidRDefault="001D3811" w:rsidP="00D242B4">
            <w:pPr>
              <w:spacing w:after="160" w:line="259" w:lineRule="auto"/>
              <w:rPr>
                <w:ins w:id="1196" w:author="Tatyana BUDUEVA" w:date="2021-05-21T12:15:00Z"/>
                <w:color w:val="0000FF"/>
                <w:sz w:val="20"/>
                <w:rPrChange w:id="1197" w:author="Tatyana BUDUEVA" w:date="2021-05-21T12:31:00Z">
                  <w:rPr>
                    <w:ins w:id="1198" w:author="Tatyana BUDUEVA" w:date="2021-05-21T12:15:00Z"/>
                    <w:color w:val="0000FF"/>
                  </w:rPr>
                </w:rPrChange>
              </w:rPr>
            </w:pPr>
            <w:ins w:id="1199" w:author="Tatyana BUDUEVA" w:date="2021-05-21T12:15:00Z">
              <w:r w:rsidRPr="00C30FF2">
                <w:rPr>
                  <w:color w:val="0000FF"/>
                </w:rPr>
                <w:t xml:space="preserve">Gestion et maitrise des compétences </w:t>
              </w:r>
            </w:ins>
          </w:p>
        </w:tc>
        <w:tc>
          <w:tcPr>
            <w:tcW w:w="1772" w:type="dxa"/>
            <w:tcPrChange w:id="1200" w:author="Tatyana BUDUEVA" w:date="2021-05-21T12:25:00Z">
              <w:tcPr>
                <w:tcW w:w="1428" w:type="dxa"/>
                <w:gridSpan w:val="2"/>
              </w:tcPr>
            </w:tcPrChange>
          </w:tcPr>
          <w:p w14:paraId="2E363640" w14:textId="531FF189" w:rsidR="001D3811" w:rsidRPr="00C30FF2" w:rsidRDefault="001D3811" w:rsidP="00D242B4">
            <w:pPr>
              <w:rPr>
                <w:ins w:id="1201" w:author="Tatyana BUDUEVA" w:date="2021-05-21T12:15:00Z"/>
                <w:color w:val="C00000"/>
                <w:sz w:val="20"/>
                <w:rPrChange w:id="1202" w:author="Tatyana BUDUEVA" w:date="2021-05-21T12:31:00Z">
                  <w:rPr>
                    <w:ins w:id="1203" w:author="Tatyana BUDUEVA" w:date="2021-05-21T12:15:00Z"/>
                    <w:color w:val="0000FF"/>
                  </w:rPr>
                </w:rPrChange>
              </w:rPr>
            </w:pPr>
            <w:ins w:id="1204" w:author="Tatyana BUDUEVA" w:date="2021-05-21T12:15:00Z">
              <w:r w:rsidRPr="00C30FF2">
                <w:rPr>
                  <w:color w:val="C00000"/>
                  <w:rPrChange w:id="1205" w:author="Tatyana BUDUEVA" w:date="2021-05-21T12:31:00Z">
                    <w:rPr>
                      <w:color w:val="0000FF"/>
                    </w:rPr>
                  </w:rPrChange>
                </w:rPr>
                <w:t>1 fois par an</w:t>
              </w:r>
            </w:ins>
            <w:ins w:id="1206" w:author="Tatyana BUDUEVA" w:date="2021-05-21T12:27:00Z">
              <w:r w:rsidR="00B876B1" w:rsidRPr="00C30FF2">
                <w:rPr>
                  <w:color w:val="C00000"/>
                  <w:rPrChange w:id="1207" w:author="Tatyana BUDUEVA" w:date="2021-05-21T12:31:00Z">
                    <w:rPr>
                      <w:color w:val="0000FF"/>
                    </w:rPr>
                  </w:rPrChange>
                </w:rPr>
                <w:t>*</w:t>
              </w:r>
            </w:ins>
          </w:p>
        </w:tc>
      </w:tr>
      <w:tr w:rsidR="001D3811" w:rsidRPr="00C30FF2" w14:paraId="61B22A47" w14:textId="77777777" w:rsidTr="00B876B1">
        <w:trPr>
          <w:trHeight w:val="262"/>
          <w:ins w:id="1208" w:author="Tatyana BUDUEVA" w:date="2021-05-21T12:15:00Z"/>
          <w:trPrChange w:id="1209" w:author="Tatyana BUDUEVA" w:date="2021-05-21T12:25:00Z">
            <w:trPr>
              <w:gridAfter w:val="0"/>
              <w:trHeight w:val="267"/>
            </w:trPr>
          </w:trPrChange>
        </w:trPr>
        <w:tc>
          <w:tcPr>
            <w:tcW w:w="2267" w:type="dxa"/>
            <w:vMerge/>
            <w:hideMark/>
            <w:tcPrChange w:id="1210" w:author="Tatyana BUDUEVA" w:date="2021-05-21T12:25:00Z">
              <w:tcPr>
                <w:tcW w:w="2122" w:type="dxa"/>
                <w:vMerge/>
                <w:hideMark/>
              </w:tcPr>
            </w:tcPrChange>
          </w:tcPr>
          <w:p w14:paraId="5F35197C" w14:textId="77777777" w:rsidR="001D3811" w:rsidRPr="00C30FF2" w:rsidRDefault="001D3811" w:rsidP="00D242B4">
            <w:pPr>
              <w:spacing w:after="160" w:line="259" w:lineRule="auto"/>
              <w:ind w:left="567"/>
              <w:rPr>
                <w:ins w:id="1211" w:author="Tatyana BUDUEVA" w:date="2021-05-21T12:15:00Z"/>
                <w:color w:val="0000FF"/>
                <w:sz w:val="20"/>
                <w:rPrChange w:id="1212" w:author="Tatyana BUDUEVA" w:date="2021-05-21T12:31:00Z">
                  <w:rPr>
                    <w:ins w:id="1213" w:author="Tatyana BUDUEVA" w:date="2021-05-21T12:15:00Z"/>
                    <w:color w:val="0000FF"/>
                  </w:rPr>
                </w:rPrChange>
              </w:rPr>
            </w:pPr>
          </w:p>
        </w:tc>
        <w:tc>
          <w:tcPr>
            <w:tcW w:w="2424" w:type="dxa"/>
            <w:hideMark/>
            <w:tcPrChange w:id="1214" w:author="Tatyana BUDUEVA" w:date="2021-05-21T12:25:00Z">
              <w:tcPr>
                <w:tcW w:w="2268" w:type="dxa"/>
                <w:gridSpan w:val="2"/>
                <w:hideMark/>
              </w:tcPr>
            </w:tcPrChange>
          </w:tcPr>
          <w:p w14:paraId="131F8516" w14:textId="77777777" w:rsidR="001D3811" w:rsidRPr="000F5A07" w:rsidRDefault="001D3811" w:rsidP="00D242B4">
            <w:pPr>
              <w:spacing w:after="160" w:line="259" w:lineRule="auto"/>
              <w:ind w:left="567"/>
              <w:rPr>
                <w:ins w:id="1215" w:author="Tatyana BUDUEVA" w:date="2021-05-21T12:15:00Z"/>
                <w:color w:val="FF0000"/>
                <w:sz w:val="20"/>
                <w:rPrChange w:id="1216" w:author="BUDUEVA Tatyana" w:date="2021-06-09T15:25:00Z">
                  <w:rPr>
                    <w:ins w:id="1217" w:author="Tatyana BUDUEVA" w:date="2021-05-21T12:15:00Z"/>
                    <w:color w:val="0000FF"/>
                  </w:rPr>
                </w:rPrChange>
              </w:rPr>
            </w:pPr>
            <w:ins w:id="1218" w:author="Tatyana BUDUEVA" w:date="2021-05-21T12:15:00Z">
              <w:r w:rsidRPr="000F5A07">
                <w:rPr>
                  <w:color w:val="FF0000"/>
                  <w:rPrChange w:id="1219" w:author="BUDUEVA Tatyana" w:date="2021-06-09T15:25:00Z">
                    <w:rPr>
                      <w:color w:val="0000FF"/>
                    </w:rPr>
                  </w:rPrChange>
                </w:rPr>
                <w:t>§7.1</w:t>
              </w:r>
            </w:ins>
          </w:p>
        </w:tc>
        <w:tc>
          <w:tcPr>
            <w:tcW w:w="3384" w:type="dxa"/>
            <w:hideMark/>
            <w:tcPrChange w:id="1220" w:author="Tatyana BUDUEVA" w:date="2021-05-21T12:25:00Z">
              <w:tcPr>
                <w:tcW w:w="3397" w:type="dxa"/>
                <w:gridSpan w:val="2"/>
                <w:hideMark/>
              </w:tcPr>
            </w:tcPrChange>
          </w:tcPr>
          <w:p w14:paraId="3B416B11" w14:textId="77777777" w:rsidR="001D3811" w:rsidRPr="00C30FF2" w:rsidRDefault="001D3811" w:rsidP="00D242B4">
            <w:pPr>
              <w:spacing w:after="160" w:line="259" w:lineRule="auto"/>
              <w:rPr>
                <w:ins w:id="1221" w:author="Tatyana BUDUEVA" w:date="2021-05-21T12:15:00Z"/>
                <w:color w:val="0000FF"/>
                <w:sz w:val="20"/>
                <w:rPrChange w:id="1222" w:author="Tatyana BUDUEVA" w:date="2021-05-21T12:31:00Z">
                  <w:rPr>
                    <w:ins w:id="1223" w:author="Tatyana BUDUEVA" w:date="2021-05-21T12:15:00Z"/>
                    <w:color w:val="0000FF"/>
                  </w:rPr>
                </w:rPrChange>
              </w:rPr>
            </w:pPr>
            <w:ins w:id="1224" w:author="Tatyana BUDUEVA" w:date="2021-05-21T12:15:00Z">
              <w:r w:rsidRPr="00C30FF2">
                <w:rPr>
                  <w:color w:val="0000FF"/>
                </w:rPr>
                <w:t>Gestion des moyens informatiques</w:t>
              </w:r>
            </w:ins>
          </w:p>
        </w:tc>
        <w:tc>
          <w:tcPr>
            <w:tcW w:w="1772" w:type="dxa"/>
            <w:tcPrChange w:id="1225" w:author="Tatyana BUDUEVA" w:date="2021-05-21T12:25:00Z">
              <w:tcPr>
                <w:tcW w:w="1428" w:type="dxa"/>
                <w:gridSpan w:val="2"/>
              </w:tcPr>
            </w:tcPrChange>
          </w:tcPr>
          <w:p w14:paraId="57B54F5B" w14:textId="1C785B39" w:rsidR="001D3811" w:rsidRPr="00C30FF2" w:rsidRDefault="00B876B1" w:rsidP="00D242B4">
            <w:pPr>
              <w:rPr>
                <w:ins w:id="1226" w:author="Tatyana BUDUEVA" w:date="2021-05-21T12:15:00Z"/>
                <w:color w:val="C00000"/>
                <w:sz w:val="20"/>
                <w:rPrChange w:id="1227" w:author="Tatyana BUDUEVA" w:date="2021-05-21T12:31:00Z">
                  <w:rPr>
                    <w:ins w:id="1228" w:author="Tatyana BUDUEVA" w:date="2021-05-21T12:15:00Z"/>
                    <w:color w:val="0000FF"/>
                  </w:rPr>
                </w:rPrChange>
              </w:rPr>
            </w:pPr>
            <w:ins w:id="1229" w:author="Tatyana BUDUEVA" w:date="2021-05-21T12:15:00Z">
              <w:r w:rsidRPr="00C30FF2">
                <w:rPr>
                  <w:color w:val="C00000"/>
                  <w:rPrChange w:id="1230" w:author="Tatyana BUDUEVA" w:date="2021-05-21T12:31:00Z">
                    <w:rPr>
                      <w:color w:val="0000FF"/>
                    </w:rPr>
                  </w:rPrChange>
                </w:rPr>
                <w:t>1 fois en 2 ans*</w:t>
              </w:r>
            </w:ins>
          </w:p>
        </w:tc>
      </w:tr>
      <w:tr w:rsidR="001D3811" w:rsidRPr="00C30FF2" w14:paraId="68DD9AF3" w14:textId="77777777" w:rsidTr="00B876B1">
        <w:trPr>
          <w:trHeight w:val="247"/>
          <w:ins w:id="1231" w:author="Tatyana BUDUEVA" w:date="2021-05-21T12:15:00Z"/>
          <w:trPrChange w:id="1232" w:author="Tatyana BUDUEVA" w:date="2021-05-21T12:25:00Z">
            <w:trPr>
              <w:gridAfter w:val="0"/>
              <w:trHeight w:val="252"/>
            </w:trPr>
          </w:trPrChange>
        </w:trPr>
        <w:tc>
          <w:tcPr>
            <w:tcW w:w="2267" w:type="dxa"/>
            <w:vMerge/>
            <w:hideMark/>
            <w:tcPrChange w:id="1233" w:author="Tatyana BUDUEVA" w:date="2021-05-21T12:25:00Z">
              <w:tcPr>
                <w:tcW w:w="2122" w:type="dxa"/>
                <w:vMerge/>
                <w:hideMark/>
              </w:tcPr>
            </w:tcPrChange>
          </w:tcPr>
          <w:p w14:paraId="0B0CC5EE" w14:textId="77777777" w:rsidR="001D3811" w:rsidRPr="00C30FF2" w:rsidRDefault="001D3811" w:rsidP="00D242B4">
            <w:pPr>
              <w:spacing w:after="160" w:line="259" w:lineRule="auto"/>
              <w:ind w:left="567"/>
              <w:rPr>
                <w:ins w:id="1234" w:author="Tatyana BUDUEVA" w:date="2021-05-21T12:15:00Z"/>
                <w:color w:val="0000FF"/>
                <w:sz w:val="20"/>
                <w:rPrChange w:id="1235" w:author="Tatyana BUDUEVA" w:date="2021-05-21T12:31:00Z">
                  <w:rPr>
                    <w:ins w:id="1236" w:author="Tatyana BUDUEVA" w:date="2021-05-21T12:15:00Z"/>
                    <w:color w:val="0000FF"/>
                  </w:rPr>
                </w:rPrChange>
              </w:rPr>
            </w:pPr>
          </w:p>
        </w:tc>
        <w:tc>
          <w:tcPr>
            <w:tcW w:w="2424" w:type="dxa"/>
            <w:hideMark/>
            <w:tcPrChange w:id="1237" w:author="Tatyana BUDUEVA" w:date="2021-05-21T12:25:00Z">
              <w:tcPr>
                <w:tcW w:w="2268" w:type="dxa"/>
                <w:gridSpan w:val="2"/>
                <w:hideMark/>
              </w:tcPr>
            </w:tcPrChange>
          </w:tcPr>
          <w:p w14:paraId="0411F0AA" w14:textId="77777777" w:rsidR="001D3811" w:rsidRPr="000F5A07" w:rsidRDefault="001D3811" w:rsidP="00D242B4">
            <w:pPr>
              <w:spacing w:after="160" w:line="259" w:lineRule="auto"/>
              <w:ind w:left="567"/>
              <w:rPr>
                <w:ins w:id="1238" w:author="Tatyana BUDUEVA" w:date="2021-05-21T12:15:00Z"/>
                <w:color w:val="FF0000"/>
                <w:sz w:val="20"/>
                <w:rPrChange w:id="1239" w:author="BUDUEVA Tatyana" w:date="2021-06-09T15:25:00Z">
                  <w:rPr>
                    <w:ins w:id="1240" w:author="Tatyana BUDUEVA" w:date="2021-05-21T12:15:00Z"/>
                    <w:color w:val="0000FF"/>
                  </w:rPr>
                </w:rPrChange>
              </w:rPr>
            </w:pPr>
            <w:ins w:id="1241" w:author="Tatyana BUDUEVA" w:date="2021-05-21T12:15:00Z">
              <w:r w:rsidRPr="000F5A07">
                <w:rPr>
                  <w:color w:val="FF0000"/>
                  <w:rPrChange w:id="1242" w:author="BUDUEVA Tatyana" w:date="2021-06-09T15:25:00Z">
                    <w:rPr>
                      <w:color w:val="0000FF"/>
                    </w:rPr>
                  </w:rPrChange>
                </w:rPr>
                <w:t>§7.1</w:t>
              </w:r>
            </w:ins>
          </w:p>
        </w:tc>
        <w:tc>
          <w:tcPr>
            <w:tcW w:w="3384" w:type="dxa"/>
            <w:hideMark/>
            <w:tcPrChange w:id="1243" w:author="Tatyana BUDUEVA" w:date="2021-05-21T12:25:00Z">
              <w:tcPr>
                <w:tcW w:w="3397" w:type="dxa"/>
                <w:gridSpan w:val="2"/>
                <w:hideMark/>
              </w:tcPr>
            </w:tcPrChange>
          </w:tcPr>
          <w:p w14:paraId="3F4A5BE3" w14:textId="77777777" w:rsidR="001D3811" w:rsidRPr="00C30FF2" w:rsidRDefault="001D3811" w:rsidP="00D242B4">
            <w:pPr>
              <w:spacing w:after="160" w:line="259" w:lineRule="auto"/>
              <w:rPr>
                <w:ins w:id="1244" w:author="Tatyana BUDUEVA" w:date="2021-05-21T12:15:00Z"/>
                <w:color w:val="0000FF"/>
                <w:sz w:val="20"/>
                <w:rPrChange w:id="1245" w:author="Tatyana BUDUEVA" w:date="2021-05-21T12:31:00Z">
                  <w:rPr>
                    <w:ins w:id="1246" w:author="Tatyana BUDUEVA" w:date="2021-05-21T12:15:00Z"/>
                    <w:color w:val="0000FF"/>
                  </w:rPr>
                </w:rPrChange>
              </w:rPr>
            </w:pPr>
            <w:ins w:id="1247" w:author="Tatyana BUDUEVA" w:date="2021-05-21T12:15:00Z">
              <w:r w:rsidRPr="00C30FF2">
                <w:rPr>
                  <w:color w:val="0000FF"/>
                </w:rPr>
                <w:t xml:space="preserve">Gestion administrative et Financière </w:t>
              </w:r>
            </w:ins>
          </w:p>
        </w:tc>
        <w:tc>
          <w:tcPr>
            <w:tcW w:w="1772" w:type="dxa"/>
            <w:tcPrChange w:id="1248" w:author="Tatyana BUDUEVA" w:date="2021-05-21T12:25:00Z">
              <w:tcPr>
                <w:tcW w:w="1428" w:type="dxa"/>
                <w:gridSpan w:val="2"/>
              </w:tcPr>
            </w:tcPrChange>
          </w:tcPr>
          <w:p w14:paraId="22B3DACC" w14:textId="4026E29D" w:rsidR="001D3811" w:rsidRPr="00C30FF2" w:rsidRDefault="001D3811" w:rsidP="00D242B4">
            <w:pPr>
              <w:rPr>
                <w:ins w:id="1249" w:author="Tatyana BUDUEVA" w:date="2021-05-21T12:15:00Z"/>
                <w:color w:val="C00000"/>
                <w:sz w:val="20"/>
                <w:rPrChange w:id="1250" w:author="Tatyana BUDUEVA" w:date="2021-05-21T12:31:00Z">
                  <w:rPr>
                    <w:ins w:id="1251" w:author="Tatyana BUDUEVA" w:date="2021-05-21T12:15:00Z"/>
                    <w:color w:val="0000FF"/>
                  </w:rPr>
                </w:rPrChange>
              </w:rPr>
            </w:pPr>
            <w:ins w:id="1252" w:author="Tatyana BUDUEVA" w:date="2021-05-21T12:15:00Z">
              <w:r w:rsidRPr="00C30FF2">
                <w:rPr>
                  <w:color w:val="C00000"/>
                  <w:rPrChange w:id="1253" w:author="Tatyana BUDUEVA" w:date="2021-05-21T12:31:00Z">
                    <w:rPr>
                      <w:color w:val="0000FF"/>
                    </w:rPr>
                  </w:rPrChange>
                </w:rPr>
                <w:t>1 fois en 2 ans</w:t>
              </w:r>
            </w:ins>
            <w:ins w:id="1254" w:author="Tatyana BUDUEVA" w:date="2021-05-21T12:20:00Z">
              <w:r w:rsidR="00B876B1" w:rsidRPr="00C30FF2">
                <w:rPr>
                  <w:color w:val="C00000"/>
                  <w:rPrChange w:id="1255" w:author="Tatyana BUDUEVA" w:date="2021-05-21T12:31:00Z">
                    <w:rPr>
                      <w:color w:val="0000FF"/>
                    </w:rPr>
                  </w:rPrChange>
                </w:rPr>
                <w:t>*</w:t>
              </w:r>
            </w:ins>
          </w:p>
        </w:tc>
      </w:tr>
      <w:tr w:rsidR="001D3811" w:rsidRPr="00C30FF2" w14:paraId="70B52EB6" w14:textId="77777777" w:rsidTr="00B876B1">
        <w:trPr>
          <w:trHeight w:val="509"/>
          <w:ins w:id="1256" w:author="Tatyana BUDUEVA" w:date="2021-05-21T12:15:00Z"/>
          <w:trPrChange w:id="1257" w:author="Tatyana BUDUEVA" w:date="2021-05-21T12:25:00Z">
            <w:trPr>
              <w:gridAfter w:val="0"/>
              <w:trHeight w:val="518"/>
            </w:trPr>
          </w:trPrChange>
        </w:trPr>
        <w:tc>
          <w:tcPr>
            <w:tcW w:w="2267" w:type="dxa"/>
            <w:vMerge/>
            <w:hideMark/>
            <w:tcPrChange w:id="1258" w:author="Tatyana BUDUEVA" w:date="2021-05-21T12:25:00Z">
              <w:tcPr>
                <w:tcW w:w="2122" w:type="dxa"/>
                <w:vMerge/>
                <w:hideMark/>
              </w:tcPr>
            </w:tcPrChange>
          </w:tcPr>
          <w:p w14:paraId="188E4A20" w14:textId="77777777" w:rsidR="001D3811" w:rsidRPr="00C30FF2" w:rsidRDefault="001D3811" w:rsidP="00D242B4">
            <w:pPr>
              <w:spacing w:after="160" w:line="259" w:lineRule="auto"/>
              <w:ind w:left="567"/>
              <w:rPr>
                <w:ins w:id="1259" w:author="Tatyana BUDUEVA" w:date="2021-05-21T12:15:00Z"/>
                <w:color w:val="0000FF"/>
                <w:sz w:val="20"/>
                <w:rPrChange w:id="1260" w:author="Tatyana BUDUEVA" w:date="2021-05-21T12:31:00Z">
                  <w:rPr>
                    <w:ins w:id="1261" w:author="Tatyana BUDUEVA" w:date="2021-05-21T12:15:00Z"/>
                    <w:color w:val="0000FF"/>
                  </w:rPr>
                </w:rPrChange>
              </w:rPr>
            </w:pPr>
          </w:p>
        </w:tc>
        <w:tc>
          <w:tcPr>
            <w:tcW w:w="2424" w:type="dxa"/>
            <w:hideMark/>
            <w:tcPrChange w:id="1262" w:author="Tatyana BUDUEVA" w:date="2021-05-21T12:25:00Z">
              <w:tcPr>
                <w:tcW w:w="2268" w:type="dxa"/>
                <w:gridSpan w:val="2"/>
                <w:hideMark/>
              </w:tcPr>
            </w:tcPrChange>
          </w:tcPr>
          <w:p w14:paraId="25BE6C0B" w14:textId="77777777" w:rsidR="001D3811" w:rsidRPr="000F5A07" w:rsidRDefault="001D3811" w:rsidP="00D242B4">
            <w:pPr>
              <w:spacing w:after="160" w:line="259" w:lineRule="auto"/>
              <w:ind w:left="567"/>
              <w:rPr>
                <w:ins w:id="1263" w:author="Tatyana BUDUEVA" w:date="2021-05-21T12:15:00Z"/>
                <w:color w:val="FF0000"/>
                <w:sz w:val="20"/>
                <w:rPrChange w:id="1264" w:author="BUDUEVA Tatyana" w:date="2021-06-09T15:25:00Z">
                  <w:rPr>
                    <w:ins w:id="1265" w:author="Tatyana BUDUEVA" w:date="2021-05-21T12:15:00Z"/>
                    <w:color w:val="0000FF"/>
                  </w:rPr>
                </w:rPrChange>
              </w:rPr>
            </w:pPr>
            <w:ins w:id="1266" w:author="Tatyana BUDUEVA" w:date="2021-05-21T12:15:00Z">
              <w:r w:rsidRPr="000F5A07">
                <w:rPr>
                  <w:color w:val="FF0000"/>
                  <w:rPrChange w:id="1267" w:author="BUDUEVA Tatyana" w:date="2021-06-09T15:25:00Z">
                    <w:rPr>
                      <w:color w:val="0000FF"/>
                    </w:rPr>
                  </w:rPrChange>
                </w:rPr>
                <w:t>§8.4</w:t>
              </w:r>
            </w:ins>
          </w:p>
        </w:tc>
        <w:tc>
          <w:tcPr>
            <w:tcW w:w="3384" w:type="dxa"/>
            <w:hideMark/>
            <w:tcPrChange w:id="1268" w:author="Tatyana BUDUEVA" w:date="2021-05-21T12:25:00Z">
              <w:tcPr>
                <w:tcW w:w="3397" w:type="dxa"/>
                <w:gridSpan w:val="2"/>
                <w:hideMark/>
              </w:tcPr>
            </w:tcPrChange>
          </w:tcPr>
          <w:p w14:paraId="1543A13D" w14:textId="77777777" w:rsidR="001D3811" w:rsidRPr="00C30FF2" w:rsidRDefault="001D3811" w:rsidP="00D242B4">
            <w:pPr>
              <w:spacing w:after="160" w:line="259" w:lineRule="auto"/>
              <w:rPr>
                <w:ins w:id="1269" w:author="Tatyana BUDUEVA" w:date="2021-05-21T12:15:00Z"/>
                <w:color w:val="0000FF"/>
                <w:sz w:val="20"/>
                <w:rPrChange w:id="1270" w:author="Tatyana BUDUEVA" w:date="2021-05-21T12:31:00Z">
                  <w:rPr>
                    <w:ins w:id="1271" w:author="Tatyana BUDUEVA" w:date="2021-05-21T12:15:00Z"/>
                    <w:color w:val="0000FF"/>
                  </w:rPr>
                </w:rPrChange>
              </w:rPr>
            </w:pPr>
            <w:ins w:id="1272" w:author="Tatyana BUDUEVA" w:date="2021-05-21T12:15:00Z">
              <w:r w:rsidRPr="00C30FF2">
                <w:rPr>
                  <w:color w:val="0000FF"/>
                </w:rPr>
                <w:t>Gestion des fournisseurs, sous-traitants et partenaires</w:t>
              </w:r>
            </w:ins>
          </w:p>
        </w:tc>
        <w:tc>
          <w:tcPr>
            <w:tcW w:w="1772" w:type="dxa"/>
            <w:tcPrChange w:id="1273" w:author="Tatyana BUDUEVA" w:date="2021-05-21T12:25:00Z">
              <w:tcPr>
                <w:tcW w:w="1428" w:type="dxa"/>
                <w:gridSpan w:val="2"/>
              </w:tcPr>
            </w:tcPrChange>
          </w:tcPr>
          <w:p w14:paraId="5E8D6053" w14:textId="1429BE44" w:rsidR="001D3811" w:rsidRPr="00C30FF2" w:rsidRDefault="001D3811" w:rsidP="00D242B4">
            <w:pPr>
              <w:rPr>
                <w:ins w:id="1274" w:author="Tatyana BUDUEVA" w:date="2021-05-21T12:15:00Z"/>
                <w:color w:val="C00000"/>
                <w:sz w:val="20"/>
                <w:rPrChange w:id="1275" w:author="Tatyana BUDUEVA" w:date="2021-05-21T12:31:00Z">
                  <w:rPr>
                    <w:ins w:id="1276" w:author="Tatyana BUDUEVA" w:date="2021-05-21T12:15:00Z"/>
                    <w:color w:val="0000FF"/>
                  </w:rPr>
                </w:rPrChange>
              </w:rPr>
            </w:pPr>
            <w:ins w:id="1277" w:author="Tatyana BUDUEVA" w:date="2021-05-21T12:15:00Z">
              <w:r w:rsidRPr="00C30FF2">
                <w:rPr>
                  <w:color w:val="C00000"/>
                  <w:rPrChange w:id="1278" w:author="Tatyana BUDUEVA" w:date="2021-05-21T12:31:00Z">
                    <w:rPr>
                      <w:color w:val="0000FF"/>
                    </w:rPr>
                  </w:rPrChange>
                </w:rPr>
                <w:t>1 fois par an</w:t>
              </w:r>
            </w:ins>
            <w:ins w:id="1279" w:author="Tatyana BUDUEVA" w:date="2021-05-21T12:20:00Z">
              <w:r w:rsidR="00B876B1" w:rsidRPr="00C30FF2">
                <w:rPr>
                  <w:color w:val="C00000"/>
                  <w:rPrChange w:id="1280" w:author="Tatyana BUDUEVA" w:date="2021-05-21T12:31:00Z">
                    <w:rPr>
                      <w:color w:val="0000FF"/>
                    </w:rPr>
                  </w:rPrChange>
                </w:rPr>
                <w:t>*</w:t>
              </w:r>
            </w:ins>
          </w:p>
        </w:tc>
      </w:tr>
    </w:tbl>
    <w:p w14:paraId="6EAA928F" w14:textId="48A663CB" w:rsidR="00922BFD" w:rsidRDefault="00922BFD">
      <w:pPr>
        <w:rPr>
          <w:ins w:id="1281" w:author="BUDUEVA Tatyana" w:date="2021-06-09T15:25:00Z"/>
          <w:color w:val="FF0000"/>
        </w:rPr>
      </w:pPr>
    </w:p>
    <w:p w14:paraId="324F2CED" w14:textId="6C424D53" w:rsidR="000F5A07" w:rsidRDefault="000F5A07">
      <w:pPr>
        <w:rPr>
          <w:ins w:id="1282" w:author="BUDUEVA Tatyana" w:date="2021-06-09T15:25:00Z"/>
          <w:color w:val="FF0000"/>
        </w:rPr>
      </w:pPr>
      <w:ins w:id="1283" w:author="BUDUEVA Tatyana" w:date="2021-06-09T15:34:00Z">
        <w:r>
          <w:rPr>
            <w:color w:val="FF0000"/>
          </w:rPr>
          <w:t xml:space="preserve">Chaque année règles réglementaires </w:t>
        </w:r>
      </w:ins>
    </w:p>
    <w:p w14:paraId="7033697F" w14:textId="77777777" w:rsidR="000F5A07" w:rsidRDefault="000F5A07">
      <w:pPr>
        <w:rPr>
          <w:ins w:id="1284" w:author="Tatyana BUDUEVA" w:date="2021-06-02T11:24:00Z"/>
          <w:color w:val="FF0000"/>
        </w:rPr>
        <w:pPrChange w:id="1285" w:author="Tatyana BUDUEVA" w:date="2021-05-21T12:20:00Z">
          <w:pPr>
            <w:ind w:left="567"/>
          </w:pPr>
        </w:pPrChange>
      </w:pPr>
    </w:p>
    <w:p w14:paraId="317676F6" w14:textId="77777777" w:rsidR="00922BFD" w:rsidRDefault="00922BFD">
      <w:pPr>
        <w:rPr>
          <w:ins w:id="1286" w:author="Tatyana BUDUEVA" w:date="2021-06-02T11:24:00Z"/>
          <w:color w:val="FF0000"/>
        </w:rPr>
        <w:pPrChange w:id="1287" w:author="Tatyana BUDUEVA" w:date="2021-05-21T12:20:00Z">
          <w:pPr>
            <w:ind w:left="567"/>
          </w:pPr>
        </w:pPrChange>
      </w:pPr>
    </w:p>
    <w:p w14:paraId="3557E124" w14:textId="1B05D9E3" w:rsidR="00B876B1" w:rsidRPr="00B876B1" w:rsidRDefault="003720CE">
      <w:pPr>
        <w:rPr>
          <w:ins w:id="1288" w:author="Tatyana BUDUEVA" w:date="2021-05-21T12:26:00Z"/>
          <w:color w:val="FF0000"/>
          <w:rPrChange w:id="1289" w:author="Tatyana BUDUEVA" w:date="2021-05-21T12:29:00Z">
            <w:rPr>
              <w:ins w:id="1290" w:author="Tatyana BUDUEVA" w:date="2021-05-21T12:26:00Z"/>
              <w:color w:val="0000FF"/>
            </w:rPr>
          </w:rPrChange>
        </w:rPr>
        <w:pPrChange w:id="1291" w:author="Tatyana BUDUEVA" w:date="2021-05-21T12:20:00Z">
          <w:pPr>
            <w:ind w:left="567"/>
          </w:pPr>
        </w:pPrChange>
      </w:pPr>
      <w:ins w:id="1292" w:author="Tatyana BUDUEVA" w:date="2021-06-01T09:31:00Z">
        <w:r>
          <w:rPr>
            <w:highlight w:val="red"/>
          </w:rPr>
          <w:t>?</w:t>
        </w:r>
      </w:ins>
    </w:p>
    <w:p w14:paraId="5A540196" w14:textId="32FB6615" w:rsidR="00C30FF2" w:rsidRDefault="00C30FF2" w:rsidP="00C30FF2">
      <w:pPr>
        <w:pStyle w:val="Titre3"/>
        <w:rPr>
          <w:ins w:id="1293" w:author="Tatyana BUDUEVA" w:date="2021-05-21T12:36:00Z"/>
        </w:rPr>
      </w:pPr>
      <w:ins w:id="1294" w:author="Tatyana BUDUEVA" w:date="2021-05-21T12:36:00Z">
        <w:r>
          <w:t xml:space="preserve">L’audit interne par </w:t>
        </w:r>
      </w:ins>
      <w:ins w:id="1295" w:author="Tatyana BUDUEVA" w:date="2021-05-21T12:37:00Z">
        <w:r>
          <w:t>clause de l’ISO 9001-2015 :</w:t>
        </w:r>
      </w:ins>
    </w:p>
    <w:p w14:paraId="7C9F9031" w14:textId="77777777" w:rsidR="00C30FF2" w:rsidRDefault="00C30FF2">
      <w:pPr>
        <w:rPr>
          <w:ins w:id="1296" w:author="Tatyana BUDUEVA" w:date="2021-05-21T12:36:00Z"/>
          <w:color w:val="0000FF"/>
        </w:rPr>
        <w:pPrChange w:id="1297" w:author="Tatyana BUDUEVA" w:date="2021-05-21T12:20:00Z">
          <w:pPr>
            <w:ind w:left="567"/>
          </w:pPr>
        </w:pPrChange>
      </w:pPr>
    </w:p>
    <w:p w14:paraId="30955DED" w14:textId="046A3579" w:rsidR="00D242B4" w:rsidRPr="002D1D12" w:rsidRDefault="00462867">
      <w:pPr>
        <w:rPr>
          <w:ins w:id="1298" w:author="Tatyana BUDUEVA" w:date="2021-05-21T12:15:00Z"/>
          <w:color w:val="FF0000"/>
          <w:rPrChange w:id="1299" w:author="Tatyana BUDUEVA" w:date="2021-05-31T17:44:00Z">
            <w:rPr>
              <w:ins w:id="1300" w:author="Tatyana BUDUEVA" w:date="2021-05-21T12:15:00Z"/>
              <w:lang w:val="fr-FR"/>
            </w:rPr>
          </w:rPrChange>
        </w:rPr>
        <w:pPrChange w:id="1301" w:author="Tatyana BUDUEVA" w:date="2021-05-21T12:38:00Z">
          <w:pPr>
            <w:pStyle w:val="Corpsdetexte"/>
            <w:ind w:left="0"/>
          </w:pPr>
        </w:pPrChange>
      </w:pPr>
      <w:ins w:id="1302" w:author="Tatyana BUDUEVA" w:date="2021-06-01T09:32:00Z">
        <w:r>
          <w:rPr>
            <w:color w:val="FF0000"/>
          </w:rPr>
          <w:t>Si cette méthode choisie, l</w:t>
        </w:r>
      </w:ins>
      <w:ins w:id="1303" w:author="Tatyana BUDUEVA" w:date="2021-05-21T12:15:00Z">
        <w:r w:rsidR="001D3811" w:rsidRPr="002D1D12">
          <w:rPr>
            <w:color w:val="FF0000"/>
            <w:rPrChange w:id="1304" w:author="Tatyana BUDUEVA" w:date="2021-05-31T17:44:00Z">
              <w:rPr>
                <w:color w:val="0000FF"/>
              </w:rPr>
            </w:rPrChange>
          </w:rPr>
          <w:t xml:space="preserve">’audit par la reprise de chaque clause de l’ISO 9001-2015 va être réalisé une fois par an </w:t>
        </w:r>
        <w:r w:rsidR="001D3811" w:rsidRPr="00462867">
          <w:rPr>
            <w:highlight w:val="red"/>
            <w:rPrChange w:id="1305" w:author="Tatyana BUDUEVA" w:date="2021-06-01T09:32:00Z">
              <w:rPr>
                <w:color w:val="0000FF"/>
              </w:rPr>
            </w:rPrChange>
          </w:rPr>
          <w:t>(</w:t>
        </w:r>
        <w:r w:rsidR="001D3811" w:rsidRPr="00462867">
          <w:rPr>
            <w:highlight w:val="red"/>
            <w:rPrChange w:id="1306" w:author="Tatyana BUDUEVA" w:date="2021-06-01T09:32:00Z">
              <w:rPr>
                <w:color w:val="FF0000"/>
              </w:rPr>
            </w:rPrChange>
          </w:rPr>
          <w:t>possible tous les 18 mois ?</w:t>
        </w:r>
        <w:r w:rsidR="001D3811" w:rsidRPr="00462867">
          <w:rPr>
            <w:highlight w:val="red"/>
            <w:rPrChange w:id="1307" w:author="Tatyana BUDUEVA" w:date="2021-06-01T09:32:00Z">
              <w:rPr>
                <w:color w:val="0000FF"/>
              </w:rPr>
            </w:rPrChange>
          </w:rPr>
          <w:t>)</w:t>
        </w:r>
        <w:r w:rsidR="001D3811" w:rsidRPr="002D1D12">
          <w:rPr>
            <w:color w:val="FF0000"/>
            <w:rPrChange w:id="1308" w:author="Tatyana BUDUEVA" w:date="2021-05-31T17:44:00Z">
              <w:rPr>
                <w:color w:val="0000FF"/>
              </w:rPr>
            </w:rPrChange>
          </w:rPr>
          <w:t xml:space="preserve"> en utilisant le modèle : QUAL-GPN-MOD10_v01_Audit ISO 9001-2015 par clause </w:t>
        </w:r>
      </w:ins>
      <w:ins w:id="1309" w:author="Tatyana BUDUEVA" w:date="2021-06-01T09:33:00Z">
        <w:r w:rsidRPr="00BD3D37">
          <w:rPr>
            <w:highlight w:val="red"/>
          </w:rPr>
          <w:t>(Fréquence établie par défaut mais peut être modifié ?)</w:t>
        </w:r>
      </w:ins>
    </w:p>
    <w:p w14:paraId="12D2702C" w14:textId="72E498F2" w:rsidR="0096504E" w:rsidRPr="002D1D12" w:rsidDel="001D3811" w:rsidRDefault="0096504E" w:rsidP="00281A6E">
      <w:pPr>
        <w:pStyle w:val="Corpsdetexte"/>
        <w:ind w:left="0"/>
        <w:rPr>
          <w:del w:id="1310" w:author="Tatyana BUDUEVA" w:date="2021-05-21T12:15:00Z"/>
          <w:color w:val="FF0000"/>
          <w:lang w:val="fr-FR"/>
          <w:rPrChange w:id="1311" w:author="Tatyana BUDUEVA" w:date="2021-05-31T17:44:00Z">
            <w:rPr>
              <w:del w:id="1312" w:author="Tatyana BUDUEVA" w:date="2021-05-21T12:15:00Z"/>
              <w:lang w:val="fr-FR"/>
            </w:rPr>
          </w:rPrChange>
        </w:rPr>
      </w:pPr>
      <w:del w:id="1313" w:author="Tatyana BUDUEVA" w:date="2021-05-21T12:15:00Z">
        <w:r w:rsidRPr="002D1D12" w:rsidDel="001D3811">
          <w:rPr>
            <w:color w:val="FF0000"/>
            <w:rPrChange w:id="1314" w:author="Tatyana BUDUEVA" w:date="2021-05-31T17:44:00Z">
              <w:rPr/>
            </w:rPrChange>
          </w:rPr>
          <w:delText>L’audit interne est externalisé pour 2021.</w:delText>
        </w:r>
      </w:del>
    </w:p>
    <w:p w14:paraId="0690B102" w14:textId="6847EEDA" w:rsidR="00C8262C" w:rsidRPr="002D1D12" w:rsidRDefault="00C9620D" w:rsidP="00281A6E">
      <w:pPr>
        <w:pStyle w:val="Corpsdetexte"/>
        <w:ind w:left="0"/>
        <w:rPr>
          <w:color w:val="FF0000"/>
          <w:lang w:val="fr-FR"/>
          <w:rPrChange w:id="1315" w:author="Tatyana BUDUEVA" w:date="2021-05-31T17:44:00Z">
            <w:rPr>
              <w:lang w:val="fr-FR"/>
            </w:rPr>
          </w:rPrChange>
        </w:rPr>
      </w:pPr>
      <w:r w:rsidRPr="002D1D12">
        <w:rPr>
          <w:color w:val="FF0000"/>
          <w:lang w:val="fr-FR"/>
          <w:rPrChange w:id="1316" w:author="Tatyana BUDUEVA" w:date="2021-05-31T17:44:00Z">
            <w:rPr>
              <w:lang w:val="fr-FR"/>
            </w:rPr>
          </w:rPrChange>
        </w:rPr>
        <w:t>Le</w:t>
      </w:r>
      <w:r w:rsidR="00C8262C" w:rsidRPr="002D1D12">
        <w:rPr>
          <w:color w:val="FF0000"/>
          <w:lang w:val="fr-FR"/>
          <w:rPrChange w:id="1317" w:author="Tatyana BUDUEVA" w:date="2021-05-31T17:44:00Z">
            <w:rPr>
              <w:lang w:val="fr-FR"/>
            </w:rPr>
          </w:rPrChange>
        </w:rPr>
        <w:t xml:space="preserve">s audits interne </w:t>
      </w:r>
      <w:r w:rsidR="00CC11EA" w:rsidRPr="002D1D12">
        <w:rPr>
          <w:color w:val="FF0000"/>
          <w:lang w:val="fr-FR"/>
          <w:rPrChange w:id="1318" w:author="Tatyana BUDUEVA" w:date="2021-05-31T17:44:00Z">
            <w:rPr>
              <w:lang w:val="fr-FR"/>
            </w:rPr>
          </w:rPrChange>
        </w:rPr>
        <w:t xml:space="preserve">et SMQ </w:t>
      </w:r>
      <w:r w:rsidR="00C8262C" w:rsidRPr="002D1D12">
        <w:rPr>
          <w:color w:val="FF0000"/>
          <w:lang w:val="fr-FR"/>
          <w:rPrChange w:id="1319" w:author="Tatyana BUDUEVA" w:date="2021-05-31T17:44:00Z">
            <w:rPr>
              <w:lang w:val="fr-FR"/>
            </w:rPr>
          </w:rPrChange>
        </w:rPr>
        <w:t>s’effectuent conformément la procédure PRG</w:t>
      </w:r>
      <w:r w:rsidRPr="002D1D12">
        <w:rPr>
          <w:color w:val="FF0000"/>
          <w:lang w:val="fr-FR"/>
          <w:rPrChange w:id="1320" w:author="Tatyana BUDUEVA" w:date="2021-05-31T17:44:00Z">
            <w:rPr>
              <w:lang w:val="fr-FR"/>
            </w:rPr>
          </w:rPrChange>
        </w:rPr>
        <w:t>09 « Audits Qualité Internes e</w:t>
      </w:r>
      <w:r w:rsidR="00C8262C" w:rsidRPr="002D1D12">
        <w:rPr>
          <w:color w:val="FF0000"/>
          <w:lang w:val="fr-FR"/>
          <w:rPrChange w:id="1321" w:author="Tatyana BUDUEVA" w:date="2021-05-31T17:44:00Z">
            <w:rPr>
              <w:lang w:val="fr-FR"/>
            </w:rPr>
          </w:rPrChange>
        </w:rPr>
        <w:t>t Contrôles d’Assurance Qualité.</w:t>
      </w:r>
      <w:r w:rsidR="00CC11EA" w:rsidRPr="002D1D12">
        <w:rPr>
          <w:color w:val="FF0000"/>
          <w:lang w:val="fr-FR"/>
          <w:rPrChange w:id="1322" w:author="Tatyana BUDUEVA" w:date="2021-05-31T17:44:00Z">
            <w:rPr>
              <w:lang w:val="fr-FR"/>
            </w:rPr>
          </w:rPrChange>
        </w:rPr>
        <w:t> »</w:t>
      </w:r>
    </w:p>
    <w:p w14:paraId="43A72B5C" w14:textId="26BF76DF" w:rsidR="00C010AF" w:rsidRPr="002D1D12" w:rsidRDefault="00C010AF" w:rsidP="00281A6E">
      <w:pPr>
        <w:pStyle w:val="Corpsdetexte"/>
        <w:ind w:left="0"/>
        <w:rPr>
          <w:ins w:id="1323" w:author="Tatyana BUDUEVA" w:date="2021-05-21T14:33:00Z"/>
          <w:color w:val="FF0000"/>
          <w:lang w:val="fr-FR"/>
          <w:rPrChange w:id="1324" w:author="Tatyana BUDUEVA" w:date="2021-05-31T17:44:00Z">
            <w:rPr>
              <w:ins w:id="1325" w:author="Tatyana BUDUEVA" w:date="2021-05-21T14:33:00Z"/>
              <w:lang w:val="fr-FR"/>
            </w:rPr>
          </w:rPrChange>
        </w:rPr>
      </w:pPr>
      <w:ins w:id="1326" w:author="Tatyana BUDUEVA" w:date="2021-05-21T13:13:00Z">
        <w:r w:rsidRPr="002D1D12">
          <w:rPr>
            <w:color w:val="FF0000"/>
            <w:lang w:val="fr-FR"/>
            <w:rPrChange w:id="1327" w:author="Tatyana BUDUEVA" w:date="2021-05-31T17:44:00Z">
              <w:rPr>
                <w:lang w:val="fr-FR"/>
              </w:rPr>
            </w:rPrChange>
          </w:rPr>
          <w:t xml:space="preserve">La planification des audits est </w:t>
        </w:r>
      </w:ins>
      <w:ins w:id="1328" w:author="Tatyana BUDUEVA" w:date="2021-05-21T13:14:00Z">
        <w:r w:rsidRPr="002D1D12">
          <w:rPr>
            <w:color w:val="FF0000"/>
            <w:lang w:val="fr-FR"/>
            <w:rPrChange w:id="1329" w:author="Tatyana BUDUEVA" w:date="2021-05-31T17:44:00Z">
              <w:rPr>
                <w:lang w:val="fr-FR"/>
              </w:rPr>
            </w:rPrChange>
          </w:rPr>
          <w:t xml:space="preserve">établie dans le document suivant : </w:t>
        </w:r>
      </w:ins>
      <w:ins w:id="1330" w:author="Tatyana BUDUEVA" w:date="2021-05-21T13:13:00Z">
        <w:r w:rsidRPr="002D1D12">
          <w:rPr>
            <w:color w:val="FF0000"/>
            <w:lang w:val="fr-FR"/>
            <w:rPrChange w:id="1331" w:author="Tatyana BUDUEVA" w:date="2021-05-31T17:44:00Z">
              <w:rPr>
                <w:lang w:val="fr-FR"/>
              </w:rPr>
            </w:rPrChange>
          </w:rPr>
          <w:t xml:space="preserve"> </w:t>
        </w:r>
      </w:ins>
      <w:ins w:id="1332" w:author="Tatyana BUDUEVA" w:date="2021-05-21T13:14:00Z">
        <w:r w:rsidRPr="002D1D12">
          <w:rPr>
            <w:color w:val="FF0000"/>
            <w:lang w:val="fr-FR"/>
            <w:rPrChange w:id="1333" w:author="Tatyana BUDUEVA" w:date="2021-05-31T17:44:00Z">
              <w:rPr>
                <w:lang w:val="fr-FR"/>
              </w:rPr>
            </w:rPrChange>
          </w:rPr>
          <w:t>QUAL-GPN-MOD11_v01_Planification audit ISO 9001-2015</w:t>
        </w:r>
      </w:ins>
      <w:ins w:id="1334" w:author="Tatyana BUDUEVA" w:date="2021-05-21T13:23:00Z">
        <w:r w:rsidR="00F74BE8" w:rsidRPr="002D1D12">
          <w:rPr>
            <w:color w:val="FF0000"/>
            <w:lang w:val="fr-FR"/>
            <w:rPrChange w:id="1335" w:author="Tatyana BUDUEVA" w:date="2021-05-31T17:44:00Z">
              <w:rPr>
                <w:lang w:val="fr-FR"/>
              </w:rPr>
            </w:rPrChange>
          </w:rPr>
          <w:t>.</w:t>
        </w:r>
      </w:ins>
      <w:ins w:id="1336" w:author="Tatyana BUDUEVA" w:date="2021-05-21T13:24:00Z">
        <w:r w:rsidR="00F74BE8" w:rsidRPr="002D1D12">
          <w:rPr>
            <w:color w:val="FF0000"/>
            <w:lang w:val="fr-FR"/>
            <w:rPrChange w:id="1337" w:author="Tatyana BUDUEVA" w:date="2021-05-31T17:44:00Z">
              <w:rPr>
                <w:lang w:val="fr-FR"/>
              </w:rPr>
            </w:rPrChange>
          </w:rPr>
          <w:t xml:space="preserve"> Le Responsable Qualité </w:t>
        </w:r>
      </w:ins>
      <w:ins w:id="1338" w:author="Tatyana BUDUEVA" w:date="2021-05-21T13:25:00Z">
        <w:r w:rsidR="00F74BE8" w:rsidRPr="002D1D12">
          <w:rPr>
            <w:color w:val="FF0000"/>
            <w:lang w:val="fr-FR"/>
            <w:rPrChange w:id="1339" w:author="Tatyana BUDUEVA" w:date="2021-05-31T17:44:00Z">
              <w:rPr>
                <w:lang w:val="fr-FR"/>
              </w:rPr>
            </w:rPrChange>
          </w:rPr>
          <w:t xml:space="preserve">est tenu </w:t>
        </w:r>
      </w:ins>
      <w:ins w:id="1340" w:author="Tatyana BUDUEVA" w:date="2021-05-21T13:24:00Z">
        <w:r w:rsidR="00F74BE8" w:rsidRPr="002D1D12">
          <w:rPr>
            <w:color w:val="FF0000"/>
            <w:lang w:val="fr-FR"/>
            <w:rPrChange w:id="1341" w:author="Tatyana BUDUEVA" w:date="2021-05-31T17:44:00Z">
              <w:rPr>
                <w:lang w:val="fr-FR"/>
              </w:rPr>
            </w:rPrChange>
          </w:rPr>
          <w:t>planifier les dates exactes de l’audit interne</w:t>
        </w:r>
      </w:ins>
      <w:ins w:id="1342" w:author="Tatyana BUDUEVA" w:date="2021-05-21T13:25:00Z">
        <w:r w:rsidR="00F74BE8" w:rsidRPr="002D1D12">
          <w:rPr>
            <w:color w:val="FF0000"/>
            <w:lang w:val="fr-FR"/>
            <w:rPrChange w:id="1343" w:author="Tatyana BUDUEVA" w:date="2021-05-31T17:44:00Z">
              <w:rPr>
                <w:lang w:val="fr-FR"/>
              </w:rPr>
            </w:rPrChange>
          </w:rPr>
          <w:t xml:space="preserve"> tous les ans.</w:t>
        </w:r>
      </w:ins>
    </w:p>
    <w:p w14:paraId="1A400C26" w14:textId="77777777" w:rsidR="006A3245" w:rsidRPr="002D1D12" w:rsidRDefault="006A3245" w:rsidP="00281A6E">
      <w:pPr>
        <w:pStyle w:val="Corpsdetexte"/>
        <w:ind w:left="0"/>
        <w:rPr>
          <w:ins w:id="1344" w:author="Tatyana BUDUEVA" w:date="2021-05-21T13:13:00Z"/>
          <w:color w:val="FF0000"/>
          <w:lang w:val="fr-FR"/>
          <w:rPrChange w:id="1345" w:author="Tatyana BUDUEVA" w:date="2021-05-31T17:44:00Z">
            <w:rPr>
              <w:ins w:id="1346" w:author="Tatyana BUDUEVA" w:date="2021-05-21T13:13:00Z"/>
              <w:lang w:val="fr-FR"/>
            </w:rPr>
          </w:rPrChange>
        </w:rPr>
      </w:pPr>
    </w:p>
    <w:p w14:paraId="15ADAFAD" w14:textId="115D4EDD" w:rsidR="00546336" w:rsidRPr="002D1D12" w:rsidRDefault="00C8262C" w:rsidP="00281A6E">
      <w:pPr>
        <w:pStyle w:val="Corpsdetexte"/>
        <w:ind w:left="0"/>
        <w:rPr>
          <w:color w:val="FF0000"/>
          <w:lang w:val="fr-FR"/>
          <w:rPrChange w:id="1347" w:author="Tatyana BUDUEVA" w:date="2021-05-31T17:44:00Z">
            <w:rPr>
              <w:lang w:val="fr-FR"/>
            </w:rPr>
          </w:rPrChange>
        </w:rPr>
      </w:pPr>
      <w:r w:rsidRPr="002D1D12">
        <w:rPr>
          <w:color w:val="FF0000"/>
          <w:lang w:val="fr-FR"/>
          <w:rPrChange w:id="1348" w:author="Tatyana BUDUEVA" w:date="2021-05-31T17:44:00Z">
            <w:rPr>
              <w:lang w:val="fr-FR"/>
            </w:rPr>
          </w:rPrChange>
        </w:rPr>
        <w:t>L</w:t>
      </w:r>
      <w:r w:rsidR="002D2EED" w:rsidRPr="002D1D12">
        <w:rPr>
          <w:color w:val="FF0000"/>
          <w:lang w:val="fr-FR"/>
          <w:rPrChange w:id="1349" w:author="Tatyana BUDUEVA" w:date="2021-05-31T17:44:00Z">
            <w:rPr>
              <w:lang w:val="fr-FR"/>
            </w:rPr>
          </w:rPrChange>
        </w:rPr>
        <w:t>e RQ établit chaque année, le programme d’audit annuel dans le Plan Annuel D’Amélioration (PAA)</w:t>
      </w:r>
      <w:r w:rsidR="00546336" w:rsidRPr="002D1D12">
        <w:rPr>
          <w:color w:val="FF0000"/>
          <w:lang w:val="fr-FR"/>
          <w:rPrChange w:id="1350" w:author="Tatyana BUDUEVA" w:date="2021-05-31T17:44:00Z">
            <w:rPr>
              <w:lang w:val="fr-FR"/>
            </w:rPr>
          </w:rPrChange>
        </w:rPr>
        <w:t>.</w:t>
      </w:r>
    </w:p>
    <w:p w14:paraId="43392F5A" w14:textId="30DA49DC" w:rsidR="00546336" w:rsidRPr="002D1D12" w:rsidRDefault="00546336" w:rsidP="00281A6E">
      <w:pPr>
        <w:pStyle w:val="Corpsdetexte"/>
        <w:ind w:left="0"/>
        <w:rPr>
          <w:color w:val="FF0000"/>
          <w:lang w:val="fr-FR"/>
          <w:rPrChange w:id="1351" w:author="Tatyana BUDUEVA" w:date="2021-05-31T17:44:00Z">
            <w:rPr>
              <w:lang w:val="fr-FR"/>
            </w:rPr>
          </w:rPrChange>
        </w:rPr>
      </w:pPr>
      <w:r w:rsidRPr="002D1D12">
        <w:rPr>
          <w:color w:val="FF0000"/>
          <w:lang w:val="fr-FR"/>
          <w:rPrChange w:id="1352" w:author="Tatyana BUDUEVA" w:date="2021-05-31T17:44:00Z">
            <w:rPr>
              <w:lang w:val="fr-FR"/>
            </w:rPr>
          </w:rPrChange>
        </w:rPr>
        <w:t>Le programme d’aud</w:t>
      </w:r>
      <w:r w:rsidR="00C8262C" w:rsidRPr="002D1D12">
        <w:rPr>
          <w:color w:val="FF0000"/>
          <w:lang w:val="fr-FR"/>
          <w:rPrChange w:id="1353" w:author="Tatyana BUDUEVA" w:date="2021-05-31T17:44:00Z">
            <w:rPr>
              <w:lang w:val="fr-FR"/>
            </w:rPr>
          </w:rPrChange>
        </w:rPr>
        <w:t>it annuel contient au minimum :</w:t>
      </w:r>
    </w:p>
    <w:p w14:paraId="03DA6FAF" w14:textId="5DF8C7D1" w:rsidR="00546336" w:rsidRPr="002D1D12" w:rsidRDefault="00546336" w:rsidP="00546336">
      <w:pPr>
        <w:pStyle w:val="Corpsdetexte"/>
        <w:numPr>
          <w:ilvl w:val="0"/>
          <w:numId w:val="25"/>
        </w:numPr>
        <w:rPr>
          <w:color w:val="FF0000"/>
          <w:lang w:val="fr-FR"/>
          <w:rPrChange w:id="1354" w:author="Tatyana BUDUEVA" w:date="2021-05-31T17:44:00Z">
            <w:rPr>
              <w:lang w:val="fr-FR"/>
            </w:rPr>
          </w:rPrChange>
        </w:rPr>
      </w:pPr>
      <w:del w:id="1355" w:author="Tatyana BUDUEVA" w:date="2021-05-21T14:32:00Z">
        <w:r w:rsidRPr="002D1D12" w:rsidDel="006A3245">
          <w:rPr>
            <w:color w:val="FF0000"/>
            <w:lang w:val="fr-FR"/>
            <w:rPrChange w:id="1356" w:author="Tatyana BUDUEVA" w:date="2021-05-31T17:44:00Z">
              <w:rPr>
                <w:lang w:val="fr-FR"/>
              </w:rPr>
            </w:rPrChange>
          </w:rPr>
          <w:delText xml:space="preserve">les </w:delText>
        </w:r>
      </w:del>
      <w:r w:rsidRPr="002D1D12">
        <w:rPr>
          <w:color w:val="FF0000"/>
          <w:lang w:val="fr-FR"/>
          <w:rPrChange w:id="1357" w:author="Tatyana BUDUEVA" w:date="2021-05-31T17:44:00Z">
            <w:rPr>
              <w:lang w:val="fr-FR"/>
            </w:rPr>
          </w:rPrChange>
        </w:rPr>
        <w:t>méthode</w:t>
      </w:r>
      <w:ins w:id="1358" w:author="BUDUEVA Tatyana" w:date="2021-06-09T15:36:00Z">
        <w:r w:rsidR="00C92641">
          <w:rPr>
            <w:color w:val="FF0000"/>
            <w:lang w:val="fr-FR"/>
          </w:rPr>
          <w:t xml:space="preserve"> </w:t>
        </w:r>
        <w:r w:rsidR="00C92641" w:rsidRPr="00C92641">
          <w:rPr>
            <w:color w:val="FF0000"/>
            <w:highlight w:val="yellow"/>
            <w:lang w:val="fr-FR"/>
            <w:rPrChange w:id="1359" w:author="BUDUEVA Tatyana" w:date="2021-06-09T15:36:00Z">
              <w:rPr>
                <w:color w:val="FF0000"/>
                <w:lang w:val="fr-FR"/>
              </w:rPr>
            </w:rPrChange>
          </w:rPr>
          <w:t>(max de clause pour chaque processus)</w:t>
        </w:r>
        <w:r w:rsidR="00C92641">
          <w:rPr>
            <w:color w:val="FF0000"/>
            <w:lang w:val="fr-FR"/>
          </w:rPr>
          <w:t xml:space="preserve"> fréquence </w:t>
        </w:r>
        <w:proofErr w:type="spellStart"/>
        <w:r w:rsidR="00C92641">
          <w:rPr>
            <w:color w:val="FF0000"/>
            <w:lang w:val="fr-FR"/>
          </w:rPr>
          <w:t>év</w:t>
        </w:r>
      </w:ins>
      <w:proofErr w:type="spellEnd"/>
      <w:del w:id="1360" w:author="Tatyana BUDUEVA" w:date="2021-05-21T14:32:00Z">
        <w:r w:rsidRPr="002D1D12" w:rsidDel="006A3245">
          <w:rPr>
            <w:color w:val="FF0000"/>
            <w:lang w:val="fr-FR"/>
            <w:rPrChange w:id="1361" w:author="Tatyana BUDUEVA" w:date="2021-05-31T17:44:00Z">
              <w:rPr>
                <w:lang w:val="fr-FR"/>
              </w:rPr>
            </w:rPrChange>
          </w:rPr>
          <w:delText>s</w:delText>
        </w:r>
      </w:del>
    </w:p>
    <w:p w14:paraId="6DFB33D6" w14:textId="11A42046" w:rsidR="00F66CF7" w:rsidRPr="002D1D12" w:rsidRDefault="00052476" w:rsidP="00546336">
      <w:pPr>
        <w:pStyle w:val="Corpsdetexte"/>
        <w:numPr>
          <w:ilvl w:val="0"/>
          <w:numId w:val="25"/>
        </w:numPr>
        <w:rPr>
          <w:color w:val="FF0000"/>
          <w:lang w:val="fr-FR"/>
          <w:rPrChange w:id="1362" w:author="Tatyana BUDUEVA" w:date="2021-05-31T17:44:00Z">
            <w:rPr>
              <w:lang w:val="fr-FR"/>
            </w:rPr>
          </w:rPrChange>
        </w:rPr>
      </w:pPr>
      <w:del w:id="1363" w:author="Tatyana BUDUEVA" w:date="2021-05-21T14:32:00Z">
        <w:r w:rsidRPr="002D1D12" w:rsidDel="006A3245">
          <w:rPr>
            <w:color w:val="FF0000"/>
            <w:lang w:val="fr-FR"/>
            <w:rPrChange w:id="1364" w:author="Tatyana BUDUEVA" w:date="2021-05-31T17:44:00Z">
              <w:rPr>
                <w:lang w:val="fr-FR"/>
              </w:rPr>
            </w:rPrChange>
          </w:rPr>
          <w:delText xml:space="preserve">les </w:delText>
        </w:r>
      </w:del>
      <w:r w:rsidRPr="002D1D12">
        <w:rPr>
          <w:color w:val="FF0000"/>
          <w:lang w:val="fr-FR"/>
          <w:rPrChange w:id="1365" w:author="Tatyana BUDUEVA" w:date="2021-05-31T17:44:00Z">
            <w:rPr>
              <w:lang w:val="fr-FR"/>
            </w:rPr>
          </w:rPrChange>
        </w:rPr>
        <w:t>responsabilités (auditeur/audité)</w:t>
      </w:r>
    </w:p>
    <w:p w14:paraId="59007979" w14:textId="68C5FFB9" w:rsidR="00546336" w:rsidRPr="00C92641" w:rsidRDefault="00546336" w:rsidP="00546336">
      <w:pPr>
        <w:pStyle w:val="Corpsdetexte"/>
        <w:numPr>
          <w:ilvl w:val="0"/>
          <w:numId w:val="25"/>
        </w:numPr>
        <w:rPr>
          <w:color w:val="FF0000"/>
          <w:highlight w:val="yellow"/>
          <w:lang w:val="fr-FR"/>
          <w:rPrChange w:id="1366" w:author="BUDUEVA Tatyana" w:date="2021-06-09T15:38:00Z">
            <w:rPr>
              <w:lang w:val="fr-FR"/>
            </w:rPr>
          </w:rPrChange>
        </w:rPr>
      </w:pPr>
      <w:del w:id="1367" w:author="Tatyana BUDUEVA" w:date="2021-05-21T14:32:00Z">
        <w:r w:rsidRPr="00C92641" w:rsidDel="006A3245">
          <w:rPr>
            <w:color w:val="FF0000"/>
            <w:highlight w:val="yellow"/>
            <w:lang w:val="fr-FR"/>
            <w:rPrChange w:id="1368" w:author="BUDUEVA Tatyana" w:date="2021-06-09T15:38:00Z">
              <w:rPr>
                <w:lang w:val="fr-FR"/>
              </w:rPr>
            </w:rPrChange>
          </w:rPr>
          <w:delText xml:space="preserve">les </w:delText>
        </w:r>
      </w:del>
      <w:r w:rsidRPr="00C92641">
        <w:rPr>
          <w:color w:val="FF0000"/>
          <w:highlight w:val="yellow"/>
          <w:lang w:val="fr-FR"/>
          <w:rPrChange w:id="1369" w:author="BUDUEVA Tatyana" w:date="2021-06-09T15:38:00Z">
            <w:rPr>
              <w:lang w:val="fr-FR"/>
            </w:rPr>
          </w:rPrChange>
        </w:rPr>
        <w:t>critères d’audit</w:t>
      </w:r>
      <w:ins w:id="1370" w:author="BUDUEVA Tatyana" w:date="2021-06-09T15:37:00Z">
        <w:r w:rsidR="00C92641" w:rsidRPr="00C92641">
          <w:rPr>
            <w:color w:val="FF0000"/>
            <w:highlight w:val="yellow"/>
            <w:lang w:val="fr-FR"/>
            <w:rPrChange w:id="1371" w:author="BUDUEVA Tatyana" w:date="2021-06-09T15:38:00Z">
              <w:rPr>
                <w:color w:val="FF0000"/>
                <w:lang w:val="fr-FR"/>
              </w:rPr>
            </w:rPrChange>
          </w:rPr>
          <w:t xml:space="preserve"> (les point sur </w:t>
        </w:r>
      </w:ins>
      <w:ins w:id="1372" w:author="BUDUEVA Tatyana" w:date="2021-06-09T15:38:00Z">
        <w:r w:rsidR="00C92641" w:rsidRPr="00C92641">
          <w:rPr>
            <w:color w:val="FF0000"/>
            <w:highlight w:val="yellow"/>
            <w:lang w:val="fr-FR"/>
            <w:rPrChange w:id="1373" w:author="BUDUEVA Tatyana" w:date="2021-06-09T15:38:00Z">
              <w:rPr>
                <w:color w:val="FF0000"/>
                <w:lang w:val="fr-FR"/>
              </w:rPr>
            </w:rPrChange>
          </w:rPr>
          <w:t>lequel</w:t>
        </w:r>
      </w:ins>
      <w:ins w:id="1374" w:author="BUDUEVA Tatyana" w:date="2021-06-09T15:37:00Z">
        <w:r w:rsidR="00C92641" w:rsidRPr="00C92641">
          <w:rPr>
            <w:color w:val="FF0000"/>
            <w:highlight w:val="yellow"/>
            <w:lang w:val="fr-FR"/>
            <w:rPrChange w:id="1375" w:author="BUDUEVA Tatyana" w:date="2021-06-09T15:38:00Z">
              <w:rPr>
                <w:color w:val="FF0000"/>
                <w:lang w:val="fr-FR"/>
              </w:rPr>
            </w:rPrChange>
          </w:rPr>
          <w:t xml:space="preserve"> on doit </w:t>
        </w:r>
      </w:ins>
      <w:ins w:id="1376" w:author="BUDUEVA Tatyana" w:date="2021-06-09T15:38:00Z">
        <w:r w:rsidR="00C92641" w:rsidRPr="00C92641">
          <w:rPr>
            <w:color w:val="FF0000"/>
            <w:highlight w:val="yellow"/>
            <w:lang w:val="fr-FR"/>
            <w:rPrChange w:id="1377" w:author="BUDUEVA Tatyana" w:date="2021-06-09T15:38:00Z">
              <w:rPr>
                <w:color w:val="FF0000"/>
                <w:lang w:val="fr-FR"/>
              </w:rPr>
            </w:rPrChange>
          </w:rPr>
          <w:t>appuyer</w:t>
        </w:r>
      </w:ins>
      <w:ins w:id="1378" w:author="BUDUEVA Tatyana" w:date="2021-06-09T15:37:00Z">
        <w:r w:rsidR="00C92641" w:rsidRPr="00C92641">
          <w:rPr>
            <w:color w:val="FF0000"/>
            <w:highlight w:val="yellow"/>
            <w:lang w:val="fr-FR"/>
            <w:rPrChange w:id="1379" w:author="BUDUEVA Tatyana" w:date="2021-06-09T15:38:00Z">
              <w:rPr>
                <w:color w:val="FF0000"/>
                <w:lang w:val="fr-FR"/>
              </w:rPr>
            </w:rPrChange>
          </w:rPr>
          <w:t xml:space="preserve"> chaque année) </w:t>
        </w:r>
      </w:ins>
      <w:ins w:id="1380" w:author="BUDUEVA Tatyana" w:date="2021-06-09T15:38:00Z">
        <w:r w:rsidR="00C92641">
          <w:rPr>
            <w:color w:val="FF0000"/>
            <w:highlight w:val="yellow"/>
            <w:lang w:val="fr-FR"/>
          </w:rPr>
          <w:t xml:space="preserve">séparer </w:t>
        </w:r>
      </w:ins>
      <w:proofErr w:type="spellStart"/>
      <w:ins w:id="1381" w:author="BUDUEVA Tatyana" w:date="2021-06-09T15:40:00Z">
        <w:r w:rsidR="00C92641">
          <w:rPr>
            <w:color w:val="FF0000"/>
            <w:highlight w:val="yellow"/>
            <w:lang w:val="fr-FR"/>
          </w:rPr>
          <w:t>intéllegence</w:t>
        </w:r>
        <w:proofErr w:type="spellEnd"/>
        <w:r w:rsidR="00C92641">
          <w:rPr>
            <w:color w:val="FF0000"/>
            <w:highlight w:val="yellow"/>
            <w:lang w:val="fr-FR"/>
          </w:rPr>
          <w:t xml:space="preserve"> </w:t>
        </w:r>
        <w:proofErr w:type="spellStart"/>
        <w:r w:rsidR="00C92641">
          <w:rPr>
            <w:color w:val="FF0000"/>
            <w:highlight w:val="yellow"/>
            <w:lang w:val="fr-FR"/>
          </w:rPr>
          <w:t>articifielle</w:t>
        </w:r>
        <w:proofErr w:type="spellEnd"/>
        <w:r w:rsidR="00C92641">
          <w:rPr>
            <w:color w:val="FF0000"/>
            <w:highlight w:val="yellow"/>
            <w:lang w:val="fr-FR"/>
          </w:rPr>
          <w:t xml:space="preserve">/forfait </w:t>
        </w:r>
      </w:ins>
    </w:p>
    <w:p w14:paraId="134272AD" w14:textId="51808339" w:rsidR="00FA53FF" w:rsidRPr="002D1D12" w:rsidRDefault="00546336" w:rsidP="00C952A4">
      <w:pPr>
        <w:pStyle w:val="Corpsdetexte"/>
        <w:numPr>
          <w:ilvl w:val="0"/>
          <w:numId w:val="25"/>
        </w:numPr>
        <w:rPr>
          <w:color w:val="FF0000"/>
          <w:lang w:val="fr-FR"/>
          <w:rPrChange w:id="1382" w:author="Tatyana BUDUEVA" w:date="2021-05-31T17:44:00Z">
            <w:rPr>
              <w:lang w:val="fr-FR"/>
            </w:rPr>
          </w:rPrChange>
        </w:rPr>
      </w:pPr>
      <w:del w:id="1383" w:author="Tatyana BUDUEVA" w:date="2021-05-21T14:32:00Z">
        <w:r w:rsidRPr="002D1D12" w:rsidDel="006A3245">
          <w:rPr>
            <w:color w:val="FF0000"/>
            <w:lang w:val="fr-FR"/>
            <w:rPrChange w:id="1384" w:author="Tatyana BUDUEVA" w:date="2021-05-31T17:44:00Z">
              <w:rPr>
                <w:lang w:val="fr-FR"/>
              </w:rPr>
            </w:rPrChange>
          </w:rPr>
          <w:delText xml:space="preserve">le </w:delText>
        </w:r>
      </w:del>
      <w:r w:rsidRPr="002D1D12">
        <w:rPr>
          <w:color w:val="FF0000"/>
          <w:lang w:val="fr-FR"/>
          <w:rPrChange w:id="1385" w:author="Tatyana BUDUEVA" w:date="2021-05-31T17:44:00Z">
            <w:rPr>
              <w:lang w:val="fr-FR"/>
            </w:rPr>
          </w:rPrChange>
        </w:rPr>
        <w:t xml:space="preserve">périmètre (le champs d’application) </w:t>
      </w:r>
    </w:p>
    <w:p w14:paraId="3FAF764B" w14:textId="1B5463A5" w:rsidR="00F66CF7" w:rsidRPr="002D1D12" w:rsidRDefault="00CC11EA" w:rsidP="00281A6E">
      <w:pPr>
        <w:pStyle w:val="Corpsdetexte"/>
        <w:ind w:left="0"/>
        <w:rPr>
          <w:color w:val="FF0000"/>
          <w:lang w:val="fr-FR"/>
          <w:rPrChange w:id="1386" w:author="Tatyana BUDUEVA" w:date="2021-05-31T17:44:00Z">
            <w:rPr>
              <w:lang w:val="fr-FR"/>
            </w:rPr>
          </w:rPrChange>
        </w:rPr>
      </w:pPr>
      <w:r w:rsidRPr="002D1D12">
        <w:rPr>
          <w:color w:val="FF0000"/>
          <w:lang w:val="fr-FR"/>
          <w:rPrChange w:id="1387" w:author="Tatyana BUDUEVA" w:date="2021-05-31T17:44:00Z">
            <w:rPr>
              <w:lang w:val="fr-FR"/>
            </w:rPr>
          </w:rPrChange>
        </w:rPr>
        <w:t xml:space="preserve">La </w:t>
      </w:r>
      <w:r w:rsidR="00F66CF7" w:rsidRPr="002D1D12">
        <w:rPr>
          <w:color w:val="FF0000"/>
          <w:lang w:val="fr-FR"/>
          <w:rPrChange w:id="1388" w:author="Tatyana BUDUEVA" w:date="2021-05-31T17:44:00Z">
            <w:rPr>
              <w:b/>
              <w:lang w:val="fr-FR"/>
            </w:rPr>
          </w:rPrChange>
        </w:rPr>
        <w:t>Mise en œuvre</w:t>
      </w:r>
      <w:r w:rsidR="00F66CF7" w:rsidRPr="002D1D12">
        <w:rPr>
          <w:color w:val="FF0000"/>
          <w:lang w:val="fr-FR"/>
          <w:rPrChange w:id="1389" w:author="Tatyana BUDUEVA" w:date="2021-05-31T17:44:00Z">
            <w:rPr>
              <w:lang w:val="fr-FR"/>
            </w:rPr>
          </w:rPrChange>
        </w:rPr>
        <w:t> </w:t>
      </w:r>
      <w:r w:rsidRPr="002D1D12">
        <w:rPr>
          <w:color w:val="FF0000"/>
          <w:lang w:val="fr-FR"/>
          <w:rPrChange w:id="1390" w:author="Tatyana BUDUEVA" w:date="2021-05-31T17:44:00Z">
            <w:rPr>
              <w:lang w:val="fr-FR"/>
            </w:rPr>
          </w:rPrChange>
        </w:rPr>
        <w:t xml:space="preserve">se fait conforment </w:t>
      </w:r>
      <w:r w:rsidR="00281A6E" w:rsidRPr="002D1D12">
        <w:rPr>
          <w:color w:val="FF0000"/>
          <w:lang w:val="fr-FR"/>
          <w:rPrChange w:id="1391" w:author="Tatyana BUDUEVA" w:date="2021-05-31T17:44:00Z">
            <w:rPr>
              <w:lang w:val="fr-FR"/>
            </w:rPr>
          </w:rPrChange>
        </w:rPr>
        <w:t xml:space="preserve">à </w:t>
      </w:r>
      <w:r w:rsidRPr="002D1D12">
        <w:rPr>
          <w:color w:val="FF0000"/>
          <w:lang w:val="fr-FR"/>
          <w:rPrChange w:id="1392" w:author="Tatyana BUDUEVA" w:date="2021-05-31T17:44:00Z">
            <w:rPr>
              <w:lang w:val="fr-FR"/>
            </w:rPr>
          </w:rPrChange>
        </w:rPr>
        <w:t>l’</w:t>
      </w:r>
      <w:r w:rsidR="00F66CF7" w:rsidRPr="002D1D12">
        <w:rPr>
          <w:color w:val="FF0000"/>
          <w:lang w:val="fr-FR"/>
          <w:rPrChange w:id="1393" w:author="Tatyana BUDUEVA" w:date="2021-05-31T17:44:00Z">
            <w:rPr>
              <w:lang w:val="fr-FR"/>
            </w:rPr>
          </w:rPrChange>
        </w:rPr>
        <w:t xml:space="preserve">Exécution du programme d’audit </w:t>
      </w:r>
    </w:p>
    <w:p w14:paraId="30A7B4A9" w14:textId="4DF81C8B" w:rsidR="00D6364A" w:rsidRPr="002D1D12" w:rsidRDefault="00CC11EA" w:rsidP="00281A6E">
      <w:pPr>
        <w:pStyle w:val="Corpsdetexte"/>
        <w:ind w:left="0"/>
        <w:rPr>
          <w:ins w:id="1394" w:author="Tatyana BUDUEVA" w:date="2021-05-21T14:36:00Z"/>
          <w:color w:val="FF0000"/>
          <w:lang w:val="fr-FR"/>
          <w:rPrChange w:id="1395" w:author="Tatyana BUDUEVA" w:date="2021-05-31T17:44:00Z">
            <w:rPr>
              <w:ins w:id="1396" w:author="Tatyana BUDUEVA" w:date="2021-05-21T14:36:00Z"/>
              <w:lang w:val="fr-FR"/>
            </w:rPr>
          </w:rPrChange>
        </w:rPr>
      </w:pPr>
      <w:del w:id="1397" w:author="Tatyana BUDUEVA" w:date="2021-05-21T14:35:00Z">
        <w:r w:rsidRPr="002D1D12" w:rsidDel="00D6364A">
          <w:rPr>
            <w:color w:val="FF0000"/>
            <w:shd w:val="clear" w:color="auto" w:fill="FFFFFF" w:themeFill="background1"/>
            <w:lang w:val="fr-FR"/>
            <w:rPrChange w:id="1398" w:author="Tatyana BUDUEVA" w:date="2021-05-31T17:44:00Z">
              <w:rPr>
                <w:b/>
                <w:lang w:val="fr-FR"/>
              </w:rPr>
            </w:rPrChange>
          </w:rPr>
          <w:delText xml:space="preserve">Le </w:delText>
        </w:r>
        <w:r w:rsidR="00546336" w:rsidRPr="002D1D12" w:rsidDel="00D6364A">
          <w:rPr>
            <w:color w:val="FF0000"/>
            <w:shd w:val="clear" w:color="auto" w:fill="FFFFFF" w:themeFill="background1"/>
            <w:lang w:val="fr-FR"/>
            <w:rPrChange w:id="1399" w:author="Tatyana BUDUEVA" w:date="2021-05-31T17:44:00Z">
              <w:rPr>
                <w:b/>
                <w:lang w:val="fr-FR"/>
              </w:rPr>
            </w:rPrChange>
          </w:rPr>
          <w:delText>Compte rendu</w:delText>
        </w:r>
      </w:del>
      <w:ins w:id="1400" w:author="Tatyana BUDUEVA" w:date="2021-05-21T14:35:00Z">
        <w:r w:rsidR="00D6364A" w:rsidRPr="002D1D12">
          <w:rPr>
            <w:color w:val="FF0000"/>
            <w:shd w:val="clear" w:color="auto" w:fill="FFFFFF" w:themeFill="background1"/>
            <w:lang w:val="fr-FR"/>
            <w:rPrChange w:id="1401" w:author="Tatyana BUDUEVA" w:date="2021-05-31T17:44:00Z">
              <w:rPr>
                <w:b/>
                <w:highlight w:val="yellow"/>
                <w:lang w:val="fr-FR"/>
              </w:rPr>
            </w:rPrChange>
          </w:rPr>
          <w:t>L</w:t>
        </w:r>
      </w:ins>
      <w:ins w:id="1402" w:author="Tatyana BUDUEVA" w:date="2021-05-21T12:42:00Z">
        <w:r w:rsidR="007701A0" w:rsidRPr="002D1D12">
          <w:rPr>
            <w:color w:val="FF0000"/>
            <w:shd w:val="clear" w:color="auto" w:fill="FFFFFF" w:themeFill="background1"/>
            <w:lang w:val="fr-FR"/>
            <w:rPrChange w:id="1403" w:author="Tatyana BUDUEVA" w:date="2021-05-31T17:44:00Z">
              <w:rPr>
                <w:b/>
                <w:lang w:val="fr-FR"/>
              </w:rPr>
            </w:rPrChange>
          </w:rPr>
          <w:t>e rapport d’</w:t>
        </w:r>
        <w:r w:rsidR="00D6364A" w:rsidRPr="002D1D12">
          <w:rPr>
            <w:color w:val="FF0000"/>
            <w:shd w:val="clear" w:color="auto" w:fill="FFFFFF" w:themeFill="background1"/>
            <w:lang w:val="fr-FR"/>
            <w:rPrChange w:id="1404" w:author="Tatyana BUDUEVA" w:date="2021-05-31T17:44:00Z">
              <w:rPr>
                <w:b/>
                <w:highlight w:val="yellow"/>
                <w:lang w:val="fr-FR"/>
              </w:rPr>
            </w:rPrChange>
          </w:rPr>
          <w:t>audit</w:t>
        </w:r>
      </w:ins>
      <w:ins w:id="1405" w:author="Tatyana BUDUEVA" w:date="2021-05-21T14:36:00Z">
        <w:r w:rsidR="00D6364A" w:rsidRPr="002D1D12">
          <w:rPr>
            <w:color w:val="FF0000"/>
            <w:shd w:val="clear" w:color="auto" w:fill="FFFFFF" w:themeFill="background1"/>
            <w:lang w:val="fr-FR"/>
            <w:rPrChange w:id="1406" w:author="Tatyana BUDUEVA" w:date="2021-05-31T17:44:00Z">
              <w:rPr>
                <w:shd w:val="clear" w:color="auto" w:fill="FFFFFF" w:themeFill="background1"/>
                <w:lang w:val="fr-FR"/>
              </w:rPr>
            </w:rPrChange>
          </w:rPr>
          <w:t xml:space="preserve"> se fera conformément au modèle :</w:t>
        </w:r>
      </w:ins>
      <w:ins w:id="1407" w:author="Tatyana BUDUEVA" w:date="2021-05-21T12:42:00Z">
        <w:r w:rsidR="00D6364A" w:rsidRPr="002D1D12">
          <w:rPr>
            <w:color w:val="FF0000"/>
            <w:shd w:val="clear" w:color="auto" w:fill="FFFFFF" w:themeFill="background1"/>
            <w:lang w:val="fr-FR"/>
            <w:rPrChange w:id="1408" w:author="Tatyana BUDUEVA" w:date="2021-05-31T17:44:00Z">
              <w:rPr>
                <w:b/>
                <w:highlight w:val="yellow"/>
                <w:lang w:val="fr-FR"/>
              </w:rPr>
            </w:rPrChange>
          </w:rPr>
          <w:t xml:space="preserve"> </w:t>
        </w:r>
      </w:ins>
      <w:ins w:id="1409" w:author="Tatyana BUDUEVA" w:date="2021-05-21T14:35:00Z">
        <w:r w:rsidR="00D6364A" w:rsidRPr="002D1D12">
          <w:rPr>
            <w:color w:val="FF0000"/>
            <w:shd w:val="clear" w:color="auto" w:fill="FFFFFF" w:themeFill="background1"/>
            <w:lang w:val="fr-FR"/>
            <w:rPrChange w:id="1410" w:author="Tatyana BUDUEVA" w:date="2021-05-31T17:44:00Z">
              <w:rPr>
                <w:b/>
                <w:lang w:val="fr-FR"/>
              </w:rPr>
            </w:rPrChange>
          </w:rPr>
          <w:t>QUAL</w:t>
        </w:r>
        <w:r w:rsidR="00D6364A" w:rsidRPr="002D1D12">
          <w:rPr>
            <w:color w:val="FF0000"/>
            <w:lang w:val="fr-FR"/>
            <w:rPrChange w:id="1411" w:author="Tatyana BUDUEVA" w:date="2021-05-31T17:44:00Z">
              <w:rPr>
                <w:b/>
                <w:lang w:val="fr-FR"/>
              </w:rPr>
            </w:rPrChange>
          </w:rPr>
          <w:t>-GPN-M</w:t>
        </w:r>
        <w:r w:rsidR="00D6364A" w:rsidRPr="002D1D12">
          <w:rPr>
            <w:color w:val="FF0000"/>
            <w:lang w:val="fr-FR"/>
            <w:rPrChange w:id="1412" w:author="Tatyana BUDUEVA" w:date="2021-05-31T17:44:00Z">
              <w:rPr>
                <w:lang w:val="fr-FR"/>
              </w:rPr>
            </w:rPrChange>
          </w:rPr>
          <w:t xml:space="preserve">OD08-v01-Rapport audit interne </w:t>
        </w:r>
        <w:r w:rsidR="00D6364A" w:rsidRPr="002D1D12">
          <w:rPr>
            <w:color w:val="FF0000"/>
            <w:lang w:val="fr-FR"/>
            <w:rPrChange w:id="1413" w:author="Tatyana BUDUEVA" w:date="2021-05-31T17:44:00Z">
              <w:rPr>
                <w:b/>
                <w:lang w:val="fr-FR"/>
              </w:rPr>
            </w:rPrChange>
          </w:rPr>
          <w:t>ISO 9001-2015</w:t>
        </w:r>
      </w:ins>
    </w:p>
    <w:p w14:paraId="348A8BA5" w14:textId="7DE1C36D" w:rsidR="00615E91" w:rsidRPr="002D1D12" w:rsidDel="00D6364A" w:rsidRDefault="00D6364A" w:rsidP="00281A6E">
      <w:pPr>
        <w:pStyle w:val="Corpsdetexte"/>
        <w:ind w:left="0"/>
        <w:rPr>
          <w:del w:id="1414" w:author="Tatyana BUDUEVA" w:date="2021-05-21T14:38:00Z"/>
          <w:color w:val="FF0000"/>
          <w:lang w:val="fr-FR"/>
          <w:rPrChange w:id="1415" w:author="Tatyana BUDUEVA" w:date="2021-05-31T17:44:00Z">
            <w:rPr>
              <w:del w:id="1416" w:author="Tatyana BUDUEVA" w:date="2021-05-21T14:38:00Z"/>
              <w:lang w:val="fr-FR"/>
            </w:rPr>
          </w:rPrChange>
        </w:rPr>
      </w:pPr>
      <w:ins w:id="1417" w:author="Tatyana BUDUEVA" w:date="2021-05-21T14:36:00Z">
        <w:r w:rsidRPr="002D1D12">
          <w:rPr>
            <w:color w:val="FF0000"/>
            <w:lang w:val="fr-FR"/>
            <w:rPrChange w:id="1418" w:author="Tatyana BUDUEVA" w:date="2021-05-31T17:44:00Z">
              <w:rPr>
                <w:highlight w:val="yellow"/>
              </w:rPr>
            </w:rPrChange>
          </w:rPr>
          <w:t>Suite à l’audit interne,</w:t>
        </w:r>
      </w:ins>
      <w:ins w:id="1419" w:author="Tatyana BUDUEVA" w:date="2021-05-21T14:37:00Z">
        <w:r w:rsidRPr="002D1D12">
          <w:rPr>
            <w:color w:val="FF0000"/>
            <w:lang w:val="fr-FR"/>
            <w:rPrChange w:id="1420" w:author="Tatyana BUDUEVA" w:date="2021-05-31T17:44:00Z">
              <w:rPr/>
            </w:rPrChange>
          </w:rPr>
          <w:t xml:space="preserve"> les actions correctives ou préventives vont être mises en place par les pilotes de processus et enregistrés dans le fichier « Gestion des actions » par le Responsable Qualité.</w:t>
        </w:r>
      </w:ins>
      <w:del w:id="1421" w:author="Tatyana BUDUEVA" w:date="2021-05-21T14:33:00Z">
        <w:r w:rsidR="00546336" w:rsidRPr="002D1D12" w:rsidDel="006A3245">
          <w:rPr>
            <w:color w:val="FF0000"/>
            <w:lang w:val="fr-FR"/>
            <w:rPrChange w:id="1422" w:author="Tatyana BUDUEVA" w:date="2021-05-31T17:44:00Z">
              <w:rPr/>
            </w:rPrChange>
          </w:rPr>
          <w:delText> </w:delText>
        </w:r>
        <w:r w:rsidR="00CC11EA" w:rsidRPr="002D1D12" w:rsidDel="006A3245">
          <w:rPr>
            <w:color w:val="FF0000"/>
            <w:lang w:val="fr-FR"/>
            <w:rPrChange w:id="1423" w:author="Tatyana BUDUEVA" w:date="2021-05-31T17:44:00Z">
              <w:rPr/>
            </w:rPrChange>
          </w:rPr>
          <w:delText>contiendra au minimum</w:delText>
        </w:r>
        <w:r w:rsidR="00B0798A" w:rsidRPr="002D1D12" w:rsidDel="006A3245">
          <w:rPr>
            <w:color w:val="FF0000"/>
            <w:lang w:val="fr-FR"/>
            <w:rPrChange w:id="1424" w:author="Tatyana BUDUEVA" w:date="2021-05-31T17:44:00Z">
              <w:rPr/>
            </w:rPrChange>
          </w:rPr>
          <w:delText xml:space="preserve"> </w:delText>
        </w:r>
        <w:r w:rsidR="00CC11EA" w:rsidRPr="002D1D12" w:rsidDel="006A3245">
          <w:rPr>
            <w:color w:val="FF0000"/>
            <w:lang w:val="fr-FR"/>
            <w:rPrChange w:id="1425" w:author="Tatyana BUDUEVA" w:date="2021-05-31T17:44:00Z">
              <w:rPr/>
            </w:rPrChange>
          </w:rPr>
          <w:delText xml:space="preserve">le </w:delText>
        </w:r>
        <w:r w:rsidR="007A5910" w:rsidRPr="002D1D12" w:rsidDel="006A3245">
          <w:rPr>
            <w:color w:val="FF0000"/>
            <w:lang w:val="fr-FR"/>
            <w:rPrChange w:id="1426" w:author="Tatyana BUDUEVA" w:date="2021-05-31T17:44:00Z">
              <w:rPr/>
            </w:rPrChange>
          </w:rPr>
          <w:delText xml:space="preserve">thème, </w:delText>
        </w:r>
        <w:r w:rsidR="00CC11EA" w:rsidRPr="002D1D12" w:rsidDel="006A3245">
          <w:rPr>
            <w:color w:val="FF0000"/>
            <w:lang w:val="fr-FR"/>
            <w:rPrChange w:id="1427" w:author="Tatyana BUDUEVA" w:date="2021-05-31T17:44:00Z">
              <w:rPr/>
            </w:rPrChange>
          </w:rPr>
          <w:delText xml:space="preserve">les </w:delText>
        </w:r>
        <w:r w:rsidR="007A5910" w:rsidRPr="002D1D12" w:rsidDel="006A3245">
          <w:rPr>
            <w:color w:val="FF0000"/>
            <w:lang w:val="fr-FR"/>
            <w:rPrChange w:id="1428" w:author="Tatyana BUDUEVA" w:date="2021-05-31T17:44:00Z">
              <w:rPr/>
            </w:rPrChange>
          </w:rPr>
          <w:delText xml:space="preserve">critères, </w:delText>
        </w:r>
        <w:r w:rsidR="00CC11EA" w:rsidRPr="002D1D12" w:rsidDel="006A3245">
          <w:rPr>
            <w:color w:val="FF0000"/>
            <w:lang w:val="fr-FR"/>
            <w:rPrChange w:id="1429" w:author="Tatyana BUDUEVA" w:date="2021-05-31T17:44:00Z">
              <w:rPr/>
            </w:rPrChange>
          </w:rPr>
          <w:delText xml:space="preserve">le </w:delText>
        </w:r>
        <w:r w:rsidR="007A5910" w:rsidRPr="002D1D12" w:rsidDel="006A3245">
          <w:rPr>
            <w:color w:val="FF0000"/>
            <w:lang w:val="fr-FR"/>
            <w:rPrChange w:id="1430" w:author="Tatyana BUDUEVA" w:date="2021-05-31T17:44:00Z">
              <w:rPr/>
            </w:rPrChange>
          </w:rPr>
          <w:delText xml:space="preserve">périmètre d’un audit, </w:delText>
        </w:r>
        <w:r w:rsidR="00CC11EA" w:rsidRPr="002D1D12" w:rsidDel="006A3245">
          <w:rPr>
            <w:color w:val="FF0000"/>
            <w:lang w:val="fr-FR"/>
            <w:rPrChange w:id="1431" w:author="Tatyana BUDUEVA" w:date="2021-05-31T17:44:00Z">
              <w:rPr/>
            </w:rPrChange>
          </w:rPr>
          <w:delText>l’</w:delText>
        </w:r>
        <w:r w:rsidR="007A5910" w:rsidRPr="002D1D12" w:rsidDel="006A3245">
          <w:rPr>
            <w:color w:val="FF0000"/>
            <w:lang w:val="fr-FR"/>
            <w:rPrChange w:id="1432" w:author="Tatyana BUDUEVA" w:date="2021-05-31T17:44:00Z">
              <w:rPr/>
            </w:rPrChange>
          </w:rPr>
          <w:delText xml:space="preserve">équipe d’audit, </w:delText>
        </w:r>
      </w:del>
      <w:del w:id="1433" w:author="Tatyana BUDUEVA" w:date="2021-05-21T12:42:00Z">
        <w:r w:rsidR="00CC11EA" w:rsidRPr="002D1D12" w:rsidDel="007701A0">
          <w:rPr>
            <w:color w:val="FF0000"/>
            <w:lang w:val="fr-FR"/>
            <w:rPrChange w:id="1434" w:author="Tatyana BUDUEVA" w:date="2021-05-31T17:44:00Z">
              <w:rPr/>
            </w:rPrChange>
          </w:rPr>
          <w:delText xml:space="preserve">les </w:delText>
        </w:r>
        <w:r w:rsidR="007A5910" w:rsidRPr="002D1D12" w:rsidDel="007701A0">
          <w:rPr>
            <w:color w:val="FF0000"/>
            <w:lang w:val="fr-FR"/>
            <w:rPrChange w:id="1435" w:author="Tatyana BUDUEVA" w:date="2021-05-31T17:44:00Z">
              <w:rPr/>
            </w:rPrChange>
          </w:rPr>
          <w:delText>personne</w:delText>
        </w:r>
        <w:r w:rsidR="00CC11EA" w:rsidRPr="002D1D12" w:rsidDel="007701A0">
          <w:rPr>
            <w:color w:val="FF0000"/>
            <w:lang w:val="fr-FR"/>
            <w:rPrChange w:id="1436" w:author="Tatyana BUDUEVA" w:date="2021-05-31T17:44:00Z">
              <w:rPr/>
            </w:rPrChange>
          </w:rPr>
          <w:delText>s</w:delText>
        </w:r>
        <w:r w:rsidR="007A5910" w:rsidRPr="002D1D12" w:rsidDel="007701A0">
          <w:rPr>
            <w:color w:val="FF0000"/>
            <w:lang w:val="fr-FR"/>
            <w:rPrChange w:id="1437" w:author="Tatyana BUDUEVA" w:date="2021-05-31T17:44:00Z">
              <w:rPr/>
            </w:rPrChange>
          </w:rPr>
          <w:delText xml:space="preserve"> rencontrés</w:delText>
        </w:r>
      </w:del>
      <w:del w:id="1438" w:author="Tatyana BUDUEVA" w:date="2021-05-21T14:33:00Z">
        <w:r w:rsidR="007A5910" w:rsidRPr="002D1D12" w:rsidDel="006A3245">
          <w:rPr>
            <w:color w:val="FF0000"/>
            <w:lang w:val="fr-FR"/>
            <w:rPrChange w:id="1439" w:author="Tatyana BUDUEVA" w:date="2021-05-31T17:44:00Z">
              <w:rPr/>
            </w:rPrChange>
          </w:rPr>
          <w:delText xml:space="preserve">, </w:delText>
        </w:r>
        <w:r w:rsidR="00CC11EA" w:rsidRPr="002D1D12" w:rsidDel="006A3245">
          <w:rPr>
            <w:color w:val="FF0000"/>
            <w:lang w:val="fr-FR"/>
            <w:rPrChange w:id="1440" w:author="Tatyana BUDUEVA" w:date="2021-05-31T17:44:00Z">
              <w:rPr/>
            </w:rPrChange>
          </w:rPr>
          <w:delText xml:space="preserve">les </w:delText>
        </w:r>
        <w:r w:rsidR="007A5910" w:rsidRPr="002D1D12" w:rsidDel="006A3245">
          <w:rPr>
            <w:color w:val="FF0000"/>
            <w:lang w:val="fr-FR"/>
            <w:rPrChange w:id="1441" w:author="Tatyana BUDUEVA" w:date="2021-05-31T17:44:00Z">
              <w:rPr/>
            </w:rPrChange>
          </w:rPr>
          <w:delText xml:space="preserve">points forts, </w:delText>
        </w:r>
        <w:r w:rsidR="00CC11EA" w:rsidRPr="002D1D12" w:rsidDel="006A3245">
          <w:rPr>
            <w:color w:val="FF0000"/>
            <w:lang w:val="fr-FR"/>
            <w:rPrChange w:id="1442" w:author="Tatyana BUDUEVA" w:date="2021-05-31T17:44:00Z">
              <w:rPr/>
            </w:rPrChange>
          </w:rPr>
          <w:delText xml:space="preserve">les </w:delText>
        </w:r>
        <w:r w:rsidR="007A5910" w:rsidRPr="002D1D12" w:rsidDel="006A3245">
          <w:rPr>
            <w:color w:val="FF0000"/>
            <w:lang w:val="fr-FR"/>
            <w:rPrChange w:id="1443" w:author="Tatyana BUDUEVA" w:date="2021-05-31T17:44:00Z">
              <w:rPr/>
            </w:rPrChange>
          </w:rPr>
          <w:delText>points faibles</w:delText>
        </w:r>
      </w:del>
      <w:del w:id="1444" w:author="Tatyana BUDUEVA" w:date="2021-05-21T13:58:00Z">
        <w:r w:rsidR="007A5910" w:rsidRPr="002D1D12" w:rsidDel="002B0750">
          <w:rPr>
            <w:color w:val="FF0000"/>
            <w:highlight w:val="yellow"/>
            <w:lang w:val="fr-FR"/>
            <w:rPrChange w:id="1445" w:author="Tatyana BUDUEVA" w:date="2021-05-31T17:44:00Z">
              <w:rPr/>
            </w:rPrChange>
          </w:rPr>
          <w:delText xml:space="preserve">, </w:delText>
        </w:r>
        <w:r w:rsidR="00CC11EA" w:rsidRPr="002D1D12" w:rsidDel="002B0750">
          <w:rPr>
            <w:color w:val="FF0000"/>
            <w:highlight w:val="red"/>
            <w:lang w:val="fr-FR"/>
            <w:rPrChange w:id="1446" w:author="Tatyana BUDUEVA" w:date="2021-05-31T17:44:00Z">
              <w:rPr/>
            </w:rPrChange>
          </w:rPr>
          <w:delText xml:space="preserve">les </w:delText>
        </w:r>
        <w:r w:rsidR="007A5910" w:rsidRPr="002D1D12" w:rsidDel="002B0750">
          <w:rPr>
            <w:color w:val="FF0000"/>
            <w:highlight w:val="red"/>
            <w:lang w:val="fr-FR"/>
            <w:rPrChange w:id="1447" w:author="Tatyana BUDUEVA" w:date="2021-05-31T17:44:00Z">
              <w:rPr/>
            </w:rPrChange>
          </w:rPr>
          <w:delText xml:space="preserve">recommandations, </w:delText>
        </w:r>
        <w:r w:rsidR="00CC11EA" w:rsidRPr="002D1D12" w:rsidDel="002B0750">
          <w:rPr>
            <w:color w:val="FF0000"/>
            <w:highlight w:val="red"/>
            <w:lang w:val="fr-FR"/>
            <w:rPrChange w:id="1448" w:author="Tatyana BUDUEVA" w:date="2021-05-31T17:44:00Z">
              <w:rPr/>
            </w:rPrChange>
          </w:rPr>
          <w:delText xml:space="preserve">le </w:delText>
        </w:r>
        <w:r w:rsidR="007A5910" w:rsidRPr="002D1D12" w:rsidDel="002B0750">
          <w:rPr>
            <w:color w:val="FF0000"/>
            <w:highlight w:val="red"/>
            <w:lang w:val="fr-FR"/>
            <w:rPrChange w:id="1449" w:author="Tatyana BUDUEVA" w:date="2021-05-31T17:44:00Z">
              <w:rPr/>
            </w:rPrChange>
          </w:rPr>
          <w:delText xml:space="preserve">plan </w:delText>
        </w:r>
        <w:r w:rsidR="00706721" w:rsidRPr="002D1D12" w:rsidDel="002B0750">
          <w:rPr>
            <w:color w:val="FF0000"/>
            <w:highlight w:val="red"/>
            <w:lang w:val="fr-FR"/>
            <w:rPrChange w:id="1450" w:author="Tatyana BUDUEVA" w:date="2021-05-31T17:44:00Z">
              <w:rPr/>
            </w:rPrChange>
          </w:rPr>
          <w:delText>d’action</w:delText>
        </w:r>
        <w:r w:rsidR="00615E91" w:rsidRPr="002D1D12" w:rsidDel="002B0750">
          <w:rPr>
            <w:color w:val="FF0000"/>
            <w:highlight w:val="red"/>
            <w:lang w:val="fr-FR"/>
            <w:rPrChange w:id="1451" w:author="Tatyana BUDUEVA" w:date="2021-05-31T17:44:00Z">
              <w:rPr/>
            </w:rPrChange>
          </w:rPr>
          <w:delText xml:space="preserve"> </w:delText>
        </w:r>
        <w:r w:rsidR="00FF15CF" w:rsidRPr="002D1D12" w:rsidDel="002B0750">
          <w:rPr>
            <w:color w:val="FF0000"/>
            <w:highlight w:val="red"/>
            <w:lang w:val="fr-FR"/>
            <w:rPrChange w:id="1452" w:author="Tatyana BUDUEVA" w:date="2021-05-31T17:44:00Z">
              <w:rPr/>
            </w:rPrChange>
          </w:rPr>
          <w:delText xml:space="preserve">est </w:delText>
        </w:r>
        <w:r w:rsidR="00615E91" w:rsidRPr="002D1D12" w:rsidDel="002B0750">
          <w:rPr>
            <w:color w:val="FF0000"/>
            <w:highlight w:val="red"/>
            <w:lang w:val="fr-FR"/>
            <w:rPrChange w:id="1453" w:author="Tatyana BUDUEVA" w:date="2021-05-31T17:44:00Z">
              <w:rPr/>
            </w:rPrChange>
          </w:rPr>
          <w:delText>géré dans le plan d’amélioration (PAA)</w:delText>
        </w:r>
      </w:del>
      <w:del w:id="1454" w:author="Tatyana BUDUEVA" w:date="2021-05-21T14:35:00Z">
        <w:r w:rsidR="00615E91" w:rsidRPr="002D1D12" w:rsidDel="00D6364A">
          <w:rPr>
            <w:color w:val="FF0000"/>
            <w:highlight w:val="red"/>
            <w:lang w:val="fr-FR"/>
            <w:rPrChange w:id="1455" w:author="Tatyana BUDUEVA" w:date="2021-05-31T17:44:00Z">
              <w:rPr/>
            </w:rPrChange>
          </w:rPr>
          <w:delText xml:space="preserve"> </w:delText>
        </w:r>
      </w:del>
    </w:p>
    <w:p w14:paraId="79470BAE" w14:textId="34985EAF" w:rsidR="00FA53FF" w:rsidRPr="002D1D12" w:rsidDel="00D6364A" w:rsidRDefault="00FF15CF" w:rsidP="00281A6E">
      <w:pPr>
        <w:pStyle w:val="Corpsdetexte"/>
        <w:ind w:left="0"/>
        <w:rPr>
          <w:del w:id="1456" w:author="Tatyana BUDUEVA" w:date="2021-05-21T14:38:00Z"/>
          <w:color w:val="FF0000"/>
          <w:lang w:val="fr-FR"/>
          <w:rPrChange w:id="1457" w:author="Tatyana BUDUEVA" w:date="2021-05-31T17:44:00Z">
            <w:rPr>
              <w:del w:id="1458" w:author="Tatyana BUDUEVA" w:date="2021-05-21T14:38:00Z"/>
              <w:lang w:val="fr-FR"/>
            </w:rPr>
          </w:rPrChange>
        </w:rPr>
      </w:pPr>
      <w:del w:id="1459" w:author="Tatyana BUDUEVA" w:date="2021-05-21T14:38:00Z">
        <w:r w:rsidRPr="002D1D12" w:rsidDel="00D6364A">
          <w:rPr>
            <w:b/>
            <w:color w:val="FF0000"/>
            <w:highlight w:val="yellow"/>
            <w:lang w:val="fr-FR"/>
            <w:rPrChange w:id="1460" w:author="Tatyana BUDUEVA" w:date="2021-05-31T17:44:00Z">
              <w:rPr>
                <w:b/>
              </w:rPr>
            </w:rPrChange>
          </w:rPr>
          <w:delText xml:space="preserve">Le </w:delText>
        </w:r>
        <w:r w:rsidR="001A1B96" w:rsidRPr="002D1D12" w:rsidDel="00D6364A">
          <w:rPr>
            <w:b/>
            <w:color w:val="FF0000"/>
            <w:highlight w:val="yellow"/>
            <w:lang w:val="fr-FR"/>
            <w:rPrChange w:id="1461" w:author="Tatyana BUDUEVA" w:date="2021-05-31T17:44:00Z">
              <w:rPr>
                <w:b/>
              </w:rPr>
            </w:rPrChange>
          </w:rPr>
          <w:delText>Plan d’action</w:delText>
        </w:r>
        <w:r w:rsidR="001A1B96" w:rsidRPr="002D1D12" w:rsidDel="00D6364A">
          <w:rPr>
            <w:color w:val="FF0000"/>
            <w:highlight w:val="yellow"/>
            <w:lang w:val="fr-FR"/>
            <w:rPrChange w:id="1462" w:author="Tatyana BUDUEVA" w:date="2021-05-31T17:44:00Z">
              <w:rPr/>
            </w:rPrChange>
          </w:rPr>
          <w:delText> :  Suite à un audit ; le RQ analyse les axes d’amélioration ou des non</w:delText>
        </w:r>
      </w:del>
      <w:del w:id="1463" w:author="Tatyana BUDUEVA" w:date="2021-05-21T14:36:00Z">
        <w:r w:rsidR="001A1B96" w:rsidRPr="002D1D12" w:rsidDel="00D6364A">
          <w:rPr>
            <w:color w:val="FF0000"/>
            <w:highlight w:val="yellow"/>
            <w:lang w:val="fr-FR"/>
            <w:rPrChange w:id="1464" w:author="Tatyana BUDUEVA" w:date="2021-05-31T17:44:00Z">
              <w:rPr/>
            </w:rPrChange>
          </w:rPr>
          <w:delText xml:space="preserve"> </w:delText>
        </w:r>
      </w:del>
      <w:del w:id="1465" w:author="Tatyana BUDUEVA" w:date="2021-05-21T14:38:00Z">
        <w:r w:rsidR="001A1B96" w:rsidRPr="002D1D12" w:rsidDel="00D6364A">
          <w:rPr>
            <w:color w:val="FF0000"/>
            <w:highlight w:val="yellow"/>
            <w:lang w:val="fr-FR"/>
            <w:rPrChange w:id="1466" w:author="Tatyana BUDUEVA" w:date="2021-05-31T17:44:00Z">
              <w:rPr/>
            </w:rPrChange>
          </w:rPr>
          <w:delText>–conformité</w:delText>
        </w:r>
        <w:r w:rsidRPr="002D1D12" w:rsidDel="00D6364A">
          <w:rPr>
            <w:color w:val="FF0000"/>
            <w:highlight w:val="yellow"/>
            <w:lang w:val="fr-FR"/>
            <w:rPrChange w:id="1467" w:author="Tatyana BUDUEVA" w:date="2021-05-31T17:44:00Z">
              <w:rPr/>
            </w:rPrChange>
          </w:rPr>
          <w:delText>s</w:delText>
        </w:r>
        <w:r w:rsidR="001A1B96" w:rsidRPr="002D1D12" w:rsidDel="00D6364A">
          <w:rPr>
            <w:color w:val="FF0000"/>
            <w:highlight w:val="yellow"/>
            <w:lang w:val="fr-FR"/>
            <w:rPrChange w:id="1468" w:author="Tatyana BUDUEVA" w:date="2021-05-31T17:44:00Z">
              <w:rPr/>
            </w:rPrChange>
          </w:rPr>
          <w:delText xml:space="preserve"> et propose une (des) action(s) correctives</w:delText>
        </w:r>
        <w:r w:rsidR="00FA53FF" w:rsidRPr="002D1D12" w:rsidDel="00D6364A">
          <w:rPr>
            <w:color w:val="FF0000"/>
            <w:highlight w:val="yellow"/>
            <w:lang w:val="fr-FR"/>
            <w:rPrChange w:id="1469" w:author="Tatyana BUDUEVA" w:date="2021-05-31T17:44:00Z">
              <w:rPr/>
            </w:rPrChange>
          </w:rPr>
          <w:delText xml:space="preserve"> (le plan d’action)</w:delText>
        </w:r>
        <w:r w:rsidR="001A1B96" w:rsidRPr="002D1D12" w:rsidDel="00D6364A">
          <w:rPr>
            <w:color w:val="FF0000"/>
            <w:highlight w:val="yellow"/>
            <w:lang w:val="fr-FR"/>
            <w:rPrChange w:id="1470" w:author="Tatyana BUDUEVA" w:date="2021-05-31T17:44:00Z">
              <w:rPr/>
            </w:rPrChange>
          </w:rPr>
          <w:delText xml:space="preserve">. Le RQ enregistre </w:delText>
        </w:r>
        <w:r w:rsidR="00FA53FF" w:rsidRPr="002D1D12" w:rsidDel="00D6364A">
          <w:rPr>
            <w:color w:val="FF0000"/>
            <w:highlight w:val="yellow"/>
            <w:lang w:val="fr-FR"/>
            <w:rPrChange w:id="1471" w:author="Tatyana BUDUEVA" w:date="2021-05-31T17:44:00Z">
              <w:rPr/>
            </w:rPrChange>
          </w:rPr>
          <w:delText>les actions dans le rapport d’audit. Le suivi des actions correctives à l’issue des audits peut être suivi soit dans le rapport lui-même soit dans le fichier de suivi des actions.</w:delText>
        </w:r>
      </w:del>
    </w:p>
    <w:p w14:paraId="67D8769A" w14:textId="1EFC2099" w:rsidR="002D19C2" w:rsidRPr="002D1D12" w:rsidDel="00D6364A" w:rsidRDefault="00D6364A" w:rsidP="00281A6E">
      <w:pPr>
        <w:pStyle w:val="Corpsdetexte"/>
        <w:ind w:left="0"/>
        <w:rPr>
          <w:del w:id="1472" w:author="Tatyana BUDUEVA" w:date="2021-05-21T14:38:00Z"/>
          <w:color w:val="FF0000"/>
          <w:lang w:val="fr-FR"/>
          <w:rPrChange w:id="1473" w:author="Tatyana BUDUEVA" w:date="2021-05-31T17:44:00Z">
            <w:rPr>
              <w:del w:id="1474" w:author="Tatyana BUDUEVA" w:date="2021-05-21T14:38:00Z"/>
              <w:lang w:val="fr-FR"/>
            </w:rPr>
          </w:rPrChange>
        </w:rPr>
      </w:pPr>
      <w:ins w:id="1475" w:author="Tatyana BUDUEVA" w:date="2021-05-21T14:38:00Z">
        <w:r w:rsidRPr="002D1D12">
          <w:rPr>
            <w:color w:val="FF0000"/>
            <w:lang w:val="fr-FR"/>
            <w:rPrChange w:id="1476" w:author="Tatyana BUDUEVA" w:date="2021-05-31T17:44:00Z">
              <w:rPr/>
            </w:rPrChange>
          </w:rPr>
          <w:t xml:space="preserve"> </w:t>
        </w:r>
      </w:ins>
      <w:r w:rsidR="001A1B96" w:rsidRPr="002D1D12">
        <w:rPr>
          <w:color w:val="FF0000"/>
          <w:lang w:val="fr-FR"/>
          <w:rPrChange w:id="1477" w:author="Tatyana BUDUEVA" w:date="2021-05-31T17:44:00Z">
            <w:rPr/>
          </w:rPrChange>
        </w:rPr>
        <w:t>Le RQ est tenu à suivre l’avancement de fermeture des actions.</w:t>
      </w:r>
      <w:ins w:id="1478" w:author="Tatyana BUDUEVA" w:date="2021-05-21T14:38:00Z">
        <w:r w:rsidRPr="002D1D12">
          <w:rPr>
            <w:color w:val="FF0000"/>
            <w:lang w:val="fr-FR"/>
            <w:rPrChange w:id="1479" w:author="Tatyana BUDUEVA" w:date="2021-05-31T17:44:00Z">
              <w:rPr/>
            </w:rPrChange>
          </w:rPr>
          <w:t xml:space="preserve"> </w:t>
        </w:r>
      </w:ins>
    </w:p>
    <w:p w14:paraId="764AE2EF" w14:textId="77777777" w:rsidR="00DA088D" w:rsidRPr="002D1D12" w:rsidRDefault="00B0798A" w:rsidP="00281A6E">
      <w:pPr>
        <w:pStyle w:val="Corpsdetexte"/>
        <w:ind w:left="0"/>
        <w:rPr>
          <w:color w:val="FF0000"/>
          <w:lang w:val="fr-FR"/>
          <w:rPrChange w:id="1480" w:author="Tatyana BUDUEVA" w:date="2021-05-31T17:44:00Z">
            <w:rPr>
              <w:lang w:val="fr-FR"/>
            </w:rPr>
          </w:rPrChange>
        </w:rPr>
      </w:pPr>
      <w:r w:rsidRPr="002D1D12">
        <w:rPr>
          <w:color w:val="FF0000"/>
          <w:lang w:val="fr-FR"/>
          <w:rPrChange w:id="1481" w:author="Tatyana BUDUEVA" w:date="2021-05-31T17:44:00Z">
            <w:rPr>
              <w:lang w:val="fr-FR"/>
            </w:rPr>
          </w:rPrChange>
        </w:rPr>
        <w:t xml:space="preserve">Les résultats d’audits sont rapportés pendant la Revue de Direction  </w:t>
      </w:r>
    </w:p>
    <w:p w14:paraId="31F0E7BB" w14:textId="77777777" w:rsidR="001C5E31" w:rsidRDefault="001C5E31" w:rsidP="001C5E31">
      <w:pPr>
        <w:pStyle w:val="Titre2"/>
      </w:pPr>
      <w:bookmarkStart w:id="1482" w:name="_Toc62736669"/>
      <w:r>
        <w:t>Revue de direction</w:t>
      </w:r>
      <w:bookmarkEnd w:id="1482"/>
    </w:p>
    <w:p w14:paraId="1B52A406" w14:textId="2329D6C7" w:rsidR="00ED608C" w:rsidRDefault="002E261F" w:rsidP="0075501D">
      <w:r w:rsidRPr="0075501D">
        <w:t xml:space="preserve">Le système qualité est revu annuellement </w:t>
      </w:r>
      <w:r w:rsidR="00FF15CF">
        <w:t>en RDD</w:t>
      </w:r>
      <w:r w:rsidRPr="0075501D">
        <w:t xml:space="preserve"> </w:t>
      </w:r>
      <w:ins w:id="1483" w:author="Tatyana BUDUEVA" w:date="2021-06-25T16:26:00Z">
        <w:r w:rsidR="00A84EE2">
          <w:t>(</w:t>
        </w:r>
      </w:ins>
      <w:ins w:id="1484" w:author="Tatyana BUDUEVA" w:date="2021-06-25T16:27:00Z">
        <w:r w:rsidR="00A84EE2">
          <w:t>dernière</w:t>
        </w:r>
      </w:ins>
      <w:ins w:id="1485" w:author="Tatyana BUDUEVA" w:date="2021-06-25T16:26:00Z">
        <w:r w:rsidR="00A84EE2">
          <w:t xml:space="preserve"> semain</w:t>
        </w:r>
      </w:ins>
      <w:ins w:id="1486" w:author="Tatyana BUDUEVA" w:date="2021-06-25T16:27:00Z">
        <w:r w:rsidR="00A84EE2">
          <w:t>e</w:t>
        </w:r>
      </w:ins>
      <w:ins w:id="1487" w:author="Tatyana BUDUEVA" w:date="2021-06-25T16:26:00Z">
        <w:r w:rsidR="00A84EE2">
          <w:t xml:space="preserve"> Mars/début Avril)</w:t>
        </w:r>
      </w:ins>
    </w:p>
    <w:p w14:paraId="24407E58" w14:textId="68DC07CF" w:rsidR="005413FA" w:rsidRPr="0075501D" w:rsidRDefault="005413FA" w:rsidP="001C5E31">
      <w:pPr>
        <w:pStyle w:val="Sansinterligne"/>
      </w:pPr>
      <w:r w:rsidRPr="0075501D">
        <w:t>Les points obligatoires pour la revue de direction</w:t>
      </w:r>
      <w:r w:rsidR="004B3D2A" w:rsidRPr="0075501D">
        <w:t xml:space="preserve"> sont présents dans </w:t>
      </w:r>
      <w:r w:rsidR="0018505E" w:rsidRPr="0075501D">
        <w:t xml:space="preserve">le modèle </w:t>
      </w:r>
      <w:r w:rsidR="0018505E">
        <w:t>« R</w:t>
      </w:r>
      <w:r w:rsidR="0018505E" w:rsidRPr="0075501D">
        <w:t>evu</w:t>
      </w:r>
      <w:r w:rsidR="0018505E">
        <w:t>e</w:t>
      </w:r>
      <w:r w:rsidR="0075501D" w:rsidRPr="0075501D">
        <w:t xml:space="preserve"> de direction</w:t>
      </w:r>
      <w:r w:rsidR="0018505E">
        <w:t> ».</w:t>
      </w:r>
    </w:p>
    <w:p w14:paraId="56A6ABD4" w14:textId="77777777" w:rsidR="00665AB7" w:rsidRPr="0075501D" w:rsidRDefault="00665AB7" w:rsidP="00D509AA">
      <w:pPr>
        <w:pStyle w:val="Corpsdetexte"/>
        <w:ind w:left="0"/>
        <w:rPr>
          <w:lang w:val="fr-FR"/>
        </w:rPr>
      </w:pPr>
      <w:r w:rsidRPr="0075501D">
        <w:rPr>
          <w:lang w:val="fr-FR"/>
        </w:rPr>
        <w:t xml:space="preserve">L’objectifs de cette Revue de la Direction est de : </w:t>
      </w:r>
    </w:p>
    <w:p w14:paraId="531AC127" w14:textId="51F66325" w:rsidR="00665AB7" w:rsidRPr="006C1DB8" w:rsidRDefault="00665AB7" w:rsidP="00665AB7">
      <w:pPr>
        <w:pStyle w:val="Corpsdetexte"/>
        <w:numPr>
          <w:ilvl w:val="0"/>
          <w:numId w:val="14"/>
        </w:numPr>
        <w:rPr>
          <w:lang w:val="fr-FR"/>
        </w:rPr>
      </w:pPr>
      <w:r w:rsidRPr="0075501D">
        <w:rPr>
          <w:lang w:val="fr-FR"/>
        </w:rPr>
        <w:t xml:space="preserve">Mettre à jour la politique et objectifs Qualité pour </w:t>
      </w:r>
      <w:r w:rsidRPr="006C1DB8">
        <w:rPr>
          <w:lang w:val="fr-FR"/>
        </w:rPr>
        <w:t xml:space="preserve">l’année </w:t>
      </w:r>
      <w:r w:rsidR="00281A6E" w:rsidRPr="006C1DB8">
        <w:rPr>
          <w:lang w:val="fr-FR"/>
        </w:rPr>
        <w:t>suivante</w:t>
      </w:r>
    </w:p>
    <w:p w14:paraId="4470C68A" w14:textId="77777777" w:rsidR="00665AB7" w:rsidRPr="006C1DB8" w:rsidRDefault="00665AB7" w:rsidP="00665AB7">
      <w:pPr>
        <w:pStyle w:val="Corpsdetexte"/>
        <w:numPr>
          <w:ilvl w:val="0"/>
          <w:numId w:val="14"/>
        </w:numPr>
        <w:rPr>
          <w:lang w:val="fr-FR"/>
        </w:rPr>
      </w:pPr>
      <w:r w:rsidRPr="006C1DB8">
        <w:rPr>
          <w:lang w:val="fr-FR"/>
        </w:rPr>
        <w:t>Confirmer le domaine d’application CMMI</w:t>
      </w:r>
    </w:p>
    <w:p w14:paraId="357D8003" w14:textId="77777777" w:rsidR="00665AB7" w:rsidRPr="006C1DB8" w:rsidRDefault="00665AB7" w:rsidP="00665AB7">
      <w:pPr>
        <w:pStyle w:val="Corpsdetexte"/>
        <w:numPr>
          <w:ilvl w:val="0"/>
          <w:numId w:val="14"/>
        </w:numPr>
        <w:rPr>
          <w:lang w:val="fr-FR"/>
        </w:rPr>
      </w:pPr>
      <w:r w:rsidRPr="006C1DB8">
        <w:rPr>
          <w:lang w:val="fr-FR"/>
        </w:rPr>
        <w:t>Définir le domaine d’application ISO 9001-2015 en déterminant ses limites et son applicabilité</w:t>
      </w:r>
    </w:p>
    <w:p w14:paraId="2AA4D1CD" w14:textId="77777777" w:rsidR="00665AB7" w:rsidRPr="006C1DB8" w:rsidRDefault="00665AB7" w:rsidP="00665AB7">
      <w:pPr>
        <w:pStyle w:val="Corpsdetexte"/>
        <w:numPr>
          <w:ilvl w:val="0"/>
          <w:numId w:val="14"/>
        </w:numPr>
        <w:rPr>
          <w:lang w:val="fr-FR"/>
        </w:rPr>
      </w:pPr>
      <w:r w:rsidRPr="006C1DB8">
        <w:rPr>
          <w:lang w:val="fr-FR"/>
        </w:rPr>
        <w:t xml:space="preserve">Déterminer les enjeux externes et internes pertinents par rapport à la finalité et l’orientation stratégique </w:t>
      </w:r>
    </w:p>
    <w:p w14:paraId="10116FBB" w14:textId="77777777" w:rsidR="00665AB7" w:rsidRPr="006C1DB8" w:rsidRDefault="00665AB7" w:rsidP="00665AB7">
      <w:pPr>
        <w:pStyle w:val="Corpsdetexte"/>
        <w:numPr>
          <w:ilvl w:val="0"/>
          <w:numId w:val="14"/>
        </w:numPr>
        <w:rPr>
          <w:lang w:val="fr-FR"/>
        </w:rPr>
      </w:pPr>
      <w:r w:rsidRPr="006C1DB8">
        <w:rPr>
          <w:lang w:val="fr-FR"/>
        </w:rPr>
        <w:t>Déterminer les facteurs d’influence sur l’efficacité du System Qualité</w:t>
      </w:r>
    </w:p>
    <w:p w14:paraId="07F80CA3" w14:textId="77777777" w:rsidR="00665AB7" w:rsidRPr="006C1DB8" w:rsidRDefault="00665AB7" w:rsidP="00665AB7">
      <w:pPr>
        <w:pStyle w:val="Corpsdetexte"/>
        <w:numPr>
          <w:ilvl w:val="0"/>
          <w:numId w:val="14"/>
        </w:numPr>
        <w:rPr>
          <w:lang w:val="fr-FR"/>
        </w:rPr>
      </w:pPr>
      <w:r w:rsidRPr="006C1DB8">
        <w:rPr>
          <w:lang w:val="fr-FR"/>
        </w:rPr>
        <w:t>Définir les parties intéressées et leurs exigences</w:t>
      </w:r>
    </w:p>
    <w:p w14:paraId="5209896D" w14:textId="77777777" w:rsidR="00665AB7" w:rsidRPr="006C1DB8" w:rsidRDefault="00665AB7" w:rsidP="00665AB7">
      <w:pPr>
        <w:pStyle w:val="Corpsdetexte"/>
        <w:numPr>
          <w:ilvl w:val="0"/>
          <w:numId w:val="14"/>
        </w:numPr>
        <w:rPr>
          <w:lang w:val="fr-FR"/>
        </w:rPr>
      </w:pPr>
      <w:r w:rsidRPr="006C1DB8">
        <w:rPr>
          <w:lang w:val="fr-FR"/>
        </w:rPr>
        <w:t xml:space="preserve">Définir les exigences légales et réglementaires </w:t>
      </w:r>
    </w:p>
    <w:p w14:paraId="52EA0DFD" w14:textId="59C2079D" w:rsidR="00D648FD" w:rsidRPr="006C1DB8" w:rsidRDefault="00D648FD">
      <w:pPr>
        <w:pStyle w:val="Corpsdetexte"/>
        <w:numPr>
          <w:ilvl w:val="0"/>
          <w:numId w:val="14"/>
        </w:numPr>
        <w:rPr>
          <w:lang w:val="fr-FR"/>
        </w:rPr>
      </w:pPr>
      <w:r w:rsidRPr="006C1DB8">
        <w:rPr>
          <w:lang w:val="fr-FR"/>
        </w:rPr>
        <w:t xml:space="preserve">De réfléchir à l’amélioration continue en prenant en compte les résultats de l’analyse et de l’évaluation </w:t>
      </w:r>
      <w:r w:rsidR="0007210F" w:rsidRPr="006C1DB8">
        <w:rPr>
          <w:lang w:val="fr-FR"/>
        </w:rPr>
        <w:t>(</w:t>
      </w:r>
      <w:r w:rsidR="00ED7173" w:rsidRPr="00060B69">
        <w:rPr>
          <w:lang w:val="fr-FR"/>
        </w:rPr>
        <w:t xml:space="preserve">ex : </w:t>
      </w:r>
      <w:r w:rsidR="0007210F" w:rsidRPr="006C1DB8">
        <w:rPr>
          <w:lang w:val="fr-FR"/>
        </w:rPr>
        <w:t xml:space="preserve">un ensemble d’éléments : audit, NC, </w:t>
      </w:r>
      <w:r w:rsidR="00ED7173" w:rsidRPr="00060B69">
        <w:rPr>
          <w:lang w:val="fr-FR"/>
        </w:rPr>
        <w:t xml:space="preserve">résultats de l’enquête </w:t>
      </w:r>
      <w:r w:rsidR="0007210F" w:rsidRPr="006C1DB8">
        <w:rPr>
          <w:lang w:val="fr-FR"/>
        </w:rPr>
        <w:t xml:space="preserve">satisfaction </w:t>
      </w:r>
      <w:r w:rsidR="00ED7173" w:rsidRPr="00060B69">
        <w:rPr>
          <w:lang w:val="fr-FR"/>
        </w:rPr>
        <w:t>client…</w:t>
      </w:r>
      <w:r w:rsidR="0007210F" w:rsidRPr="006C1DB8">
        <w:rPr>
          <w:lang w:val="fr-FR"/>
        </w:rPr>
        <w:t xml:space="preserve">) </w:t>
      </w:r>
      <w:r w:rsidRPr="006C1DB8">
        <w:rPr>
          <w:lang w:val="fr-FR"/>
        </w:rPr>
        <w:t>ainsi que les éléments de sor</w:t>
      </w:r>
      <w:r w:rsidR="00281A6E" w:rsidRPr="006C1DB8">
        <w:rPr>
          <w:lang w:val="fr-FR"/>
        </w:rPr>
        <w:t>ti</w:t>
      </w:r>
      <w:r w:rsidRPr="006C1DB8">
        <w:rPr>
          <w:lang w:val="fr-FR"/>
        </w:rPr>
        <w:t xml:space="preserve">e </w:t>
      </w:r>
    </w:p>
    <w:p w14:paraId="1D057F67" w14:textId="03AB0AF9" w:rsidR="0018505E" w:rsidRDefault="00D648FD">
      <w:pPr>
        <w:pStyle w:val="Paragraphedeliste"/>
        <w:numPr>
          <w:ilvl w:val="0"/>
          <w:numId w:val="14"/>
        </w:numPr>
      </w:pPr>
      <w:r w:rsidRPr="006C1DB8">
        <w:t>La direction détermine lors de la revue direction s’il existe</w:t>
      </w:r>
      <w:r w:rsidRPr="0075501D">
        <w:t xml:space="preserve"> des besoins ou des opportunités à considérer dans le cadre de l’amélioration continue du SMQ</w:t>
      </w:r>
    </w:p>
    <w:p w14:paraId="1C573588" w14:textId="1F04E6A7" w:rsidR="003257C2" w:rsidRPr="0075501D" w:rsidRDefault="003257C2">
      <w:pPr>
        <w:pStyle w:val="Paragraphedeliste"/>
        <w:numPr>
          <w:ilvl w:val="0"/>
          <w:numId w:val="14"/>
        </w:numPr>
      </w:pPr>
      <w:r w:rsidRPr="0075501D">
        <w:t>De revoir le niveau de satisfaction client (par rapport au</w:t>
      </w:r>
      <w:r w:rsidR="0018505E">
        <w:t>x</w:t>
      </w:r>
      <w:r w:rsidRPr="0075501D">
        <w:t xml:space="preserve"> résultats des enquêtes de satisfaction) </w:t>
      </w:r>
    </w:p>
    <w:p w14:paraId="50597392" w14:textId="77777777" w:rsidR="001C5E31" w:rsidRDefault="001C5E31" w:rsidP="00C857D5">
      <w:pPr>
        <w:pStyle w:val="Titre1"/>
      </w:pPr>
      <w:bookmarkStart w:id="1488" w:name="_Toc61283755"/>
      <w:bookmarkStart w:id="1489" w:name="_Toc62482669"/>
      <w:bookmarkStart w:id="1490" w:name="_Toc62736670"/>
      <w:bookmarkEnd w:id="1488"/>
      <w:bookmarkEnd w:id="1489"/>
      <w:r>
        <w:t>Amélioration</w:t>
      </w:r>
      <w:bookmarkEnd w:id="1490"/>
    </w:p>
    <w:p w14:paraId="1C761AD4" w14:textId="77777777" w:rsidR="00570E95" w:rsidRPr="00F803A8" w:rsidRDefault="00570E95" w:rsidP="00553E45">
      <w:pPr>
        <w:rPr>
          <w:ins w:id="1491" w:author="Tatyana BUDUEVA" w:date="2021-02-17T14:58:00Z"/>
        </w:rPr>
      </w:pPr>
    </w:p>
    <w:p w14:paraId="0D7743E0" w14:textId="20A3BBB0" w:rsidR="0040312D" w:rsidRPr="00F803A8" w:rsidRDefault="00570E95">
      <w:pPr>
        <w:rPr>
          <w:ins w:id="1492" w:author="Tatyana BUDUEVA" w:date="2021-02-17T15:07:00Z"/>
        </w:rPr>
      </w:pPr>
      <w:ins w:id="1493" w:author="Tatyana BUDUEVA" w:date="2021-02-17T14:58:00Z">
        <w:r w:rsidRPr="00F803A8">
          <w:rPr>
            <w:rPrChange w:id="1494" w:author="Tatyana BUDUEVA" w:date="2021-02-24T15:27:00Z">
              <w:rPr>
                <w:color w:val="0000FF"/>
              </w:rPr>
            </w:rPrChange>
          </w:rPr>
          <w:t>Les opportunités d’amélioration</w:t>
        </w:r>
      </w:ins>
      <w:ins w:id="1495" w:author="Tatyana BUDUEVA" w:date="2021-02-17T15:05:00Z">
        <w:r w:rsidR="0040312D" w:rsidRPr="00F803A8">
          <w:rPr>
            <w:rPrChange w:id="1496" w:author="Tatyana BUDUEVA" w:date="2021-02-24T15:27:00Z">
              <w:rPr>
                <w:color w:val="0000FF"/>
              </w:rPr>
            </w:rPrChange>
          </w:rPr>
          <w:t xml:space="preserve"> sont </w:t>
        </w:r>
      </w:ins>
      <w:ins w:id="1497" w:author="Tatyana BUDUEVA" w:date="2021-02-17T14:59:00Z">
        <w:r w:rsidRPr="00F803A8">
          <w:rPr>
            <w:rPrChange w:id="1498" w:author="Tatyana BUDUEVA" w:date="2021-02-24T15:27:00Z">
              <w:rPr>
                <w:color w:val="0000FF"/>
              </w:rPr>
            </w:rPrChange>
          </w:rPr>
          <w:t>déterminées</w:t>
        </w:r>
      </w:ins>
      <w:ins w:id="1499" w:author="Tatyana BUDUEVA" w:date="2021-02-17T14:58:00Z">
        <w:r w:rsidRPr="00F803A8">
          <w:rPr>
            <w:rPrChange w:id="1500" w:author="Tatyana BUDUEVA" w:date="2021-02-24T15:27:00Z">
              <w:rPr>
                <w:color w:val="0000FF"/>
              </w:rPr>
            </w:rPrChange>
          </w:rPr>
          <w:t xml:space="preserve"> lors</w:t>
        </w:r>
      </w:ins>
      <w:ins w:id="1501" w:author="Tatyana BUDUEVA" w:date="2021-02-17T15:07:00Z">
        <w:r w:rsidR="00F803A8" w:rsidRPr="00F803A8">
          <w:rPr>
            <w:rPrChange w:id="1502" w:author="Tatyana BUDUEVA" w:date="2021-02-24T15:27:00Z">
              <w:rPr>
                <w:color w:val="0000FF"/>
              </w:rPr>
            </w:rPrChange>
          </w:rPr>
          <w:t> </w:t>
        </w:r>
      </w:ins>
      <w:ins w:id="1503" w:author="Tatyana BUDUEVA" w:date="2021-02-24T15:26:00Z">
        <w:r w:rsidR="00F803A8" w:rsidRPr="00F803A8">
          <w:rPr>
            <w:rPrChange w:id="1504" w:author="Tatyana BUDUEVA" w:date="2021-02-24T15:27:00Z">
              <w:rPr>
                <w:color w:val="0000FF"/>
              </w:rPr>
            </w:rPrChange>
          </w:rPr>
          <w:t xml:space="preserve">de la RDD. </w:t>
        </w:r>
      </w:ins>
      <w:ins w:id="1505" w:author="Tatyana BUDUEVA" w:date="2021-02-17T15:08:00Z">
        <w:r w:rsidR="0040312D" w:rsidRPr="00F803A8">
          <w:rPr>
            <w:rPrChange w:id="1506" w:author="Tatyana BUDUEVA" w:date="2021-02-24T15:27:00Z">
              <w:rPr>
                <w:color w:val="0000FF"/>
              </w:rPr>
            </w:rPrChange>
          </w:rPr>
          <w:t xml:space="preserve">Les actions </w:t>
        </w:r>
      </w:ins>
      <w:ins w:id="1507" w:author="Tatyana BUDUEVA" w:date="2021-02-18T10:43:00Z">
        <w:r w:rsidR="00146297" w:rsidRPr="00F803A8">
          <w:t>d’</w:t>
        </w:r>
      </w:ins>
      <w:ins w:id="1508" w:author="Tatyana BUDUEVA" w:date="2021-02-18T10:44:00Z">
        <w:r w:rsidR="00146297" w:rsidRPr="00F803A8">
          <w:t xml:space="preserve">amélioration </w:t>
        </w:r>
      </w:ins>
      <w:ins w:id="1509" w:author="Tatyana BUDUEVA" w:date="2021-02-17T15:08:00Z">
        <w:r w:rsidR="0040312D" w:rsidRPr="00F803A8">
          <w:rPr>
            <w:rPrChange w:id="1510" w:author="Tatyana BUDUEVA" w:date="2021-02-24T15:27:00Z">
              <w:rPr>
                <w:color w:val="0000FF"/>
              </w:rPr>
            </w:rPrChange>
          </w:rPr>
          <w:t xml:space="preserve">sont enregistrées dans le fichier « gestion </w:t>
        </w:r>
      </w:ins>
      <w:ins w:id="1511" w:author="Tatyana BUDUEVA" w:date="2021-02-24T16:13:00Z">
        <w:r w:rsidR="005B76C9">
          <w:t xml:space="preserve">des </w:t>
        </w:r>
      </w:ins>
      <w:ins w:id="1512" w:author="Tatyana BUDUEVA" w:date="2021-02-24T15:26:00Z">
        <w:r w:rsidR="00F803A8" w:rsidRPr="00F803A8">
          <w:rPr>
            <w:rPrChange w:id="1513" w:author="Tatyana BUDUEVA" w:date="2021-02-24T15:27:00Z">
              <w:rPr>
                <w:color w:val="FF0000"/>
              </w:rPr>
            </w:rPrChange>
          </w:rPr>
          <w:t>actions</w:t>
        </w:r>
      </w:ins>
      <w:ins w:id="1514" w:author="Tatyana BUDUEVA" w:date="2021-02-24T15:27:00Z">
        <w:r w:rsidR="00F803A8" w:rsidRPr="00F803A8">
          <w:rPr>
            <w:rPrChange w:id="1515" w:author="Tatyana BUDUEVA" w:date="2021-02-24T15:27:00Z">
              <w:rPr>
                <w:color w:val="FF0000"/>
              </w:rPr>
            </w:rPrChange>
          </w:rPr>
          <w:t> » dans l’onglet « </w:t>
        </w:r>
      </w:ins>
      <w:ins w:id="1516" w:author="Tatyana BUDUEVA" w:date="2021-02-18T10:14:00Z">
        <w:r w:rsidR="00CB01F8" w:rsidRPr="00F803A8">
          <w:rPr>
            <w:rPrChange w:id="1517" w:author="Tatyana BUDUEVA" w:date="2021-02-24T15:27:00Z">
              <w:rPr>
                <w:color w:val="FF0000"/>
              </w:rPr>
            </w:rPrChange>
          </w:rPr>
          <w:t xml:space="preserve">amélioration continue </w:t>
        </w:r>
      </w:ins>
      <w:ins w:id="1518" w:author="Tatyana BUDUEVA" w:date="2021-02-17T15:08:00Z">
        <w:r w:rsidR="0040312D" w:rsidRPr="00F803A8">
          <w:rPr>
            <w:rPrChange w:id="1519" w:author="Tatyana BUDUEVA" w:date="2021-02-24T15:27:00Z">
              <w:rPr>
                <w:color w:val="0000FF"/>
              </w:rPr>
            </w:rPrChange>
          </w:rPr>
          <w:t>»</w:t>
        </w:r>
      </w:ins>
      <w:ins w:id="1520" w:author="Tatyana BUDUEVA" w:date="2021-02-24T15:28:00Z">
        <w:r w:rsidR="00CB5240">
          <w:t xml:space="preserve">. </w:t>
        </w:r>
      </w:ins>
    </w:p>
    <w:p w14:paraId="2F3B30B8" w14:textId="75C11F1F" w:rsidR="00FA192C" w:rsidRPr="00DF62E1" w:rsidRDefault="00553E45" w:rsidP="00553E45">
      <w:del w:id="1521" w:author="Tatyana BUDUEVA" w:date="2021-02-17T14:59:00Z">
        <w:r w:rsidRPr="00DF62E1" w:rsidDel="00570E95">
          <w:delText>Lorsque les opportunités d’amélioration sont déterminées</w:delText>
        </w:r>
        <w:r w:rsidR="00513871" w:rsidRPr="00DF62E1" w:rsidDel="00570E95">
          <w:delText xml:space="preserve"> lors de la </w:delText>
        </w:r>
        <w:r w:rsidR="0083422C" w:rsidRPr="00DF62E1" w:rsidDel="00570E95">
          <w:delText xml:space="preserve">revue de Direction, </w:delText>
        </w:r>
        <w:r w:rsidRPr="00DF62E1" w:rsidDel="00570E95">
          <w:delText xml:space="preserve">les </w:delText>
        </w:r>
      </w:del>
      <w:del w:id="1522" w:author="Tatyana BUDUEVA" w:date="2021-02-17T15:08:00Z">
        <w:r w:rsidRPr="00DF62E1" w:rsidDel="0040312D">
          <w:delText xml:space="preserve">actions nécessaires </w:delText>
        </w:r>
      </w:del>
      <w:del w:id="1523" w:author="Tatyana BUDUEVA" w:date="2021-02-17T15:02:00Z">
        <w:r w:rsidRPr="00DF62E1" w:rsidDel="00570E95">
          <w:delText xml:space="preserve">sont </w:delText>
        </w:r>
        <w:r w:rsidR="0083422C" w:rsidRPr="00DF62E1" w:rsidDel="00570E95">
          <w:delText>enregistrées</w:delText>
        </w:r>
        <w:r w:rsidRPr="00DF62E1" w:rsidDel="00570E95">
          <w:delText xml:space="preserve"> dans le fichier </w:delText>
        </w:r>
      </w:del>
      <w:del w:id="1524" w:author="Tatyana BUDUEVA" w:date="2021-02-17T14:53:00Z">
        <w:r w:rsidR="00EA3423" w:rsidRPr="00DF62E1" w:rsidDel="00A91526">
          <w:delText>« </w:delText>
        </w:r>
        <w:r w:rsidRPr="00DF62E1" w:rsidDel="00A91526">
          <w:delText>Suivi des action</w:delText>
        </w:r>
        <w:r w:rsidR="00E33283" w:rsidRPr="00DF62E1" w:rsidDel="00A91526">
          <w:delText>s ouvertes</w:delText>
        </w:r>
        <w:r w:rsidR="00EA3423" w:rsidRPr="00DF62E1" w:rsidDel="00A91526">
          <w:delText> »</w:delText>
        </w:r>
        <w:r w:rsidR="004E5EFC" w:rsidRPr="00DF62E1" w:rsidDel="00A91526">
          <w:delText xml:space="preserve"> </w:delText>
        </w:r>
      </w:del>
      <w:del w:id="1525" w:author="Tatyana BUDUEVA" w:date="2021-02-17T15:02:00Z">
        <w:r w:rsidR="004E5EFC" w:rsidRPr="00DF62E1" w:rsidDel="00570E95">
          <w:delText>(</w:delText>
        </w:r>
        <w:r w:rsidR="00ED7173" w:rsidRPr="00DF62E1" w:rsidDel="00570E95">
          <w:delText xml:space="preserve">actions issues des </w:delText>
        </w:r>
        <w:r w:rsidR="004E5EFC" w:rsidRPr="00DF62E1" w:rsidDel="00570E95">
          <w:delText>audit</w:delText>
        </w:r>
        <w:r w:rsidR="00ED7173" w:rsidRPr="00DF62E1" w:rsidDel="00570E95">
          <w:delText>s</w:delText>
        </w:r>
        <w:r w:rsidR="004E5EFC" w:rsidRPr="00DF62E1" w:rsidDel="00570E95">
          <w:delText xml:space="preserve">, </w:delText>
        </w:r>
        <w:r w:rsidR="00ED7173" w:rsidRPr="00DF62E1" w:rsidDel="00570E95">
          <w:delText xml:space="preserve">du </w:delText>
        </w:r>
        <w:r w:rsidR="004E5EFC" w:rsidRPr="00DF62E1" w:rsidDel="00570E95">
          <w:delText xml:space="preserve">COPIL, </w:delText>
        </w:r>
        <w:r w:rsidR="00ED7173" w:rsidRPr="00DF62E1" w:rsidDel="00570E95">
          <w:delText xml:space="preserve">de la </w:delText>
        </w:r>
        <w:r w:rsidR="004E5EFC" w:rsidRPr="00DF62E1" w:rsidDel="00570E95">
          <w:delText xml:space="preserve">RDD, </w:delText>
        </w:r>
        <w:r w:rsidR="00ED7173" w:rsidRPr="00DF62E1" w:rsidDel="00570E95">
          <w:delText xml:space="preserve">il est aussi possible d’ouvrir </w:delText>
        </w:r>
        <w:r w:rsidR="00FA192C" w:rsidRPr="00DF62E1" w:rsidDel="00570E95">
          <w:delText xml:space="preserve">une action suite </w:delText>
        </w:r>
        <w:r w:rsidR="004E5EFC" w:rsidRPr="00DF62E1" w:rsidDel="00570E95">
          <w:delText xml:space="preserve">à NC </w:delText>
        </w:r>
        <w:r w:rsidR="00FA192C" w:rsidRPr="00DF62E1" w:rsidDel="00570E95">
          <w:delText xml:space="preserve">qui </w:delText>
        </w:r>
        <w:r w:rsidR="004E5EFC" w:rsidRPr="00DF62E1" w:rsidDel="00570E95">
          <w:delText xml:space="preserve">peut </w:delText>
        </w:r>
        <w:r w:rsidR="00FA192C" w:rsidRPr="00DF62E1" w:rsidDel="00570E95">
          <w:delText>servir d’</w:delText>
        </w:r>
        <w:r w:rsidR="004E5EFC" w:rsidRPr="00DF62E1" w:rsidDel="00570E95">
          <w:delText>une action préventive ou corrective)</w:delText>
        </w:r>
        <w:r w:rsidR="00FA192C" w:rsidRPr="00DF62E1" w:rsidDel="00570E95">
          <w:delText xml:space="preserve">. </w:delText>
        </w:r>
      </w:del>
      <w:r w:rsidR="00FA192C" w:rsidRPr="00DF62E1">
        <w:t>Le PAA est mis à jour</w:t>
      </w:r>
      <w:r w:rsidR="004E5EFC" w:rsidRPr="00DF62E1">
        <w:t xml:space="preserve"> une fois par an</w:t>
      </w:r>
      <w:r w:rsidR="00FA192C" w:rsidRPr="00DF62E1">
        <w:t xml:space="preserve">. Cette mise à jour synthétise les actions d’amélioration. </w:t>
      </w:r>
    </w:p>
    <w:p w14:paraId="12B37C43" w14:textId="60B8542C" w:rsidR="002F2010" w:rsidRPr="00DF62E1" w:rsidRDefault="0083422C" w:rsidP="00553E45">
      <w:r w:rsidRPr="00DF62E1">
        <w:t xml:space="preserve">Le RQ est responsable de la mise à jour de suivi des actions </w:t>
      </w:r>
      <w:r w:rsidR="002F2010" w:rsidRPr="00DF62E1">
        <w:t>au moins 1 fois par mois. En fonction des activités du RQ et des personnes responsables de réalisation de l’action, la réunion peut être organisée par le RQ ou le RQ peut alle</w:t>
      </w:r>
      <w:del w:id="1526" w:author="Tatyana BUDUEVA" w:date="2021-02-17T14:56:00Z">
        <w:r w:rsidR="002F2010" w:rsidRPr="00DF62E1" w:rsidDel="00B70CF6">
          <w:delText>z</w:delText>
        </w:r>
      </w:del>
      <w:ins w:id="1527" w:author="Tatyana BUDUEVA" w:date="2021-02-17T14:56:00Z">
        <w:r w:rsidR="00B70CF6" w:rsidRPr="00DF62E1">
          <w:t>r</w:t>
        </w:r>
      </w:ins>
      <w:r w:rsidR="002F2010" w:rsidRPr="00DF62E1">
        <w:t xml:space="preserve"> voir directement </w:t>
      </w:r>
      <w:del w:id="1528" w:author="Tatyana BUDUEVA" w:date="2021-02-17T14:56:00Z">
        <w:r w:rsidR="002F2010" w:rsidRPr="00DF62E1" w:rsidDel="00B70CF6">
          <w:delText xml:space="preserve">voir </w:delText>
        </w:r>
      </w:del>
      <w:r w:rsidR="002F2010" w:rsidRPr="00DF62E1">
        <w:t xml:space="preserve">la personne concernée par l’action. </w:t>
      </w:r>
    </w:p>
    <w:p w14:paraId="0AB2D01D" w14:textId="746A8FC1" w:rsidR="002F2010" w:rsidRPr="00DF62E1" w:rsidRDefault="002F2010" w:rsidP="00553E45">
      <w:r w:rsidRPr="00DF62E1">
        <w:t xml:space="preserve">L’avancement des actions est </w:t>
      </w:r>
      <w:r w:rsidR="00B701AC" w:rsidRPr="00DF62E1">
        <w:t>présenté</w:t>
      </w:r>
      <w:r w:rsidRPr="00DF62E1">
        <w:t xml:space="preserve"> à la direction par le RQ lors des point</w:t>
      </w:r>
      <w:r w:rsidR="0075501D" w:rsidRPr="00DF62E1">
        <w:t>s</w:t>
      </w:r>
      <w:r w:rsidRPr="00DF62E1">
        <w:t xml:space="preserve"> réguliers Qualité/Direction et pendant la revue de direction. </w:t>
      </w:r>
    </w:p>
    <w:p w14:paraId="08E69DBD" w14:textId="53A603E8" w:rsidR="004373B4" w:rsidRPr="006C1DB8" w:rsidRDefault="004373B4" w:rsidP="004373B4">
      <w:pPr>
        <w:pStyle w:val="Titre2"/>
      </w:pPr>
      <w:bookmarkStart w:id="1529" w:name="_Toc62736671"/>
      <w:r w:rsidRPr="006C1DB8">
        <w:t>Non-conformité et action corrective</w:t>
      </w:r>
      <w:bookmarkEnd w:id="1529"/>
      <w:r w:rsidRPr="006C1DB8">
        <w:t xml:space="preserve"> </w:t>
      </w:r>
    </w:p>
    <w:p w14:paraId="3E0367B8" w14:textId="14B69361" w:rsidR="005B76C9" w:rsidRDefault="005B76C9" w:rsidP="005B76C9">
      <w:pPr>
        <w:rPr>
          <w:ins w:id="1530" w:author="Tatyana BUDUEVA" w:date="2021-02-24T16:14:00Z"/>
        </w:rPr>
      </w:pPr>
      <w:ins w:id="1531" w:author="Tatyana BUDUEVA" w:date="2021-02-24T16:14:00Z">
        <w:r>
          <w:t xml:space="preserve">Les non-conformités sont gérées dans le fichier </w:t>
        </w:r>
        <w:r w:rsidRPr="006A1CBB">
          <w:t xml:space="preserve">« gestion </w:t>
        </w:r>
        <w:r>
          <w:t xml:space="preserve">des </w:t>
        </w:r>
        <w:r w:rsidRPr="006A1CBB">
          <w:t>actions » dans l’onglet « </w:t>
        </w:r>
        <w:r>
          <w:t>gestion NC ISO</w:t>
        </w:r>
        <w:r w:rsidRPr="006A1CBB">
          <w:t xml:space="preserve"> »</w:t>
        </w:r>
        <w:r>
          <w:t>.</w:t>
        </w:r>
      </w:ins>
    </w:p>
    <w:p w14:paraId="3B40B58C" w14:textId="64F5452B" w:rsidR="005B76C9" w:rsidRDefault="005B76C9" w:rsidP="005B76C9">
      <w:pPr>
        <w:rPr>
          <w:ins w:id="1532" w:author="Tatyana BUDUEVA" w:date="2021-02-24T16:15:00Z"/>
        </w:rPr>
      </w:pPr>
      <w:ins w:id="1533" w:author="Tatyana BUDUEVA" w:date="2021-02-24T16:15:00Z">
        <w:r>
          <w:t>Elles sont divisées en trois parties :</w:t>
        </w:r>
      </w:ins>
    </w:p>
    <w:p w14:paraId="65216948" w14:textId="4A42BE37" w:rsidR="005B76C9" w:rsidRDefault="005B76C9">
      <w:pPr>
        <w:pStyle w:val="Paragraphedeliste"/>
        <w:numPr>
          <w:ilvl w:val="0"/>
          <w:numId w:val="14"/>
        </w:numPr>
        <w:rPr>
          <w:ins w:id="1534" w:author="Tatyana BUDUEVA" w:date="2021-02-24T16:15:00Z"/>
        </w:rPr>
        <w:pPrChange w:id="1535" w:author="Tatyana BUDUEVA" w:date="2021-02-24T16:15:00Z">
          <w:pPr/>
        </w:pPrChange>
      </w:pPr>
      <w:ins w:id="1536" w:author="Tatyana BUDUEVA" w:date="2021-02-24T16:16:00Z">
        <w:r>
          <w:t xml:space="preserve">NC liées </w:t>
        </w:r>
      </w:ins>
      <w:ins w:id="1537" w:author="Tatyana BUDUEVA" w:date="2021-02-25T11:19:00Z">
        <w:r w:rsidR="00526A9A">
          <w:t xml:space="preserve">au </w:t>
        </w:r>
      </w:ins>
      <w:ins w:id="1538" w:author="Tatyana BUDUEVA" w:date="2021-02-24T16:15:00Z">
        <w:r>
          <w:t>référentiel (ex : COPIL interne, RDD, Audits)</w:t>
        </w:r>
      </w:ins>
    </w:p>
    <w:p w14:paraId="306B5E42" w14:textId="7BA65873" w:rsidR="005B76C9" w:rsidRDefault="005B76C9">
      <w:pPr>
        <w:pStyle w:val="Paragraphedeliste"/>
        <w:numPr>
          <w:ilvl w:val="0"/>
          <w:numId w:val="14"/>
        </w:numPr>
        <w:rPr>
          <w:ins w:id="1539" w:author="Tatyana BUDUEVA" w:date="2021-02-24T16:23:00Z"/>
        </w:rPr>
        <w:pPrChange w:id="1540" w:author="Tatyana BUDUEVA" w:date="2021-02-24T16:15:00Z">
          <w:pPr/>
        </w:pPrChange>
      </w:pPr>
      <w:ins w:id="1541" w:author="Tatyana BUDUEVA" w:date="2021-02-24T16:16:00Z">
        <w:r>
          <w:t xml:space="preserve">NC liées au processus (Audits) </w:t>
        </w:r>
      </w:ins>
    </w:p>
    <w:p w14:paraId="3FC75011" w14:textId="62CA8101" w:rsidR="000E3B5C" w:rsidRDefault="006D7457">
      <w:pPr>
        <w:pStyle w:val="Paragraphedeliste"/>
        <w:numPr>
          <w:ilvl w:val="0"/>
          <w:numId w:val="0"/>
        </w:numPr>
        <w:ind w:left="1494"/>
        <w:rPr>
          <w:ins w:id="1542" w:author="Tatyana BUDUEVA" w:date="2021-02-24T16:46:00Z"/>
        </w:rPr>
        <w:pPrChange w:id="1543" w:author="Tatyana BUDUEVA" w:date="2021-02-24T16:46:00Z">
          <w:pPr/>
        </w:pPrChange>
      </w:pPr>
      <w:ins w:id="1544" w:author="Tatyana BUDUEVA" w:date="2021-02-24T16:23:00Z">
        <w:r>
          <w:t>NC lié</w:t>
        </w:r>
      </w:ins>
      <w:ins w:id="1545" w:author="Tatyana BUDUEVA" w:date="2021-02-25T11:19:00Z">
        <w:r w:rsidR="00526A9A">
          <w:t>e</w:t>
        </w:r>
      </w:ins>
      <w:ins w:id="1546" w:author="Tatyana BUDUEVA" w:date="2021-02-24T16:23:00Z">
        <w:r>
          <w:t>s au projets</w:t>
        </w:r>
      </w:ins>
      <w:ins w:id="1547" w:author="Tatyana BUDUEVA" w:date="2021-02-24T16:39:00Z">
        <w:r>
          <w:t>. Toute non-conformité projet forfait</w:t>
        </w:r>
      </w:ins>
      <w:ins w:id="1548" w:author="Tatyana BUDUEVA" w:date="2021-02-24T16:40:00Z">
        <w:r>
          <w:t xml:space="preserve"> sera enregistrée par le Chef de Projet dans la base Mantis compte projet.  </w:t>
        </w:r>
      </w:ins>
      <w:ins w:id="1549" w:author="Tatyana BUDUEVA" w:date="2021-02-24T16:41:00Z">
        <w:r>
          <w:t xml:space="preserve">Tout d’abord, cette non-conformité sera analysée </w:t>
        </w:r>
      </w:ins>
      <w:ins w:id="1550" w:author="Tatyana BUDUEVA" w:date="2021-02-24T16:40:00Z">
        <w:r w:rsidRPr="00444248">
          <w:t>afin de définir s’il s’agit d’évolution ou de non-conformité</w:t>
        </w:r>
      </w:ins>
      <w:ins w:id="1551" w:author="Tatyana BUDUEVA" w:date="2021-02-24T16:46:00Z">
        <w:r w:rsidR="000E3B5C">
          <w:t>.</w:t>
        </w:r>
      </w:ins>
    </w:p>
    <w:p w14:paraId="54B96F71" w14:textId="77777777" w:rsidR="000E3B5C" w:rsidRDefault="006D7457">
      <w:pPr>
        <w:pStyle w:val="Paragraphedeliste"/>
        <w:numPr>
          <w:ilvl w:val="0"/>
          <w:numId w:val="0"/>
        </w:numPr>
        <w:ind w:left="1494"/>
        <w:rPr>
          <w:ins w:id="1552" w:author="Tatyana BUDUEVA" w:date="2021-02-24T16:47:00Z"/>
        </w:rPr>
        <w:pPrChange w:id="1553" w:author="Tatyana BUDUEVA" w:date="2021-02-24T16:47:00Z">
          <w:pPr/>
        </w:pPrChange>
      </w:pPr>
      <w:ins w:id="1554" w:author="Tatyana BUDUEVA" w:date="2021-02-24T16:40:00Z">
        <w:r w:rsidRPr="006C1DB8">
          <w:t xml:space="preserve">Si l’analyse montre que </w:t>
        </w:r>
      </w:ins>
      <w:ins w:id="1555" w:author="Tatyana BUDUEVA" w:date="2021-02-24T16:42:00Z">
        <w:r>
          <w:t>cet</w:t>
        </w:r>
      </w:ins>
      <w:ins w:id="1556" w:author="Tatyana BUDUEVA" w:date="2021-02-24T16:43:00Z">
        <w:r>
          <w:t>te</w:t>
        </w:r>
      </w:ins>
      <w:ins w:id="1557" w:author="Tatyana BUDUEVA" w:date="2021-02-24T16:42:00Z">
        <w:r>
          <w:t xml:space="preserve"> NC </w:t>
        </w:r>
      </w:ins>
      <w:ins w:id="1558" w:author="Tatyana BUDUEVA" w:date="2021-02-24T16:40:00Z">
        <w:r w:rsidRPr="006C1DB8">
          <w:t xml:space="preserve">sort du périmètre initial, un avenant sera proposé au client. </w:t>
        </w:r>
      </w:ins>
    </w:p>
    <w:p w14:paraId="0533D41D" w14:textId="2B902A74" w:rsidR="00694F3A" w:rsidRDefault="006D7457">
      <w:pPr>
        <w:pStyle w:val="Paragraphedeliste"/>
        <w:numPr>
          <w:ilvl w:val="0"/>
          <w:numId w:val="0"/>
        </w:numPr>
        <w:ind w:left="1494"/>
        <w:rPr>
          <w:ins w:id="1559" w:author="Tatyana BUDUEVA" w:date="2021-02-24T16:44:00Z"/>
        </w:rPr>
        <w:pPrChange w:id="1560" w:author="Tatyana BUDUEVA" w:date="2021-02-24T16:47:00Z">
          <w:pPr/>
        </w:pPrChange>
      </w:pPr>
      <w:ins w:id="1561" w:author="Tatyana BUDUEVA" w:date="2021-02-24T16:42:00Z">
        <w:r w:rsidRPr="006C1DB8">
          <w:t xml:space="preserve">Si l’analyse montre que </w:t>
        </w:r>
        <w:r>
          <w:t>cet</w:t>
        </w:r>
      </w:ins>
      <w:ins w:id="1562" w:author="Tatyana BUDUEVA" w:date="2021-02-24T16:43:00Z">
        <w:r>
          <w:t>te</w:t>
        </w:r>
      </w:ins>
      <w:ins w:id="1563" w:author="Tatyana BUDUEVA" w:date="2021-02-24T16:42:00Z">
        <w:r>
          <w:t xml:space="preserve"> NC </w:t>
        </w:r>
      </w:ins>
      <w:ins w:id="1564" w:author="Tatyana BUDUEVA" w:date="2021-02-24T16:40:00Z">
        <w:r>
          <w:t xml:space="preserve">relève </w:t>
        </w:r>
        <w:r w:rsidRPr="006C1DB8">
          <w:t xml:space="preserve">un dysfonctionnement qui rentre dans le périmètre initial, </w:t>
        </w:r>
      </w:ins>
      <w:ins w:id="1565" w:author="Tatyana BUDUEVA" w:date="2021-02-24T16:43:00Z">
        <w:r>
          <w:t xml:space="preserve">le Chef de Projet informera le Responsable Qualité </w:t>
        </w:r>
      </w:ins>
      <w:ins w:id="1566" w:author="Tatyana BUDUEVA" w:date="2021-02-24T16:44:00Z">
        <w:r w:rsidR="00694F3A">
          <w:t>qui transférera cette NC dans le fichier</w:t>
        </w:r>
        <w:r w:rsidR="00694F3A" w:rsidRPr="006A1CBB">
          <w:t xml:space="preserve"> « gestion </w:t>
        </w:r>
        <w:r w:rsidR="00694F3A">
          <w:t xml:space="preserve">des </w:t>
        </w:r>
        <w:r w:rsidR="00694F3A" w:rsidRPr="006A1CBB">
          <w:t>actions » dans l’onglet « </w:t>
        </w:r>
        <w:r w:rsidR="00694F3A">
          <w:t>gestion NC ISO</w:t>
        </w:r>
        <w:r w:rsidR="00694F3A" w:rsidRPr="006A1CBB">
          <w:t xml:space="preserve"> »</w:t>
        </w:r>
        <w:r w:rsidR="00694F3A">
          <w:t>.</w:t>
        </w:r>
      </w:ins>
    </w:p>
    <w:p w14:paraId="4F8CCF36" w14:textId="574B1E27" w:rsidR="005B76C9" w:rsidRDefault="005B76C9">
      <w:pPr>
        <w:rPr>
          <w:ins w:id="1567" w:author="Tatyana BUDUEVA" w:date="2021-02-24T16:14:00Z"/>
        </w:rPr>
        <w:pPrChange w:id="1568" w:author="Tatyana BUDUEVA" w:date="2021-02-17T17:05:00Z">
          <w:pPr>
            <w:pStyle w:val="Corpsdetexte"/>
            <w:ind w:left="0"/>
          </w:pPr>
        </w:pPrChange>
      </w:pPr>
    </w:p>
    <w:p w14:paraId="47F74F12" w14:textId="1A0FD3DD" w:rsidR="00215377" w:rsidRDefault="001E0152">
      <w:pPr>
        <w:pStyle w:val="Corpsdetexte"/>
        <w:ind w:left="0"/>
        <w:rPr>
          <w:ins w:id="1569" w:author="Tatyana BUDUEVA" w:date="2021-02-24T16:25:00Z"/>
          <w:lang w:val="fr-FR"/>
        </w:rPr>
      </w:pPr>
      <w:ins w:id="1570" w:author="Tatyana BUDUEVA" w:date="2021-02-25T11:26:00Z">
        <w:r>
          <w:rPr>
            <w:lang w:val="fr-FR"/>
          </w:rPr>
          <w:t xml:space="preserve">Le cas échéant, </w:t>
        </w:r>
      </w:ins>
      <w:ins w:id="1571" w:author="Tatyana BUDUEVA" w:date="2021-02-24T16:44:00Z">
        <w:r w:rsidR="00694F3A">
          <w:rPr>
            <w:lang w:val="fr-FR"/>
          </w:rPr>
          <w:t>l</w:t>
        </w:r>
      </w:ins>
      <w:ins w:id="1572" w:author="Tatyana BUDUEVA" w:date="2021-02-17T15:14:00Z">
        <w:r w:rsidR="0040312D" w:rsidRPr="00DF62E1">
          <w:rPr>
            <w:lang w:val="fr-FR"/>
            <w:rPrChange w:id="1573" w:author="Tatyana BUDUEVA" w:date="2021-02-17T17:29:00Z">
              <w:rPr>
                <w:color w:val="FF0000"/>
                <w:lang w:val="fr-FR"/>
              </w:rPr>
            </w:rPrChange>
          </w:rPr>
          <w:t xml:space="preserve">es réclamations clients </w:t>
        </w:r>
      </w:ins>
      <w:ins w:id="1574" w:author="Tatyana BUDUEVA" w:date="2021-02-25T11:27:00Z">
        <w:r>
          <w:rPr>
            <w:lang w:val="fr-FR"/>
          </w:rPr>
          <w:t xml:space="preserve">(mécontentement) </w:t>
        </w:r>
      </w:ins>
      <w:ins w:id="1575" w:author="Tatyana BUDUEVA" w:date="2021-02-17T15:14:00Z">
        <w:r w:rsidR="0040312D" w:rsidRPr="00DF62E1">
          <w:rPr>
            <w:lang w:val="fr-FR"/>
            <w:rPrChange w:id="1576" w:author="Tatyana BUDUEVA" w:date="2021-02-17T17:29:00Z">
              <w:rPr>
                <w:color w:val="FF0000"/>
                <w:lang w:val="fr-FR"/>
              </w:rPr>
            </w:rPrChange>
          </w:rPr>
          <w:t>sont géré</w:t>
        </w:r>
      </w:ins>
      <w:ins w:id="1577" w:author="Tatyana BUDUEVA" w:date="2021-02-17T17:04:00Z">
        <w:r w:rsidR="00215377" w:rsidRPr="00DF62E1">
          <w:rPr>
            <w:lang w:val="fr-FR"/>
            <w:rPrChange w:id="1578" w:author="Tatyana BUDUEVA" w:date="2021-02-17T17:29:00Z">
              <w:rPr>
                <w:color w:val="0000FF"/>
                <w:lang w:val="fr-FR"/>
              </w:rPr>
            </w:rPrChange>
          </w:rPr>
          <w:t>e</w:t>
        </w:r>
      </w:ins>
      <w:ins w:id="1579" w:author="Tatyana BUDUEVA" w:date="2021-02-17T15:14:00Z">
        <w:r w:rsidR="0040312D" w:rsidRPr="00DF62E1">
          <w:rPr>
            <w:lang w:val="fr-FR"/>
            <w:rPrChange w:id="1580" w:author="Tatyana BUDUEVA" w:date="2021-02-17T17:29:00Z">
              <w:rPr>
                <w:color w:val="FF0000"/>
                <w:lang w:val="fr-FR"/>
              </w:rPr>
            </w:rPrChange>
          </w:rPr>
          <w:t xml:space="preserve">s de façon suivante : </w:t>
        </w:r>
      </w:ins>
    </w:p>
    <w:p w14:paraId="28B00ECC" w14:textId="18A08651" w:rsidR="000633EB" w:rsidRDefault="000633EB">
      <w:pPr>
        <w:pStyle w:val="Corpsdetexte"/>
        <w:ind w:left="0"/>
        <w:rPr>
          <w:ins w:id="1581" w:author="Tatyana BUDUEVA" w:date="2021-02-24T16:25:00Z"/>
          <w:lang w:val="fr-FR"/>
        </w:rPr>
      </w:pPr>
    </w:p>
    <w:p w14:paraId="2E283BBA" w14:textId="4A605618" w:rsidR="000633EB" w:rsidRDefault="000633EB" w:rsidP="000633EB">
      <w:pPr>
        <w:rPr>
          <w:ins w:id="1582" w:author="Tatyana BUDUEVA" w:date="2021-02-24T16:29:00Z"/>
        </w:rPr>
      </w:pPr>
      <w:ins w:id="1583" w:author="Tatyana BUDUEVA" w:date="2021-02-24T16:25:00Z">
        <w:r>
          <w:t xml:space="preserve">Toute réclamation </w:t>
        </w:r>
      </w:ins>
      <w:ins w:id="1584" w:author="Tatyana BUDUEVA" w:date="2021-02-25T11:20:00Z">
        <w:r w:rsidR="00526A9A">
          <w:t xml:space="preserve">client </w:t>
        </w:r>
      </w:ins>
      <w:ins w:id="1585" w:author="Tatyana BUDUEVA" w:date="2021-02-24T16:25:00Z">
        <w:r>
          <w:t xml:space="preserve">est enregistrée </w:t>
        </w:r>
      </w:ins>
      <w:ins w:id="1586" w:author="Tatyana BUDUEVA" w:date="2021-02-24T16:26:00Z">
        <w:r w:rsidRPr="00DF2470">
          <w:t xml:space="preserve">dans la base </w:t>
        </w:r>
        <w:r>
          <w:t>Mantis projet</w:t>
        </w:r>
        <w:r w:rsidRPr="00DF2470">
          <w:t xml:space="preserve"> QUALITÉ par le Responsable Qualité</w:t>
        </w:r>
        <w:r>
          <w:t xml:space="preserve"> et le Président </w:t>
        </w:r>
      </w:ins>
      <w:ins w:id="1587" w:author="Tatyana BUDUEVA" w:date="2021-02-24T16:27:00Z">
        <w:r>
          <w:t xml:space="preserve">Général est informé. </w:t>
        </w:r>
        <w:r w:rsidRPr="000633EB">
          <w:rPr>
            <w:rPrChange w:id="1588" w:author="Tatyana BUDUEVA" w:date="2021-02-24T16:28:00Z">
              <w:rPr>
                <w:strike/>
              </w:rPr>
            </w:rPrChange>
          </w:rPr>
          <w:t>Un accusé de réception est envoyé au client par le Responsable Qualité.</w:t>
        </w:r>
      </w:ins>
      <w:ins w:id="1589" w:author="Tatyana BUDUEVA" w:date="2021-02-24T16:28:00Z">
        <w:r>
          <w:t xml:space="preserve"> Ensuite, la réclamation est traité</w:t>
        </w:r>
      </w:ins>
      <w:ins w:id="1590" w:author="Tatyana BUDUEVA" w:date="2021-02-24T16:29:00Z">
        <w:r>
          <w:t>e</w:t>
        </w:r>
      </w:ins>
      <w:ins w:id="1591" w:author="Tatyana BUDUEVA" w:date="2021-02-24T16:28:00Z">
        <w:r>
          <w:t xml:space="preserve"> dans le</w:t>
        </w:r>
      </w:ins>
      <w:ins w:id="1592" w:author="Tatyana BUDUEVA" w:date="2021-02-24T16:29:00Z">
        <w:r>
          <w:t xml:space="preserve"> fichier </w:t>
        </w:r>
        <w:r w:rsidRPr="006A1CBB">
          <w:t xml:space="preserve">« gestion </w:t>
        </w:r>
        <w:r>
          <w:t xml:space="preserve">des </w:t>
        </w:r>
        <w:r w:rsidRPr="006A1CBB">
          <w:t xml:space="preserve">actions » </w:t>
        </w:r>
        <w:r>
          <w:t>dans l’</w:t>
        </w:r>
        <w:r w:rsidRPr="006A1CBB">
          <w:t>onglet « </w:t>
        </w:r>
        <w:r>
          <w:t>Réclamation</w:t>
        </w:r>
      </w:ins>
      <w:ins w:id="1593" w:author="Tatyana BUDUEVA" w:date="2021-02-25T11:26:00Z">
        <w:r w:rsidR="001E0152">
          <w:t>s</w:t>
        </w:r>
      </w:ins>
      <w:ins w:id="1594" w:author="Tatyana BUDUEVA" w:date="2021-02-24T16:29:00Z">
        <w:r>
          <w:t xml:space="preserve"> Client</w:t>
        </w:r>
        <w:r w:rsidRPr="006A1CBB">
          <w:t xml:space="preserve"> »</w:t>
        </w:r>
        <w:r>
          <w:t>.</w:t>
        </w:r>
      </w:ins>
    </w:p>
    <w:p w14:paraId="2BFD0729" w14:textId="6B540B15" w:rsidR="00A66C24" w:rsidRPr="00EB1903" w:rsidDel="00B432C8" w:rsidRDefault="00A66C24">
      <w:pPr>
        <w:rPr>
          <w:del w:id="1595" w:author="Tatyana BUDUEVA" w:date="2021-02-16T17:31:00Z"/>
          <w:moveTo w:id="1596" w:author="Tatyana BUDUEVA" w:date="2021-02-16T12:46:00Z"/>
        </w:rPr>
        <w:pPrChange w:id="1597" w:author="Tatyana BUDUEVA" w:date="2021-02-24T16:29:00Z">
          <w:pPr>
            <w:pStyle w:val="Corpsdetexte"/>
            <w:ind w:left="0"/>
          </w:pPr>
        </w:pPrChange>
      </w:pPr>
      <w:moveToRangeStart w:id="1598" w:author="Tatyana BUDUEVA" w:date="2021-02-16T12:46:00Z" w:name="move64372030"/>
      <w:moveTo w:id="1599" w:author="Tatyana BUDUEVA" w:date="2021-02-16T12:46:00Z">
        <w:del w:id="1600" w:author="Tatyana BUDUEVA" w:date="2021-02-16T17:31:00Z">
          <w:r w:rsidRPr="000633EB" w:rsidDel="00B432C8">
            <w:rPr>
              <w:color w:val="FF0000"/>
              <w:rPrChange w:id="1601" w:author="Tatyana BUDUEVA" w:date="2021-02-24T16:29:00Z">
                <w:rPr/>
              </w:rPrChange>
            </w:rPr>
            <w:delText>La non-conformité est une non-satisfaction d’une exigences contractuelle ou normative après la livraison.</w:delText>
          </w:r>
        </w:del>
      </w:moveTo>
    </w:p>
    <w:moveToRangeEnd w:id="1598"/>
    <w:p w14:paraId="23A56CC1" w14:textId="318A8E17" w:rsidR="00DF62E1" w:rsidRDefault="00DF62E1">
      <w:pPr>
        <w:rPr>
          <w:ins w:id="1602" w:author="Tatyana BUDUEVA" w:date="2021-02-24T16:32:00Z"/>
        </w:rPr>
        <w:pPrChange w:id="1603" w:author="Tatyana BUDUEVA" w:date="2021-02-24T16:30:00Z">
          <w:pPr>
            <w:pStyle w:val="Paragraphedeliste"/>
          </w:pPr>
        </w:pPrChange>
      </w:pPr>
      <w:ins w:id="1604" w:author="Tatyana BUDUEVA" w:date="2021-02-17T17:28:00Z">
        <w:r>
          <w:t>Le Responsable Qualité est chargé de la mise à jour de ce fichier</w:t>
        </w:r>
      </w:ins>
      <w:ins w:id="1605" w:author="Tatyana BUDUEVA" w:date="2021-02-17T17:29:00Z">
        <w:r>
          <w:t xml:space="preserve">. </w:t>
        </w:r>
      </w:ins>
      <w:ins w:id="1606" w:author="Tatyana BUDUEVA" w:date="2021-02-17T17:28:00Z">
        <w:r>
          <w:t xml:space="preserve"> </w:t>
        </w:r>
      </w:ins>
      <w:ins w:id="1607" w:author="Tatyana BUDUEVA" w:date="2021-02-17T17:27:00Z">
        <w:r>
          <w:t>L</w:t>
        </w:r>
        <w:r w:rsidRPr="004D4DB8">
          <w:t xml:space="preserve">a </w:t>
        </w:r>
        <w:r w:rsidR="001E0152">
          <w:t>réclamation est traitée par l’</w:t>
        </w:r>
      </w:ins>
      <w:ins w:id="1608" w:author="Tatyana BUDUEVA" w:date="2021-02-25T11:26:00Z">
        <w:r w:rsidR="001E0152">
          <w:t>I</w:t>
        </w:r>
      </w:ins>
      <w:ins w:id="1609" w:author="Tatyana BUDUEVA" w:date="2021-02-17T17:27:00Z">
        <w:r w:rsidR="001E0152">
          <w:t>ngénieur d’</w:t>
        </w:r>
      </w:ins>
      <w:ins w:id="1610" w:author="Tatyana BUDUEVA" w:date="2021-02-25T11:26:00Z">
        <w:r w:rsidR="001E0152">
          <w:t>A</w:t>
        </w:r>
      </w:ins>
      <w:ins w:id="1611" w:author="Tatyana BUDUEVA" w:date="2021-02-17T17:27:00Z">
        <w:r w:rsidRPr="00386F01">
          <w:t>ffaire concerné. Le statut et la conclusion de l’analyse concernant la réclamation sont adressées au client</w:t>
        </w:r>
        <w:r w:rsidRPr="00B27B1B">
          <w:t xml:space="preserve">. </w:t>
        </w:r>
        <w:r w:rsidRPr="00386F01">
          <w:t xml:space="preserve">Cette </w:t>
        </w:r>
        <w:r w:rsidRPr="004D4DB8">
          <w:t xml:space="preserve">réponse </w:t>
        </w:r>
      </w:ins>
      <w:ins w:id="1612" w:author="Tatyana BUDUEVA" w:date="2021-02-24T16:30:00Z">
        <w:r w:rsidR="000633EB">
          <w:t xml:space="preserve">peut </w:t>
        </w:r>
      </w:ins>
      <w:ins w:id="1613" w:author="Tatyana BUDUEVA" w:date="2021-02-24T16:31:00Z">
        <w:r w:rsidR="000633EB">
          <w:t xml:space="preserve">être préparée par </w:t>
        </w:r>
      </w:ins>
      <w:ins w:id="1614" w:author="Tatyana BUDUEVA" w:date="2021-02-17T17:27:00Z">
        <w:r w:rsidR="000633EB">
          <w:t xml:space="preserve">le Directeur Technique et/ou </w:t>
        </w:r>
        <w:r>
          <w:t>le Directeur Commercial</w:t>
        </w:r>
        <w:r w:rsidRPr="004D4DB8">
          <w:t xml:space="preserve"> </w:t>
        </w:r>
      </w:ins>
      <w:ins w:id="1615" w:author="Tatyana BUDUEVA" w:date="2021-02-24T16:31:00Z">
        <w:r w:rsidR="000633EB">
          <w:t>et/ou le Directeur Administratif et Financier en fonct</w:t>
        </w:r>
        <w:r w:rsidR="000E3B5C">
          <w:t>ion de la nature d</w:t>
        </w:r>
      </w:ins>
      <w:ins w:id="1616" w:author="Tatyana BUDUEVA" w:date="2021-02-24T16:47:00Z">
        <w:r w:rsidR="000E3B5C">
          <w:t xml:space="preserve">’une </w:t>
        </w:r>
      </w:ins>
      <w:ins w:id="1617" w:author="Tatyana BUDUEVA" w:date="2021-02-24T16:31:00Z">
        <w:r w:rsidR="000633EB">
          <w:t xml:space="preserve">réclamation </w:t>
        </w:r>
      </w:ins>
      <w:ins w:id="1618" w:author="Tatyana BUDUEVA" w:date="2021-02-17T17:27:00Z">
        <w:r w:rsidRPr="004D4DB8">
          <w:t>afin de satisfaire les engagements contractuels et commerciaux</w:t>
        </w:r>
      </w:ins>
      <w:ins w:id="1619" w:author="Tatyana BUDUEVA" w:date="2021-02-24T16:32:00Z">
        <w:r w:rsidR="000633EB">
          <w:t>.</w:t>
        </w:r>
      </w:ins>
    </w:p>
    <w:p w14:paraId="3B3B3544" w14:textId="6084A1AA" w:rsidR="000633EB" w:rsidRDefault="000633EB">
      <w:pPr>
        <w:rPr>
          <w:ins w:id="1620" w:author="Tatyana BUDUEVA" w:date="2021-02-24T16:32:00Z"/>
        </w:rPr>
        <w:pPrChange w:id="1621" w:author="Tatyana BUDUEVA" w:date="2021-02-24T16:30:00Z">
          <w:pPr>
            <w:pStyle w:val="Paragraphedeliste"/>
          </w:pPr>
        </w:pPrChange>
      </w:pPr>
      <w:ins w:id="1622" w:author="Tatyana BUDUEVA" w:date="2021-02-24T16:32:00Z">
        <w:r>
          <w:t>Les réclamation</w:t>
        </w:r>
      </w:ins>
      <w:ins w:id="1623" w:author="Tatyana BUDUEVA" w:date="2021-02-25T11:26:00Z">
        <w:r w:rsidR="001E0152">
          <w:t>s</w:t>
        </w:r>
      </w:ins>
      <w:ins w:id="1624" w:author="Tatyana BUDUEVA" w:date="2021-02-24T16:32:00Z">
        <w:r>
          <w:t xml:space="preserve"> clients sont divisées en trois parties :</w:t>
        </w:r>
      </w:ins>
    </w:p>
    <w:p w14:paraId="6FB07CF5" w14:textId="77777777" w:rsidR="006D7457" w:rsidRDefault="006D7457">
      <w:pPr>
        <w:pStyle w:val="Paragraphedeliste"/>
        <w:numPr>
          <w:ilvl w:val="0"/>
          <w:numId w:val="14"/>
        </w:numPr>
        <w:rPr>
          <w:ins w:id="1625" w:author="Tatyana BUDUEVA" w:date="2021-02-24T16:37:00Z"/>
        </w:rPr>
        <w:pPrChange w:id="1626" w:author="Tatyana BUDUEVA" w:date="2021-02-24T16:37:00Z">
          <w:pPr>
            <w:pStyle w:val="Paragraphedeliste"/>
          </w:pPr>
        </w:pPrChange>
      </w:pPr>
      <w:ins w:id="1627" w:author="Tatyana BUDUEVA" w:date="2021-02-24T16:36:00Z">
        <w:r>
          <w:t>Réclamations liées au service (Assistance Technique)</w:t>
        </w:r>
      </w:ins>
    </w:p>
    <w:p w14:paraId="18AC7C99" w14:textId="522CA79A" w:rsidR="006D7457" w:rsidRDefault="006D7457">
      <w:pPr>
        <w:pStyle w:val="Paragraphedeliste"/>
        <w:numPr>
          <w:ilvl w:val="0"/>
          <w:numId w:val="14"/>
        </w:numPr>
        <w:rPr>
          <w:ins w:id="1628" w:author="Tatyana BUDUEVA" w:date="2021-02-24T16:36:00Z"/>
        </w:rPr>
        <w:pPrChange w:id="1629" w:author="Tatyana BUDUEVA" w:date="2021-02-24T16:38:00Z">
          <w:pPr>
            <w:pStyle w:val="Paragraphedeliste"/>
          </w:pPr>
        </w:pPrChange>
      </w:pPr>
      <w:ins w:id="1630" w:author="Tatyana BUDUEVA" w:date="2021-02-24T16:36:00Z">
        <w:r>
          <w:t>Réclamations liées produit (Forfait)</w:t>
        </w:r>
      </w:ins>
      <w:ins w:id="1631" w:author="Tatyana BUDUEVA" w:date="2021-02-24T16:37:00Z">
        <w:r>
          <w:t xml:space="preserve">. Elles </w:t>
        </w:r>
        <w:r w:rsidRPr="00B27B1B">
          <w:t xml:space="preserve">sont logées </w:t>
        </w:r>
        <w:r>
          <w:t xml:space="preserve">aussi </w:t>
        </w:r>
        <w:r w:rsidRPr="00B27B1B">
          <w:t xml:space="preserve">dans le compte </w:t>
        </w:r>
        <w:proofErr w:type="spellStart"/>
        <w:r w:rsidRPr="00B27B1B">
          <w:t>ProjeQtor</w:t>
        </w:r>
        <w:proofErr w:type="spellEnd"/>
        <w:r w:rsidRPr="00B27B1B">
          <w:t xml:space="preserve"> du projet en tant qu’une action corrective</w:t>
        </w:r>
        <w:r>
          <w:t xml:space="preserve"> de type [RC] </w:t>
        </w:r>
        <w:r w:rsidRPr="004D4DB8">
          <w:t xml:space="preserve">par le </w:t>
        </w:r>
        <w:r>
          <w:t xml:space="preserve">Chef de Projet. </w:t>
        </w:r>
      </w:ins>
    </w:p>
    <w:p w14:paraId="4FD8D282" w14:textId="7D9B8447" w:rsidR="006D7457" w:rsidRDefault="006D7457">
      <w:pPr>
        <w:pStyle w:val="Paragraphedeliste"/>
        <w:numPr>
          <w:ilvl w:val="0"/>
          <w:numId w:val="14"/>
        </w:numPr>
        <w:rPr>
          <w:ins w:id="1632" w:author="Tatyana BUDUEVA" w:date="2021-02-17T17:31:00Z"/>
        </w:rPr>
        <w:pPrChange w:id="1633" w:author="Tatyana BUDUEVA" w:date="2021-02-24T16:32:00Z">
          <w:pPr>
            <w:pStyle w:val="Paragraphedeliste"/>
          </w:pPr>
        </w:pPrChange>
      </w:pPr>
      <w:ins w:id="1634" w:author="Tatyana BUDUEVA" w:date="2021-02-24T16:36:00Z">
        <w:r>
          <w:t>Réclamations liées au processus (toute autre réclamation)</w:t>
        </w:r>
      </w:ins>
    </w:p>
    <w:p w14:paraId="6136B59F" w14:textId="15EC3CE2" w:rsidR="006A628F" w:rsidRDefault="006A628F">
      <w:pPr>
        <w:rPr>
          <w:ins w:id="1635" w:author="Tatyana BUDUEVA" w:date="2021-02-17T17:15:00Z"/>
        </w:rPr>
        <w:pPrChange w:id="1636" w:author="Tatyana BUDUEVA" w:date="2021-02-24T16:38:00Z">
          <w:pPr>
            <w:pStyle w:val="Paragraphedeliste"/>
          </w:pPr>
        </w:pPrChange>
      </w:pPr>
    </w:p>
    <w:p w14:paraId="59787700" w14:textId="77777777" w:rsidR="006D7457" w:rsidRDefault="006D7457">
      <w:pPr>
        <w:pStyle w:val="Paragraphedeliste"/>
        <w:numPr>
          <w:ilvl w:val="0"/>
          <w:numId w:val="0"/>
        </w:numPr>
        <w:ind w:left="1530"/>
        <w:rPr>
          <w:ins w:id="1637" w:author="Tatyana BUDUEVA" w:date="2021-02-24T16:39:00Z"/>
        </w:rPr>
        <w:pPrChange w:id="1638" w:author="Tatyana BUDUEVA" w:date="2021-02-18T14:14:00Z">
          <w:pPr>
            <w:pStyle w:val="Paragraphedeliste"/>
          </w:pPr>
        </w:pPrChange>
      </w:pPr>
    </w:p>
    <w:p w14:paraId="5C82C4A6" w14:textId="77777777" w:rsidR="006D7457" w:rsidRDefault="006D7457">
      <w:pPr>
        <w:pStyle w:val="Paragraphedeliste"/>
        <w:numPr>
          <w:ilvl w:val="0"/>
          <w:numId w:val="0"/>
        </w:numPr>
        <w:ind w:left="1530"/>
        <w:rPr>
          <w:ins w:id="1639" w:author="Tatyana BUDUEVA" w:date="2021-02-24T16:39:00Z"/>
        </w:rPr>
        <w:pPrChange w:id="1640" w:author="Tatyana BUDUEVA" w:date="2021-02-18T14:14:00Z">
          <w:pPr>
            <w:pStyle w:val="Paragraphedeliste"/>
          </w:pPr>
        </w:pPrChange>
      </w:pPr>
    </w:p>
    <w:p w14:paraId="7A9BAD50" w14:textId="358BA638" w:rsidR="00F57D7F" w:rsidRPr="00F57D7F" w:rsidRDefault="00D4773B">
      <w:pPr>
        <w:rPr>
          <w:ins w:id="1641" w:author="Tatyana BUDUEVA" w:date="2021-02-18T14:14:00Z"/>
        </w:rPr>
        <w:pPrChange w:id="1642" w:author="Tatyana BUDUEVA" w:date="2021-02-24T16:44:00Z">
          <w:pPr>
            <w:pStyle w:val="Paragraphedeliste"/>
          </w:pPr>
        </w:pPrChange>
      </w:pPr>
      <w:ins w:id="1643" w:author="Tatyana BUDUEVA" w:date="2021-02-24T16:44:00Z">
        <w:r>
          <w:rPr>
            <w:rFonts w:eastAsia="Times New Roman" w:cs="Times New Roman"/>
            <w:szCs w:val="20"/>
            <w:lang w:eastAsia="fr-FR"/>
          </w:rPr>
          <w:t>L</w:t>
        </w:r>
      </w:ins>
      <w:ins w:id="1644" w:author="Tatyana BUDUEVA" w:date="2021-02-18T14:14:00Z">
        <w:r w:rsidR="00F57D7F" w:rsidRPr="00F57D7F">
          <w:t xml:space="preserve">es réclamations client </w:t>
        </w:r>
        <w:del w:id="1645" w:author="Tatyana BUDUEVA" w:date="2021-02-16T16:43:00Z">
          <w:r w:rsidR="00F57D7F" w:rsidRPr="00F57D7F" w:rsidDel="00386F01">
            <w:delText xml:space="preserve">est </w:delText>
          </w:r>
        </w:del>
        <w:r w:rsidR="00F57D7F" w:rsidRPr="00F57D7F">
          <w:t>sont des</w:t>
        </w:r>
        <w:del w:id="1646" w:author="Tatyana BUDUEVA" w:date="2021-02-16T16:43:00Z">
          <w:r w:rsidR="00F57D7F" w:rsidRPr="00F57D7F" w:rsidDel="00386F01">
            <w:delText xml:space="preserve">une </w:delText>
          </w:r>
        </w:del>
        <w:r w:rsidR="00F57D7F" w:rsidRPr="00F57D7F">
          <w:t xml:space="preserve"> entrées pour des</w:t>
        </w:r>
        <w:del w:id="1647" w:author="Tatyana BUDUEVA" w:date="2021-02-16T16:43:00Z">
          <w:r w:rsidR="00F57D7F" w:rsidRPr="00F57D7F" w:rsidDel="00386F01">
            <w:delText xml:space="preserve"> des</w:delText>
          </w:r>
        </w:del>
        <w:r w:rsidR="00F57D7F" w:rsidRPr="00F57D7F">
          <w:t xml:space="preserve"> revues de direction.</w:t>
        </w:r>
      </w:ins>
    </w:p>
    <w:p w14:paraId="3E679943" w14:textId="28AC4008" w:rsidR="00453FE8" w:rsidRPr="006C1DB8" w:rsidDel="00A66C24" w:rsidRDefault="00F60F3B">
      <w:pPr>
        <w:rPr>
          <w:moveFrom w:id="1648" w:author="Tatyana BUDUEVA" w:date="2021-02-16T12:46:00Z"/>
        </w:rPr>
        <w:pPrChange w:id="1649" w:author="Tatyana BUDUEVA" w:date="2021-02-24T16:45:00Z">
          <w:pPr>
            <w:pStyle w:val="Corpsdetexte"/>
            <w:ind w:left="0"/>
          </w:pPr>
        </w:pPrChange>
      </w:pPr>
      <w:ins w:id="1650" w:author="Tatyana BUDUEVA" w:date="2021-02-25T11:36:00Z">
        <w:r>
          <w:t>Chaque</w:t>
        </w:r>
      </w:ins>
      <w:ins w:id="1651" w:author="Tatyana BUDUEVA" w:date="2021-02-18T14:14:00Z">
        <w:r w:rsidR="00F57D7F" w:rsidRPr="00F57D7F">
          <w:t xml:space="preserve"> réclamation client peut faire l’objet </w:t>
        </w:r>
      </w:ins>
      <w:ins w:id="1652" w:author="Tatyana BUDUEVA" w:date="2021-02-25T11:36:00Z">
        <w:r>
          <w:t>d’une</w:t>
        </w:r>
        <w:r w:rsidRPr="00F57D7F">
          <w:t xml:space="preserve"> </w:t>
        </w:r>
        <w:r>
          <w:t xml:space="preserve">analyse, </w:t>
        </w:r>
      </w:ins>
      <w:ins w:id="1653" w:author="Tatyana BUDUEVA" w:date="2021-02-18T14:14:00Z">
        <w:r w:rsidR="00F57D7F" w:rsidRPr="00F57D7F">
          <w:t>d’une</w:t>
        </w:r>
      </w:ins>
      <w:ins w:id="1654" w:author="Tatyana BUDUEVA" w:date="2021-02-25T11:36:00Z">
        <w:r>
          <w:t xml:space="preserve"> réponse et d’une </w:t>
        </w:r>
      </w:ins>
      <w:ins w:id="1655" w:author="Tatyana BUDUEVA" w:date="2021-02-18T14:14:00Z">
        <w:r w:rsidR="00F57D7F" w:rsidRPr="00F57D7F">
          <w:t xml:space="preserve">action corrective </w:t>
        </w:r>
      </w:ins>
      <w:ins w:id="1656" w:author="Tatyana BUDUEVA" w:date="2021-02-25T11:36:00Z">
        <w:r>
          <w:t>si besoin.</w:t>
        </w:r>
      </w:ins>
      <w:moveFromRangeStart w:id="1657" w:author="Tatyana BUDUEVA" w:date="2021-02-16T12:46:00Z" w:name="move64372030"/>
      <w:moveFrom w:id="1658" w:author="Tatyana BUDUEVA" w:date="2021-02-16T12:46:00Z">
        <w:r w:rsidR="00561AF0" w:rsidRPr="006C1DB8" w:rsidDel="00A66C24">
          <w:t>La non-conformité est une non-satisfaction d’une exigenc</w:t>
        </w:r>
        <w:r w:rsidR="0075501D" w:rsidRPr="006C1DB8" w:rsidDel="00A66C24">
          <w:t>es contractuelle ou normative après la livraison.</w:t>
        </w:r>
      </w:moveFrom>
    </w:p>
    <w:moveFromRangeEnd w:id="1657"/>
    <w:p w14:paraId="7F77FD04" w14:textId="77777777" w:rsidR="006A628F" w:rsidRDefault="006A628F">
      <w:pPr>
        <w:rPr>
          <w:ins w:id="1659" w:author="Tatyana BUDUEVA" w:date="2021-02-17T17:18:00Z"/>
        </w:rPr>
        <w:pPrChange w:id="1660" w:author="Tatyana BUDUEVA" w:date="2021-02-24T16:45:00Z">
          <w:pPr>
            <w:pStyle w:val="Corpsdetexte"/>
            <w:ind w:left="0"/>
          </w:pPr>
        </w:pPrChange>
      </w:pPr>
    </w:p>
    <w:p w14:paraId="2753E30B" w14:textId="530EBE14" w:rsidR="005E51DC" w:rsidDel="00A66C24" w:rsidRDefault="005E51DC">
      <w:pPr>
        <w:spacing w:line="360" w:lineRule="auto"/>
        <w:rPr>
          <w:del w:id="1661" w:author="Tatyana BUDUEVA" w:date="2021-02-16T12:46:00Z"/>
        </w:rPr>
        <w:pPrChange w:id="1662" w:author="Tatyana BUDUEVA" w:date="2021-02-16T12:46:00Z">
          <w:pPr>
            <w:pStyle w:val="Corpsdetexte"/>
            <w:ind w:left="0"/>
          </w:pPr>
        </w:pPrChange>
      </w:pPr>
      <w:del w:id="1663" w:author="Tatyana BUDUEVA" w:date="2021-02-17T17:19:00Z">
        <w:r w:rsidRPr="006C1DB8" w:rsidDel="006A628F">
          <w:delText xml:space="preserve">Les réclamations clients </w:delText>
        </w:r>
        <w:r w:rsidR="005A0496" w:rsidRPr="006C1DB8" w:rsidDel="006A628F">
          <w:delText>concernant</w:delText>
        </w:r>
        <w:r w:rsidRPr="006C1DB8" w:rsidDel="006A628F">
          <w:delText xml:space="preserve"> la réalisation de l’Assistance Technique </w:delText>
        </w:r>
        <w:r w:rsidR="005A0496" w:rsidRPr="006C1DB8" w:rsidDel="006A628F">
          <w:delText>et le</w:delText>
        </w:r>
        <w:r w:rsidR="00281A6E" w:rsidRPr="006C1DB8" w:rsidDel="006A628F">
          <w:delText>s</w:delText>
        </w:r>
        <w:r w:rsidR="005A0496" w:rsidRPr="006C1DB8" w:rsidDel="006A628F">
          <w:delText xml:space="preserve"> retards/pénalités du développement sont gérés dans le fichier dédié à cet effet « Gestion des non conformités »</w:delText>
        </w:r>
      </w:del>
    </w:p>
    <w:p w14:paraId="270D7936" w14:textId="577B3A32" w:rsidR="00F90B32" w:rsidRPr="00F90B32" w:rsidDel="00F90B32" w:rsidRDefault="00363CEE" w:rsidP="00F90B32">
      <w:pPr>
        <w:pStyle w:val="Corpsdetexte"/>
        <w:ind w:left="0"/>
        <w:rPr>
          <w:del w:id="1664" w:author="Tatyana BUDUEVA" w:date="2021-02-16T12:29:00Z"/>
          <w:moveTo w:id="1665" w:author="Tatyana BUDUEVA" w:date="2021-02-16T12:29:00Z"/>
          <w:color w:val="C00000"/>
          <w:lang w:val="fr-FR"/>
          <w:rPrChange w:id="1666" w:author="Tatyana BUDUEVA" w:date="2021-02-16T12:29:00Z">
            <w:rPr>
              <w:del w:id="1667" w:author="Tatyana BUDUEVA" w:date="2021-02-16T12:29:00Z"/>
              <w:moveTo w:id="1668" w:author="Tatyana BUDUEVA" w:date="2021-02-16T12:29:00Z"/>
              <w:lang w:val="fr-FR"/>
            </w:rPr>
          </w:rPrChange>
        </w:rPr>
      </w:pPr>
      <w:moveFromRangeStart w:id="1669" w:author="Tatyana BUDUEVA" w:date="2021-02-16T12:29:00Z" w:name="move64370958"/>
      <w:moveFrom w:id="1670" w:author="Tatyana BUDUEVA" w:date="2021-02-16T12:29:00Z">
        <w:del w:id="1671" w:author="Tatyana BUDUEVA" w:date="2021-02-16T12:29:00Z">
          <w:r w:rsidRPr="006C1DB8" w:rsidDel="00F90B32">
            <w:rPr>
              <w:lang w:val="fr-FR"/>
            </w:rPr>
            <w:delText xml:space="preserve">Les réclamations clients pour les projets en forfait sont gérés par une RADE (relevé d’anomalie / demande d’évolution. </w:delText>
          </w:r>
        </w:del>
      </w:moveFrom>
      <w:moveFromRangeEnd w:id="1669"/>
      <w:del w:id="1672" w:author="Tatyana BUDUEVA" w:date="2021-02-16T12:29:00Z">
        <w:r w:rsidRPr="006C1DB8" w:rsidDel="00F90B32">
          <w:rPr>
            <w:lang w:val="fr-FR"/>
          </w:rPr>
          <w:delText xml:space="preserve">Dans un premier temps, le GPN crée un ticket Mantis et analyse la réclamation client afin de définir s’il s’agit de l’évolution ou de non-conformité. Si l’analyse montre que la réclamation client sort du périmètre initial, </w:delText>
        </w:r>
        <w:r w:rsidR="00281A6E" w:rsidRPr="006C1DB8" w:rsidDel="00F90B32">
          <w:rPr>
            <w:lang w:val="fr-FR"/>
          </w:rPr>
          <w:delText xml:space="preserve">un avenant </w:delText>
        </w:r>
        <w:r w:rsidRPr="006C1DB8" w:rsidDel="00F90B32">
          <w:rPr>
            <w:lang w:val="fr-FR"/>
          </w:rPr>
          <w:delText>sera proposé au client. Si la réclamation client relève d’un dysfonctionnement qui rentre dans le périmètre initial, la non-conformité sera gérée dans le Mantis. Dans ce cas, l’analyse de cause sera menée suivi</w:delText>
        </w:r>
        <w:r w:rsidR="00281A6E" w:rsidRPr="006C1DB8" w:rsidDel="00F90B32">
          <w:rPr>
            <w:lang w:val="fr-FR"/>
          </w:rPr>
          <w:delText>e</w:delText>
        </w:r>
        <w:r w:rsidRPr="006C1DB8" w:rsidDel="00F90B32">
          <w:rPr>
            <w:lang w:val="fr-FR"/>
          </w:rPr>
          <w:delText xml:space="preserve"> par la proposition d’une solution pour éliminer directement la non-conformité. Cette gestion de non-conformité sera prise en charge dans le cadre du projet ou de sa garantie. </w:delText>
        </w:r>
      </w:del>
      <w:moveToRangeStart w:id="1673" w:author="Tatyana BUDUEVA" w:date="2021-02-16T12:29:00Z" w:name="move64370958"/>
      <w:moveTo w:id="1674" w:author="Tatyana BUDUEVA" w:date="2021-02-16T12:29:00Z">
        <w:del w:id="1675" w:author="Tatyana BUDUEVA" w:date="2021-02-16T12:29:00Z">
          <w:r w:rsidR="00F90B32" w:rsidRPr="00F90B32" w:rsidDel="00F90B32">
            <w:rPr>
              <w:color w:val="C00000"/>
              <w:rPrChange w:id="1676" w:author="Tatyana BUDUEVA" w:date="2021-02-16T12:29:00Z">
                <w:rPr/>
              </w:rPrChange>
            </w:rPr>
            <w:delText xml:space="preserve">Les réclamations clients pour les projets en forfait sont gérés par une RADE (relevé d’anomalie / demande d’évolution. </w:delText>
          </w:r>
        </w:del>
      </w:moveTo>
    </w:p>
    <w:moveToRangeEnd w:id="1673"/>
    <w:p w14:paraId="637FD4A2" w14:textId="779ED4FC" w:rsidR="005E51DC" w:rsidRPr="006C1DB8" w:rsidDel="006A628F" w:rsidRDefault="005E51DC">
      <w:pPr>
        <w:spacing w:line="360" w:lineRule="auto"/>
        <w:rPr>
          <w:del w:id="1677" w:author="Tatyana BUDUEVA" w:date="2021-02-17T17:19:00Z"/>
        </w:rPr>
        <w:pPrChange w:id="1678" w:author="Tatyana BUDUEVA" w:date="2021-02-16T12:46:00Z">
          <w:pPr>
            <w:pStyle w:val="Corpsdetexte"/>
            <w:ind w:left="0"/>
          </w:pPr>
        </w:pPrChange>
      </w:pPr>
    </w:p>
    <w:p w14:paraId="57CD61FB" w14:textId="12C64998" w:rsidR="00C7777B" w:rsidRPr="006C1DB8" w:rsidRDefault="004373B4" w:rsidP="004373B4">
      <w:pPr>
        <w:pStyle w:val="Titre2"/>
      </w:pPr>
      <w:bookmarkStart w:id="1679" w:name="_Ref48748573"/>
      <w:bookmarkStart w:id="1680" w:name="_Toc62736672"/>
      <w:r w:rsidRPr="006C1DB8">
        <w:t>Amélioration continue</w:t>
      </w:r>
      <w:bookmarkEnd w:id="1679"/>
      <w:bookmarkEnd w:id="1680"/>
      <w:r w:rsidRPr="006C1DB8">
        <w:t xml:space="preserve"> </w:t>
      </w:r>
    </w:p>
    <w:p w14:paraId="14043A2A" w14:textId="4581A064" w:rsidR="007E2F65" w:rsidRPr="000F0217" w:rsidRDefault="006A628F" w:rsidP="007E2F65">
      <w:pPr>
        <w:rPr>
          <w:ins w:id="1681" w:author="Tatyana BUDUEVA" w:date="2021-02-17T17:25:00Z"/>
        </w:rPr>
      </w:pPr>
      <w:ins w:id="1682" w:author="Tatyana BUDUEVA" w:date="2021-02-17T17:21:00Z">
        <w:r>
          <w:t xml:space="preserve">L’amélioration continue </w:t>
        </w:r>
      </w:ins>
      <w:ins w:id="1683" w:author="Tatyana BUDUEVA" w:date="2021-02-17T17:22:00Z">
        <w:r>
          <w:t xml:space="preserve">est basée sur les </w:t>
        </w:r>
      </w:ins>
      <w:ins w:id="1684" w:author="Tatyana BUDUEVA" w:date="2021-02-17T17:23:00Z">
        <w:r>
          <w:t>résultats des audits SMQ et sur les éléments de sortie de la RDD</w:t>
        </w:r>
      </w:ins>
      <w:ins w:id="1685" w:author="Tatyana BUDUEVA" w:date="2021-02-17T17:25:00Z">
        <w:r w:rsidR="007E2F65">
          <w:t xml:space="preserve">. </w:t>
        </w:r>
      </w:ins>
      <w:ins w:id="1686" w:author="Tatyana BUDUEVA" w:date="2021-02-17T17:26:00Z">
        <w:r w:rsidR="007E2F65">
          <w:t xml:space="preserve">Ces éléments </w:t>
        </w:r>
      </w:ins>
      <w:ins w:id="1687" w:author="Tatyana BUDUEVA" w:date="2021-02-17T17:25:00Z">
        <w:r w:rsidR="007E2F65" w:rsidRPr="006C1DB8">
          <w:t>seront identifiés dans le dernier CR de la Revue de Direction (modèle Revue de Direction)</w:t>
        </w:r>
        <w:r w:rsidR="007E2F65">
          <w:t xml:space="preserve"> </w:t>
        </w:r>
      </w:ins>
    </w:p>
    <w:p w14:paraId="5E50DBB0" w14:textId="0F36E5D1" w:rsidR="003F78B2" w:rsidRPr="006C1DB8" w:rsidDel="00CC4BA3" w:rsidRDefault="00196B5F" w:rsidP="00C7777B">
      <w:pPr>
        <w:rPr>
          <w:del w:id="1688" w:author="Tatyana BUDUEVA" w:date="2021-02-16T12:00:00Z"/>
        </w:rPr>
      </w:pPr>
      <w:del w:id="1689" w:author="Tatyana BUDUEVA" w:date="2021-02-16T11:58:00Z">
        <w:r w:rsidRPr="006C1DB8" w:rsidDel="002145AC">
          <w:delText xml:space="preserve">Les </w:delText>
        </w:r>
      </w:del>
      <w:del w:id="1690" w:author="Tatyana BUDUEVA" w:date="2021-02-16T12:00:00Z">
        <w:r w:rsidRPr="006C1DB8" w:rsidDel="00CC4BA3">
          <w:delText>réclamation</w:delText>
        </w:r>
        <w:r w:rsidR="00AF0A52" w:rsidRPr="006C1DB8" w:rsidDel="00CC4BA3">
          <w:delText>s</w:delText>
        </w:r>
        <w:r w:rsidRPr="006C1DB8" w:rsidDel="00CC4BA3">
          <w:delText xml:space="preserve"> clients </w:delText>
        </w:r>
        <w:r w:rsidRPr="00060B69" w:rsidDel="00CC4BA3">
          <w:delText xml:space="preserve">AT </w:delText>
        </w:r>
        <w:r w:rsidRPr="006C1DB8" w:rsidDel="00CC4BA3">
          <w:delText>sont géré</w:delText>
        </w:r>
        <w:r w:rsidR="00281A6E" w:rsidRPr="006C1DB8" w:rsidDel="00CC4BA3">
          <w:delText>e</w:delText>
        </w:r>
        <w:r w:rsidRPr="006C1DB8" w:rsidDel="00CC4BA3">
          <w:delText>s dans le fichier « Gestion des non-conformités »</w:delText>
        </w:r>
      </w:del>
    </w:p>
    <w:p w14:paraId="14FB426D" w14:textId="5141E728" w:rsidR="00CC4BA3" w:rsidRPr="003856F8" w:rsidDel="007E2F65" w:rsidRDefault="00196B5F" w:rsidP="00C7777B">
      <w:pPr>
        <w:rPr>
          <w:del w:id="1691" w:author="Tatyana BUDUEVA" w:date="2021-02-17T17:26:00Z"/>
          <w:color w:val="FF0000"/>
          <w:rPrChange w:id="1692" w:author="Tatyana BUDUEVA" w:date="2021-02-16T11:38:00Z">
            <w:rPr>
              <w:del w:id="1693" w:author="Tatyana BUDUEVA" w:date="2021-02-17T17:26:00Z"/>
            </w:rPr>
          </w:rPrChange>
        </w:rPr>
      </w:pPr>
      <w:del w:id="1694" w:author="Tatyana BUDUEVA" w:date="2021-02-16T12:00:00Z">
        <w:r w:rsidRPr="003856F8" w:rsidDel="00CC4BA3">
          <w:rPr>
            <w:color w:val="FF0000"/>
            <w:rPrChange w:id="1695" w:author="Tatyana BUDUEVA" w:date="2021-02-16T11:38:00Z">
              <w:rPr/>
            </w:rPrChange>
          </w:rPr>
          <w:delText>Les réclamation</w:delText>
        </w:r>
        <w:r w:rsidR="00AF0A52" w:rsidRPr="003856F8" w:rsidDel="00CC4BA3">
          <w:rPr>
            <w:color w:val="FF0000"/>
            <w:rPrChange w:id="1696" w:author="Tatyana BUDUEVA" w:date="2021-02-16T11:38:00Z">
              <w:rPr/>
            </w:rPrChange>
          </w:rPr>
          <w:delText>s</w:delText>
        </w:r>
        <w:r w:rsidRPr="003856F8" w:rsidDel="00CC4BA3">
          <w:rPr>
            <w:color w:val="FF0000"/>
            <w:rPrChange w:id="1697" w:author="Tatyana BUDUEVA" w:date="2021-02-16T11:38:00Z">
              <w:rPr/>
            </w:rPrChange>
          </w:rPr>
          <w:delText xml:space="preserve"> client pour les projets forfait sont </w:delText>
        </w:r>
      </w:del>
      <w:del w:id="1698" w:author="Tatyana BUDUEVA" w:date="2021-02-16T11:51:00Z">
        <w:r w:rsidRPr="003856F8" w:rsidDel="002145AC">
          <w:rPr>
            <w:color w:val="FF0000"/>
            <w:rPrChange w:id="1699" w:author="Tatyana BUDUEVA" w:date="2021-02-16T11:38:00Z">
              <w:rPr/>
            </w:rPrChange>
          </w:rPr>
          <w:delText>géré</w:delText>
        </w:r>
        <w:r w:rsidR="00281A6E" w:rsidRPr="003856F8" w:rsidDel="002145AC">
          <w:rPr>
            <w:color w:val="FF0000"/>
            <w:rPrChange w:id="1700" w:author="Tatyana BUDUEVA" w:date="2021-02-16T11:38:00Z">
              <w:rPr/>
            </w:rPrChange>
          </w:rPr>
          <w:delText>e</w:delText>
        </w:r>
        <w:r w:rsidRPr="003856F8" w:rsidDel="002145AC">
          <w:rPr>
            <w:color w:val="FF0000"/>
            <w:rPrChange w:id="1701" w:author="Tatyana BUDUEVA" w:date="2021-02-16T11:38:00Z">
              <w:rPr/>
            </w:rPrChange>
          </w:rPr>
          <w:delText xml:space="preserve">s dans </w:delText>
        </w:r>
      </w:del>
      <w:del w:id="1702" w:author="Tatyana BUDUEVA" w:date="2021-02-16T11:36:00Z">
        <w:r w:rsidRPr="003856F8" w:rsidDel="003856F8">
          <w:rPr>
            <w:color w:val="FF0000"/>
            <w:rPrChange w:id="1703" w:author="Tatyana BUDUEVA" w:date="2021-02-16T11:38:00Z">
              <w:rPr/>
            </w:rPrChange>
          </w:rPr>
          <w:delText xml:space="preserve">le </w:delText>
        </w:r>
      </w:del>
      <w:del w:id="1704" w:author="Tatyana BUDUEVA" w:date="2021-02-16T11:51:00Z">
        <w:r w:rsidR="009C223E" w:rsidRPr="003856F8" w:rsidDel="002145AC">
          <w:rPr>
            <w:color w:val="FF0000"/>
            <w:rPrChange w:id="1705" w:author="Tatyana BUDUEVA" w:date="2021-02-16T11:38:00Z">
              <w:rPr/>
            </w:rPrChange>
          </w:rPr>
          <w:delText>Mantis</w:delText>
        </w:r>
      </w:del>
    </w:p>
    <w:p w14:paraId="270B9BCF" w14:textId="77777777" w:rsidR="006A628F" w:rsidRDefault="006A628F" w:rsidP="00C7777B">
      <w:pPr>
        <w:rPr>
          <w:ins w:id="1706" w:author="Tatyana BUDUEVA" w:date="2021-02-17T17:21:00Z"/>
        </w:rPr>
      </w:pPr>
    </w:p>
    <w:p w14:paraId="043F4FC0" w14:textId="0F576B33" w:rsidR="009C223E" w:rsidRPr="006C1DB8" w:rsidDel="00C63381" w:rsidRDefault="00196B5F" w:rsidP="00C7777B">
      <w:pPr>
        <w:rPr>
          <w:del w:id="1707" w:author="Tatyana BUDUEVA" w:date="2021-02-17T17:24:00Z"/>
        </w:rPr>
      </w:pPr>
      <w:del w:id="1708" w:author="Tatyana BUDUEVA" w:date="2021-02-17T17:24:00Z">
        <w:r w:rsidRPr="006C1DB8" w:rsidDel="00C63381">
          <w:delText xml:space="preserve">Les résultats d’audit SMQ </w:delText>
        </w:r>
        <w:r w:rsidR="00AF0A52" w:rsidRPr="006C1DB8" w:rsidDel="00C63381">
          <w:delText>sont</w:delText>
        </w:r>
        <w:r w:rsidR="00D32BBA" w:rsidRPr="00060B69" w:rsidDel="00C63381">
          <w:delText xml:space="preserve"> suivi</w:delText>
        </w:r>
        <w:r w:rsidR="00AF0A52" w:rsidRPr="006C1DB8" w:rsidDel="00C63381">
          <w:delText>s</w:delText>
        </w:r>
        <w:r w:rsidR="00D32BBA" w:rsidRPr="00060B69" w:rsidDel="00C63381">
          <w:delText xml:space="preserve"> d’action</w:delText>
        </w:r>
        <w:r w:rsidR="00281A6E" w:rsidRPr="006C1DB8" w:rsidDel="00C63381">
          <w:delText>s</w:delText>
        </w:r>
        <w:r w:rsidR="00D32BBA" w:rsidRPr="00060B69" w:rsidDel="00C63381">
          <w:delText xml:space="preserve"> et synthèse annuel PAA</w:delText>
        </w:r>
        <w:r w:rsidR="009C223E" w:rsidRPr="006C1DB8" w:rsidDel="00C63381">
          <w:delText xml:space="preserve"> </w:delText>
        </w:r>
      </w:del>
    </w:p>
    <w:p w14:paraId="67B8B7BE" w14:textId="29D71A93" w:rsidR="00615E91" w:rsidRPr="006C1DB8" w:rsidRDefault="00C5343A" w:rsidP="00615E91">
      <w:r w:rsidRPr="00060B69">
        <w:t>Le RQ organise avec les membres de la direction au moins une fois par</w:t>
      </w:r>
      <w:r w:rsidR="00D262BE" w:rsidRPr="00060B69">
        <w:t xml:space="preserve"> an</w:t>
      </w:r>
      <w:r w:rsidRPr="00060B69">
        <w:t xml:space="preserve"> </w:t>
      </w:r>
      <w:r w:rsidR="00615E91" w:rsidRPr="00060B69">
        <w:t>la RDD</w:t>
      </w:r>
      <w:r w:rsidR="00F86BA3" w:rsidRPr="006C1DB8">
        <w:t xml:space="preserve"> durant laquelle, le point est fait </w:t>
      </w:r>
      <w:r w:rsidR="00615E91" w:rsidRPr="00060B69">
        <w:t>sur le fichier</w:t>
      </w:r>
      <w:r w:rsidR="00D32BBA" w:rsidRPr="006C1DB8">
        <w:t xml:space="preserve"> « </w:t>
      </w:r>
      <w:del w:id="1709" w:author="Tatyana BUDUEVA" w:date="2021-02-25T14:27:00Z">
        <w:r w:rsidR="00D32BBA" w:rsidRPr="006C1DB8" w:rsidDel="002B26B4">
          <w:delText xml:space="preserve">suivi </w:delText>
        </w:r>
      </w:del>
      <w:del w:id="1710" w:author="Tatyana BUDUEVA" w:date="2021-02-17T14:53:00Z">
        <w:r w:rsidR="00D32BBA" w:rsidRPr="006C1DB8" w:rsidDel="00B70CF6">
          <w:delText>d’action </w:delText>
        </w:r>
      </w:del>
      <w:ins w:id="1711" w:author="Tatyana BUDUEVA" w:date="2021-02-25T14:27:00Z">
        <w:r w:rsidR="002B26B4">
          <w:t>gestion des actions</w:t>
        </w:r>
      </w:ins>
      <w:ins w:id="1712" w:author="Tatyana BUDUEVA" w:date="2021-02-17T14:53:00Z">
        <w:r w:rsidR="00B70CF6" w:rsidRPr="006C1DB8">
          <w:t> </w:t>
        </w:r>
      </w:ins>
      <w:r w:rsidR="00D32BBA" w:rsidRPr="006C1DB8">
        <w:t>», synthèse</w:t>
      </w:r>
      <w:r w:rsidR="00615E91" w:rsidRPr="00060B69">
        <w:t xml:space="preserve"> PAA, </w:t>
      </w:r>
      <w:del w:id="1713" w:author="Tatyana BUDUEVA" w:date="2021-02-25T14:27:00Z">
        <w:r w:rsidR="00D32BBA" w:rsidRPr="006C1DB8" w:rsidDel="002B26B4">
          <w:delText xml:space="preserve">le fichier </w:delText>
        </w:r>
      </w:del>
      <w:del w:id="1714" w:author="Tatyana BUDUEVA" w:date="2021-02-17T17:24:00Z">
        <w:r w:rsidR="00D32BBA" w:rsidRPr="006C1DB8" w:rsidDel="00C63381">
          <w:delText xml:space="preserve">Excel </w:delText>
        </w:r>
      </w:del>
      <w:del w:id="1715" w:author="Tatyana BUDUEVA" w:date="2021-02-25T14:27:00Z">
        <w:r w:rsidR="00F86BA3" w:rsidRPr="006C1DB8" w:rsidDel="002B26B4">
          <w:delText xml:space="preserve">gestion des </w:delText>
        </w:r>
      </w:del>
      <w:del w:id="1716" w:author="Tatyana BUDUEVA" w:date="2021-02-17T17:24:00Z">
        <w:r w:rsidR="00F86BA3" w:rsidRPr="006C1DB8" w:rsidDel="00C63381">
          <w:delText>non conformités</w:delText>
        </w:r>
      </w:del>
      <w:del w:id="1717" w:author="Tatyana BUDUEVA" w:date="2021-02-25T14:27:00Z">
        <w:r w:rsidR="00615E91" w:rsidRPr="00060B69" w:rsidDel="002B26B4">
          <w:delText xml:space="preserve">, </w:delText>
        </w:r>
      </w:del>
      <w:r w:rsidR="00F86BA3" w:rsidRPr="006C1DB8">
        <w:t xml:space="preserve">la </w:t>
      </w:r>
      <w:r w:rsidR="00615E91" w:rsidRPr="00060B69">
        <w:t xml:space="preserve">synthèse </w:t>
      </w:r>
      <w:r w:rsidR="00F86BA3" w:rsidRPr="006C1DB8">
        <w:t xml:space="preserve">des actions </w:t>
      </w:r>
      <w:r w:rsidR="00615E91" w:rsidRPr="00060B69">
        <w:t xml:space="preserve">Mantis </w:t>
      </w:r>
      <w:ins w:id="1718" w:author="Tatyana BUDUEVA" w:date="2021-02-17T17:24:00Z">
        <w:r w:rsidR="00C63381">
          <w:t>/</w:t>
        </w:r>
        <w:proofErr w:type="spellStart"/>
        <w:r w:rsidR="00C63381">
          <w:t>ProjeQtor</w:t>
        </w:r>
        <w:proofErr w:type="spellEnd"/>
        <w:r w:rsidR="00C63381">
          <w:t xml:space="preserve">, les résultats des </w:t>
        </w:r>
      </w:ins>
      <w:ins w:id="1719" w:author="Tatyana BUDUEVA" w:date="2021-02-17T17:25:00Z">
        <w:r w:rsidR="00C63381">
          <w:t>enquêtes de satisfaction</w:t>
        </w:r>
      </w:ins>
      <w:del w:id="1720" w:author="Tatyana BUDUEVA" w:date="2021-02-17T17:24:00Z">
        <w:r w:rsidR="00615E91" w:rsidRPr="00060B69" w:rsidDel="00C63381">
          <w:delText>(action en retard</w:delText>
        </w:r>
        <w:r w:rsidR="00D32BBA" w:rsidRPr="00060B69" w:rsidDel="00C63381">
          <w:delText>)</w:delText>
        </w:r>
      </w:del>
      <w:ins w:id="1721" w:author="Tatyana BUDUEVA" w:date="2021-02-09T17:06:00Z">
        <w:r w:rsidR="00C25787">
          <w:t xml:space="preserve"> </w:t>
        </w:r>
      </w:ins>
    </w:p>
    <w:p w14:paraId="7D34C015" w14:textId="50A52A12" w:rsidR="00C5343A" w:rsidRPr="006C1DB8" w:rsidRDefault="00C5343A" w:rsidP="00C7777B">
      <w:r w:rsidRPr="006C1DB8">
        <w:t>Pendant cette réunion, la pertinence, l’adéquation et l’efficacité du SMQ sont discuté</w:t>
      </w:r>
      <w:r w:rsidR="00281A6E" w:rsidRPr="006C1DB8">
        <w:t>e</w:t>
      </w:r>
      <w:r w:rsidRPr="006C1DB8">
        <w:t>s.</w:t>
      </w:r>
    </w:p>
    <w:p w14:paraId="6BB9E707" w14:textId="734D4301" w:rsidR="00C5343A" w:rsidDel="007D4EE3" w:rsidRDefault="00C5343A" w:rsidP="00C7777B">
      <w:pPr>
        <w:rPr>
          <w:del w:id="1722" w:author="Tatyana BUDUEVA" w:date="2021-02-16T14:48:00Z"/>
        </w:rPr>
      </w:pPr>
      <w:del w:id="1723" w:author="Tatyana BUDUEVA" w:date="2021-02-17T17:26:00Z">
        <w:r w:rsidRPr="006C1DB8" w:rsidDel="007E2F65">
          <w:delText xml:space="preserve">Pacte Novation prendra en compte les résultats de l’analyse et de l’évaluation </w:delText>
        </w:r>
        <w:r w:rsidR="005C29FA" w:rsidDel="007E2F65">
          <w:delText xml:space="preserve">ainsi que </w:delText>
        </w:r>
        <w:r w:rsidRPr="006C1DB8" w:rsidDel="007E2F65">
          <w:delText xml:space="preserve">les éléments de sortie de la Revue de Direction </w:delText>
        </w:r>
      </w:del>
      <w:del w:id="1724" w:author="Tatyana BUDUEVA" w:date="2021-02-17T17:25:00Z">
        <w:r w:rsidRPr="006C1DB8" w:rsidDel="007E2F65">
          <w:delText>qui seront identifiés dans le dernier CR de la Revue de Direction (modèle Revue de Direction)</w:delText>
        </w:r>
        <w:r w:rsidDel="007E2F65">
          <w:delText xml:space="preserve"> </w:delText>
        </w:r>
      </w:del>
    </w:p>
    <w:p w14:paraId="39FA6DC4" w14:textId="39962D56" w:rsidR="00D4773B" w:rsidRDefault="00D4773B">
      <w:pPr>
        <w:rPr>
          <w:ins w:id="1725" w:author="Tatyana BUDUEVA" w:date="2021-02-24T16:45:00Z"/>
        </w:rPr>
      </w:pPr>
    </w:p>
    <w:p w14:paraId="6457D664" w14:textId="77777777" w:rsidR="00D4773B" w:rsidRPr="00D4773B" w:rsidRDefault="00D4773B">
      <w:pPr>
        <w:rPr>
          <w:ins w:id="1726" w:author="Tatyana BUDUEVA" w:date="2021-02-24T16:45:00Z"/>
        </w:rPr>
      </w:pPr>
    </w:p>
    <w:p w14:paraId="66F0CD5A" w14:textId="77777777" w:rsidR="00D4773B" w:rsidRPr="00D4773B" w:rsidRDefault="00D4773B">
      <w:pPr>
        <w:rPr>
          <w:ins w:id="1727" w:author="Tatyana BUDUEVA" w:date="2021-02-24T16:45:00Z"/>
        </w:rPr>
      </w:pPr>
    </w:p>
    <w:p w14:paraId="6ED71347" w14:textId="77777777" w:rsidR="00D4773B" w:rsidRPr="00D4773B" w:rsidRDefault="00D4773B">
      <w:pPr>
        <w:rPr>
          <w:ins w:id="1728" w:author="Tatyana BUDUEVA" w:date="2021-02-24T16:45:00Z"/>
        </w:rPr>
      </w:pPr>
    </w:p>
    <w:p w14:paraId="6F0BCAF9" w14:textId="77777777" w:rsidR="00D4773B" w:rsidRPr="00D4773B" w:rsidRDefault="00D4773B">
      <w:pPr>
        <w:rPr>
          <w:ins w:id="1729" w:author="Tatyana BUDUEVA" w:date="2021-02-24T16:45:00Z"/>
        </w:rPr>
      </w:pPr>
    </w:p>
    <w:p w14:paraId="0A52A187" w14:textId="77777777" w:rsidR="00D4773B" w:rsidRPr="00D4773B" w:rsidRDefault="00D4773B">
      <w:pPr>
        <w:rPr>
          <w:ins w:id="1730" w:author="Tatyana BUDUEVA" w:date="2021-02-24T16:45:00Z"/>
        </w:rPr>
      </w:pPr>
    </w:p>
    <w:p w14:paraId="14F4B5CF" w14:textId="77777777" w:rsidR="00D4773B" w:rsidRPr="00D4773B" w:rsidRDefault="00D4773B">
      <w:pPr>
        <w:rPr>
          <w:ins w:id="1731" w:author="Tatyana BUDUEVA" w:date="2021-02-24T16:45:00Z"/>
        </w:rPr>
      </w:pPr>
    </w:p>
    <w:p w14:paraId="222F7B99" w14:textId="77777777" w:rsidR="00D4773B" w:rsidRPr="00D4773B" w:rsidRDefault="00D4773B">
      <w:pPr>
        <w:rPr>
          <w:ins w:id="1732" w:author="Tatyana BUDUEVA" w:date="2021-02-24T16:45:00Z"/>
        </w:rPr>
      </w:pPr>
    </w:p>
    <w:p w14:paraId="6BA6B97D" w14:textId="77777777" w:rsidR="00D4773B" w:rsidRPr="00D4773B" w:rsidRDefault="00D4773B">
      <w:pPr>
        <w:rPr>
          <w:ins w:id="1733" w:author="Tatyana BUDUEVA" w:date="2021-02-24T16:45:00Z"/>
        </w:rPr>
      </w:pPr>
    </w:p>
    <w:p w14:paraId="4CE6FFDB" w14:textId="77777777" w:rsidR="00D4773B" w:rsidRPr="00D4773B" w:rsidRDefault="00D4773B">
      <w:pPr>
        <w:rPr>
          <w:ins w:id="1734" w:author="Tatyana BUDUEVA" w:date="2021-02-24T16:45:00Z"/>
        </w:rPr>
      </w:pPr>
    </w:p>
    <w:p w14:paraId="6FF8623D" w14:textId="77777777" w:rsidR="00D4773B" w:rsidRPr="00D4773B" w:rsidRDefault="00D4773B">
      <w:pPr>
        <w:rPr>
          <w:ins w:id="1735" w:author="Tatyana BUDUEVA" w:date="2021-02-24T16:45:00Z"/>
        </w:rPr>
      </w:pPr>
    </w:p>
    <w:p w14:paraId="239D8A61" w14:textId="77777777" w:rsidR="00D4773B" w:rsidRPr="00D4773B" w:rsidRDefault="00D4773B">
      <w:pPr>
        <w:rPr>
          <w:ins w:id="1736" w:author="Tatyana BUDUEVA" w:date="2021-02-24T16:45:00Z"/>
        </w:rPr>
      </w:pPr>
    </w:p>
    <w:p w14:paraId="3D9920D9" w14:textId="77777777" w:rsidR="00D4773B" w:rsidRPr="00D4773B" w:rsidRDefault="00D4773B">
      <w:pPr>
        <w:rPr>
          <w:ins w:id="1737" w:author="Tatyana BUDUEVA" w:date="2021-02-24T16:45:00Z"/>
        </w:rPr>
      </w:pPr>
    </w:p>
    <w:p w14:paraId="7E817466" w14:textId="77777777" w:rsidR="00D4773B" w:rsidRPr="00D4773B" w:rsidRDefault="00D4773B">
      <w:pPr>
        <w:rPr>
          <w:ins w:id="1738" w:author="Tatyana BUDUEVA" w:date="2021-02-24T16:45:00Z"/>
        </w:rPr>
      </w:pPr>
    </w:p>
    <w:p w14:paraId="1667B229" w14:textId="77777777" w:rsidR="00D4773B" w:rsidRPr="00D4773B" w:rsidRDefault="00D4773B">
      <w:pPr>
        <w:rPr>
          <w:ins w:id="1739" w:author="Tatyana BUDUEVA" w:date="2021-02-24T16:45:00Z"/>
        </w:rPr>
      </w:pPr>
    </w:p>
    <w:p w14:paraId="34508039" w14:textId="77777777" w:rsidR="00D4773B" w:rsidRPr="00D4773B" w:rsidRDefault="00D4773B">
      <w:pPr>
        <w:rPr>
          <w:ins w:id="1740" w:author="Tatyana BUDUEVA" w:date="2021-02-24T16:45:00Z"/>
        </w:rPr>
      </w:pPr>
    </w:p>
    <w:p w14:paraId="1F45CE1D" w14:textId="77777777" w:rsidR="00D4773B" w:rsidRPr="00D4773B" w:rsidRDefault="00D4773B">
      <w:pPr>
        <w:rPr>
          <w:ins w:id="1741" w:author="Tatyana BUDUEVA" w:date="2021-02-24T16:45:00Z"/>
        </w:rPr>
      </w:pPr>
    </w:p>
    <w:p w14:paraId="42752D0B" w14:textId="77777777" w:rsidR="00D4773B" w:rsidRPr="00D4773B" w:rsidRDefault="00D4773B">
      <w:pPr>
        <w:rPr>
          <w:ins w:id="1742" w:author="Tatyana BUDUEVA" w:date="2021-02-24T16:45:00Z"/>
        </w:rPr>
      </w:pPr>
    </w:p>
    <w:p w14:paraId="5B13E970" w14:textId="77777777" w:rsidR="00D4773B" w:rsidRPr="00D4773B" w:rsidRDefault="00D4773B">
      <w:pPr>
        <w:rPr>
          <w:ins w:id="1743" w:author="Tatyana BUDUEVA" w:date="2021-02-24T16:45:00Z"/>
        </w:rPr>
      </w:pPr>
    </w:p>
    <w:p w14:paraId="67EB33F6" w14:textId="77777777" w:rsidR="00D4773B" w:rsidRPr="00D4773B" w:rsidRDefault="00D4773B">
      <w:pPr>
        <w:rPr>
          <w:ins w:id="1744" w:author="Tatyana BUDUEVA" w:date="2021-02-24T16:45:00Z"/>
        </w:rPr>
      </w:pPr>
    </w:p>
    <w:p w14:paraId="2BA52F1E" w14:textId="77777777" w:rsidR="00D4773B" w:rsidRPr="00D4773B" w:rsidRDefault="00D4773B">
      <w:pPr>
        <w:rPr>
          <w:ins w:id="1745" w:author="Tatyana BUDUEVA" w:date="2021-02-24T16:45:00Z"/>
        </w:rPr>
      </w:pPr>
    </w:p>
    <w:p w14:paraId="4CBFE545" w14:textId="77777777" w:rsidR="00D4773B" w:rsidRPr="00D4773B" w:rsidRDefault="00D4773B">
      <w:pPr>
        <w:rPr>
          <w:ins w:id="1746" w:author="Tatyana BUDUEVA" w:date="2021-02-24T16:45:00Z"/>
        </w:rPr>
      </w:pPr>
    </w:p>
    <w:p w14:paraId="30ED2B1F" w14:textId="77777777" w:rsidR="00D4773B" w:rsidRPr="00D4773B" w:rsidRDefault="00D4773B">
      <w:pPr>
        <w:rPr>
          <w:ins w:id="1747" w:author="Tatyana BUDUEVA" w:date="2021-02-24T16:45:00Z"/>
        </w:rPr>
      </w:pPr>
    </w:p>
    <w:p w14:paraId="20B1A354" w14:textId="77777777" w:rsidR="00D4773B" w:rsidRPr="00D4773B" w:rsidRDefault="00D4773B">
      <w:pPr>
        <w:rPr>
          <w:ins w:id="1748" w:author="Tatyana BUDUEVA" w:date="2021-02-24T16:45:00Z"/>
        </w:rPr>
      </w:pPr>
    </w:p>
    <w:p w14:paraId="22DD1861" w14:textId="77777777" w:rsidR="00D4773B" w:rsidRPr="00D4773B" w:rsidRDefault="00D4773B">
      <w:pPr>
        <w:rPr>
          <w:ins w:id="1749" w:author="Tatyana BUDUEVA" w:date="2021-02-24T16:45:00Z"/>
        </w:rPr>
      </w:pPr>
    </w:p>
    <w:p w14:paraId="017E5F92" w14:textId="77777777" w:rsidR="00D4773B" w:rsidRPr="00D4773B" w:rsidRDefault="00D4773B">
      <w:pPr>
        <w:rPr>
          <w:ins w:id="1750" w:author="Tatyana BUDUEVA" w:date="2021-02-24T16:45:00Z"/>
        </w:rPr>
      </w:pPr>
    </w:p>
    <w:p w14:paraId="71183F3A" w14:textId="77777777" w:rsidR="00D4773B" w:rsidRPr="00D4773B" w:rsidRDefault="00D4773B">
      <w:pPr>
        <w:rPr>
          <w:ins w:id="1751" w:author="Tatyana BUDUEVA" w:date="2021-02-24T16:45:00Z"/>
        </w:rPr>
      </w:pPr>
    </w:p>
    <w:p w14:paraId="5156176E" w14:textId="2342C7C8" w:rsidR="00D4773B" w:rsidRDefault="00D4773B" w:rsidP="00D4773B">
      <w:pPr>
        <w:rPr>
          <w:ins w:id="1752" w:author="Tatyana BUDUEVA" w:date="2021-02-24T16:45:00Z"/>
        </w:rPr>
      </w:pPr>
    </w:p>
    <w:p w14:paraId="67953C16" w14:textId="77777777" w:rsidR="00D4773B" w:rsidRPr="00D4773B" w:rsidRDefault="00D4773B">
      <w:pPr>
        <w:rPr>
          <w:ins w:id="1753" w:author="Tatyana BUDUEVA" w:date="2021-02-24T16:45:00Z"/>
        </w:rPr>
      </w:pPr>
    </w:p>
    <w:p w14:paraId="53F71B19" w14:textId="49D766F2" w:rsidR="000F0217" w:rsidRPr="00D4773B" w:rsidRDefault="000F0217">
      <w:pPr>
        <w:jc w:val="right"/>
        <w:pPrChange w:id="1754" w:author="Tatyana BUDUEVA" w:date="2021-02-24T16:45:00Z">
          <w:pPr/>
        </w:pPrChange>
      </w:pPr>
    </w:p>
    <w:sectPr w:rsidR="000F0217" w:rsidRPr="00D4773B" w:rsidSect="00EB1903">
      <w:footerReference w:type="default" r:id="rId21"/>
      <w:pgSz w:w="11906" w:h="16838"/>
      <w:pgMar w:top="567" w:right="84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7DB9D" w14:textId="77777777" w:rsidR="00163526" w:rsidRDefault="00163526" w:rsidP="005412A6">
      <w:pPr>
        <w:spacing w:before="0" w:after="0" w:line="240" w:lineRule="auto"/>
      </w:pPr>
      <w:r>
        <w:separator/>
      </w:r>
    </w:p>
  </w:endnote>
  <w:endnote w:type="continuationSeparator" w:id="0">
    <w:p w14:paraId="42B2E32A" w14:textId="77777777" w:rsidR="00163526" w:rsidRDefault="00163526" w:rsidP="005412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2"/>
      <w:gridCol w:w="3403"/>
    </w:tblGrid>
    <w:tr w:rsidR="00163526" w:rsidRPr="00761B97" w14:paraId="7715E0AC" w14:textId="77777777" w:rsidTr="00470F01">
      <w:tc>
        <w:tcPr>
          <w:tcW w:w="3448" w:type="dxa"/>
        </w:tcPr>
        <w:p w14:paraId="11ADBD69" w14:textId="77777777" w:rsidR="00163526" w:rsidRPr="00761B97" w:rsidRDefault="00163526" w:rsidP="00470F01">
          <w:pPr>
            <w:pStyle w:val="Pieddepage"/>
            <w:rPr>
              <w:sz w:val="16"/>
              <w:szCs w:val="16"/>
            </w:rPr>
          </w:pPr>
        </w:p>
      </w:tc>
      <w:tc>
        <w:tcPr>
          <w:tcW w:w="3449" w:type="dxa"/>
        </w:tcPr>
        <w:p w14:paraId="51480DAE" w14:textId="77777777" w:rsidR="00163526" w:rsidRPr="00761B97" w:rsidRDefault="00163526" w:rsidP="00FD7A6D">
          <w:pPr>
            <w:pStyle w:val="Pieddepage"/>
            <w:jc w:val="center"/>
            <w:rPr>
              <w:sz w:val="16"/>
              <w:szCs w:val="16"/>
            </w:rPr>
          </w:pPr>
        </w:p>
      </w:tc>
      <w:tc>
        <w:tcPr>
          <w:tcW w:w="3449" w:type="dxa"/>
        </w:tcPr>
        <w:p w14:paraId="5441B050" w14:textId="63EB3B13" w:rsidR="00163526" w:rsidRPr="00761B97" w:rsidRDefault="00163526" w:rsidP="00835028">
          <w:pPr>
            <w:pStyle w:val="Pieddepage"/>
            <w:jc w:val="right"/>
            <w:rPr>
              <w:sz w:val="16"/>
              <w:szCs w:val="16"/>
            </w:rPr>
          </w:pPr>
          <w:r w:rsidRPr="00761B97">
            <w:rPr>
              <w:sz w:val="16"/>
              <w:szCs w:val="16"/>
              <w:lang w:val="en-GB"/>
            </w:rPr>
            <w:fldChar w:fldCharType="begin"/>
          </w:r>
          <w:r w:rsidRPr="00761B97">
            <w:rPr>
              <w:sz w:val="16"/>
              <w:szCs w:val="16"/>
              <w:lang w:val="en-GB"/>
            </w:rPr>
            <w:instrText xml:space="preserve"> PAGE \* roman  \* MERGEFORMAT </w:instrText>
          </w:r>
          <w:r w:rsidRPr="00761B97">
            <w:rPr>
              <w:sz w:val="16"/>
              <w:szCs w:val="16"/>
              <w:lang w:val="en-GB"/>
            </w:rPr>
            <w:fldChar w:fldCharType="separate"/>
          </w:r>
          <w:r w:rsidR="00022516" w:rsidRPr="00022516">
            <w:rPr>
              <w:bCs/>
              <w:noProof/>
              <w:sz w:val="16"/>
              <w:szCs w:val="16"/>
            </w:rPr>
            <w:t>i</w:t>
          </w:r>
          <w:r w:rsidRPr="00761B97">
            <w:rPr>
              <w:sz w:val="16"/>
              <w:szCs w:val="16"/>
            </w:rPr>
            <w:fldChar w:fldCharType="end"/>
          </w:r>
        </w:p>
      </w:tc>
    </w:tr>
  </w:tbl>
  <w:p w14:paraId="1D59311B" w14:textId="77777777" w:rsidR="00163526" w:rsidRPr="00761B97" w:rsidRDefault="00163526">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115" w:type="dxa"/>
      <w:tblBorders>
        <w:top w:val="single" w:sz="4" w:space="0" w:color="auto"/>
      </w:tblBorders>
      <w:tblLook w:val="00A0" w:firstRow="1" w:lastRow="0" w:firstColumn="1" w:lastColumn="0" w:noHBand="0" w:noVBand="0"/>
    </w:tblPr>
    <w:tblGrid>
      <w:gridCol w:w="3297"/>
      <w:gridCol w:w="3296"/>
      <w:gridCol w:w="3261"/>
      <w:gridCol w:w="3261"/>
    </w:tblGrid>
    <w:tr w:rsidR="00163526" w:rsidRPr="00761B97" w14:paraId="6A67823E" w14:textId="77777777" w:rsidTr="00B409AF">
      <w:trPr>
        <w:trHeight w:val="277"/>
      </w:trPr>
      <w:tc>
        <w:tcPr>
          <w:tcW w:w="3297" w:type="dxa"/>
          <w:tcBorders>
            <w:top w:val="single" w:sz="4" w:space="0" w:color="auto"/>
          </w:tcBorders>
        </w:tcPr>
        <w:p w14:paraId="154A3376" w14:textId="29EFD8EA" w:rsidR="00163526" w:rsidRPr="00761B97" w:rsidRDefault="00163526" w:rsidP="00FD7A6D">
          <w:pPr>
            <w:pStyle w:val="Pieddepage"/>
            <w:rPr>
              <w:sz w:val="16"/>
              <w:szCs w:val="16"/>
            </w:rPr>
          </w:pPr>
          <w:r w:rsidRPr="00761B97">
            <w:rPr>
              <w:sz w:val="16"/>
              <w:szCs w:val="16"/>
            </w:rPr>
            <w:t xml:space="preserve">© </w:t>
          </w:r>
          <w:r>
            <w:fldChar w:fldCharType="begin"/>
          </w:r>
          <w:r>
            <w:instrText xml:space="preserve"> REF  company  \* CHARFORMAT </w:instrText>
          </w:r>
          <w:r>
            <w:fldChar w:fldCharType="separate"/>
          </w:r>
          <w:r w:rsidR="00022516" w:rsidRPr="00022516">
            <w:t>Pacte Novation</w:t>
          </w:r>
          <w:r>
            <w:rPr>
              <w:sz w:val="16"/>
              <w:szCs w:val="16"/>
            </w:rPr>
            <w:fldChar w:fldCharType="end"/>
          </w:r>
          <w:r w:rsidRPr="00761B97">
            <w:rPr>
              <w:sz w:val="16"/>
              <w:szCs w:val="16"/>
            </w:rPr>
            <w:t xml:space="preserve"> </w:t>
          </w:r>
          <w:r w:rsidRPr="00761B97">
            <w:rPr>
              <w:sz w:val="16"/>
              <w:szCs w:val="16"/>
            </w:rPr>
            <w:fldChar w:fldCharType="begin"/>
          </w:r>
          <w:r w:rsidRPr="00761B97">
            <w:rPr>
              <w:sz w:val="16"/>
              <w:szCs w:val="16"/>
            </w:rPr>
            <w:instrText xml:space="preserve"> DATE \@ "yyyy" \* </w:instrText>
          </w:r>
          <w:r>
            <w:rPr>
              <w:sz w:val="16"/>
              <w:szCs w:val="16"/>
            </w:rPr>
            <w:instrText>CHAR</w:instrText>
          </w:r>
          <w:r w:rsidRPr="00761B97">
            <w:rPr>
              <w:sz w:val="16"/>
              <w:szCs w:val="16"/>
            </w:rPr>
            <w:instrText xml:space="preserve">FORMAT </w:instrText>
          </w:r>
          <w:r w:rsidRPr="00761B97">
            <w:rPr>
              <w:sz w:val="16"/>
              <w:szCs w:val="16"/>
            </w:rPr>
            <w:fldChar w:fldCharType="separate"/>
          </w:r>
          <w:r w:rsidR="00E02FDF">
            <w:rPr>
              <w:noProof/>
              <w:sz w:val="16"/>
              <w:szCs w:val="16"/>
            </w:rPr>
            <w:t>2024</w:t>
          </w:r>
          <w:r w:rsidRPr="00761B97">
            <w:rPr>
              <w:sz w:val="16"/>
              <w:szCs w:val="16"/>
            </w:rPr>
            <w:fldChar w:fldCharType="end"/>
          </w:r>
        </w:p>
      </w:tc>
      <w:tc>
        <w:tcPr>
          <w:tcW w:w="3296" w:type="dxa"/>
          <w:tcBorders>
            <w:top w:val="single" w:sz="4" w:space="0" w:color="auto"/>
          </w:tcBorders>
        </w:tcPr>
        <w:p w14:paraId="5AA4F22F" w14:textId="27D52F60" w:rsidR="00163526" w:rsidRPr="00060B69" w:rsidRDefault="00163526" w:rsidP="000916E7">
          <w:pPr>
            <w:pStyle w:val="Pieddepage"/>
            <w:jc w:val="center"/>
            <w:rPr>
              <w:sz w:val="18"/>
              <w:szCs w:val="18"/>
            </w:rPr>
          </w:pPr>
          <w:r w:rsidRPr="00060B69">
            <w:rPr>
              <w:sz w:val="16"/>
              <w:szCs w:val="18"/>
            </w:rPr>
            <w:fldChar w:fldCharType="begin"/>
          </w:r>
          <w:r w:rsidRPr="00060B69">
            <w:rPr>
              <w:sz w:val="16"/>
              <w:szCs w:val="18"/>
            </w:rPr>
            <w:instrText xml:space="preserve"> REF refcomp \* CHARFORMAT  \* MERGEFORMAT </w:instrText>
          </w:r>
          <w:r w:rsidRPr="00060B69">
            <w:rPr>
              <w:sz w:val="16"/>
              <w:szCs w:val="18"/>
            </w:rPr>
            <w:fldChar w:fldCharType="separate"/>
          </w:r>
          <w:r w:rsidR="00022516" w:rsidRPr="00022516">
            <w:rPr>
              <w:sz w:val="16"/>
              <w:szCs w:val="18"/>
            </w:rPr>
            <w:t>QUAL-GPN-GUI93</w:t>
          </w:r>
          <w:r w:rsidRPr="00060B69">
            <w:rPr>
              <w:sz w:val="16"/>
              <w:szCs w:val="18"/>
            </w:rPr>
            <w:fldChar w:fldCharType="end"/>
          </w:r>
          <w:r w:rsidRPr="008A4750">
            <w:rPr>
              <w:sz w:val="16"/>
              <w:szCs w:val="18"/>
            </w:rPr>
            <w:t>-v</w:t>
          </w:r>
          <w:r w:rsidRPr="00060B69">
            <w:rPr>
              <w:sz w:val="16"/>
              <w:szCs w:val="18"/>
            </w:rPr>
            <w:fldChar w:fldCharType="begin"/>
          </w:r>
          <w:r w:rsidRPr="00060B69">
            <w:rPr>
              <w:sz w:val="16"/>
              <w:szCs w:val="18"/>
            </w:rPr>
            <w:instrText xml:space="preserve"> REF  version  \* CHARFORMAT  \* MERGEFORMAT </w:instrText>
          </w:r>
          <w:r w:rsidRPr="00060B69">
            <w:rPr>
              <w:sz w:val="16"/>
              <w:szCs w:val="18"/>
            </w:rPr>
            <w:fldChar w:fldCharType="separate"/>
          </w:r>
          <w:r w:rsidR="00022516" w:rsidRPr="00022516">
            <w:rPr>
              <w:sz w:val="16"/>
              <w:szCs w:val="18"/>
            </w:rPr>
            <w:t>0</w:t>
          </w:r>
          <w:ins w:id="44" w:author="Tatyana BUDUEVA" w:date="2021-07-02T14:51:00Z">
            <w:r w:rsidR="00022516" w:rsidRPr="00022516">
              <w:rPr>
                <w:sz w:val="16"/>
                <w:szCs w:val="18"/>
              </w:rPr>
              <w:t>3</w:t>
            </w:r>
          </w:ins>
          <w:r w:rsidR="00022516" w:rsidRPr="00022516">
            <w:rPr>
              <w:sz w:val="16"/>
              <w:szCs w:val="18"/>
            </w:rPr>
            <w:t>a</w:t>
          </w:r>
          <w:r w:rsidRPr="00060B69">
            <w:rPr>
              <w:sz w:val="16"/>
              <w:szCs w:val="18"/>
            </w:rPr>
            <w:fldChar w:fldCharType="end"/>
          </w:r>
        </w:p>
      </w:tc>
      <w:tc>
        <w:tcPr>
          <w:tcW w:w="3261" w:type="dxa"/>
          <w:tcBorders>
            <w:top w:val="single" w:sz="4" w:space="0" w:color="auto"/>
          </w:tcBorders>
        </w:tcPr>
        <w:p w14:paraId="04EBD762" w14:textId="50A579BB" w:rsidR="00163526" w:rsidRPr="00761B97" w:rsidRDefault="00163526" w:rsidP="00DA16D2">
          <w:pPr>
            <w:pStyle w:val="Pieddepage"/>
            <w:jc w:val="right"/>
            <w:rPr>
              <w:sz w:val="16"/>
              <w:szCs w:val="16"/>
            </w:rPr>
          </w:pPr>
          <w:r w:rsidRPr="00761B97">
            <w:rPr>
              <w:sz w:val="16"/>
              <w:szCs w:val="16"/>
              <w:lang w:val="en-GB"/>
            </w:rPr>
            <w:fldChar w:fldCharType="begin"/>
          </w:r>
          <w:r w:rsidRPr="00761B97">
            <w:rPr>
              <w:sz w:val="16"/>
              <w:szCs w:val="16"/>
              <w:lang w:val="en-GB"/>
            </w:rPr>
            <w:instrText xml:space="preserve"> PAGE \* roman  \* </w:instrText>
          </w:r>
          <w:r>
            <w:rPr>
              <w:sz w:val="16"/>
              <w:szCs w:val="16"/>
              <w:lang w:val="en-GB"/>
            </w:rPr>
            <w:instrText>CHAR</w:instrText>
          </w:r>
          <w:r w:rsidRPr="00761B97">
            <w:rPr>
              <w:sz w:val="16"/>
              <w:szCs w:val="16"/>
              <w:lang w:val="en-GB"/>
            </w:rPr>
            <w:instrText xml:space="preserve">FORMAT </w:instrText>
          </w:r>
          <w:r w:rsidRPr="00761B97">
            <w:rPr>
              <w:sz w:val="16"/>
              <w:szCs w:val="16"/>
              <w:lang w:val="en-GB"/>
            </w:rPr>
            <w:fldChar w:fldCharType="separate"/>
          </w:r>
          <w:r w:rsidR="00022516">
            <w:rPr>
              <w:noProof/>
              <w:sz w:val="16"/>
              <w:szCs w:val="16"/>
              <w:lang w:val="en-GB"/>
            </w:rPr>
            <w:t>v</w:t>
          </w:r>
          <w:r w:rsidRPr="00761B97">
            <w:rPr>
              <w:sz w:val="16"/>
              <w:szCs w:val="16"/>
            </w:rPr>
            <w:fldChar w:fldCharType="end"/>
          </w:r>
        </w:p>
      </w:tc>
      <w:tc>
        <w:tcPr>
          <w:tcW w:w="3261" w:type="dxa"/>
          <w:tcBorders>
            <w:top w:val="single" w:sz="4" w:space="0" w:color="auto"/>
          </w:tcBorders>
        </w:tcPr>
        <w:p w14:paraId="66B28A10" w14:textId="77777777" w:rsidR="00163526" w:rsidRPr="00761B97" w:rsidRDefault="00163526" w:rsidP="00D12008">
          <w:pPr>
            <w:pStyle w:val="Pieddepage"/>
            <w:jc w:val="right"/>
            <w:rPr>
              <w:sz w:val="16"/>
              <w:szCs w:val="16"/>
            </w:rPr>
          </w:pPr>
        </w:p>
      </w:tc>
    </w:tr>
  </w:tbl>
  <w:p w14:paraId="1FFC7D16" w14:textId="77777777" w:rsidR="00163526" w:rsidRPr="00761B97" w:rsidRDefault="00163526">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0A0" w:firstRow="1" w:lastRow="0" w:firstColumn="1" w:lastColumn="0" w:noHBand="0" w:noVBand="0"/>
    </w:tblPr>
    <w:tblGrid>
      <w:gridCol w:w="3404"/>
      <w:gridCol w:w="3403"/>
      <w:gridCol w:w="3399"/>
    </w:tblGrid>
    <w:tr w:rsidR="00163526" w:rsidRPr="00761B97" w14:paraId="422D7418" w14:textId="77777777" w:rsidTr="00D12008">
      <w:tc>
        <w:tcPr>
          <w:tcW w:w="3448" w:type="dxa"/>
          <w:tcBorders>
            <w:top w:val="single" w:sz="4" w:space="0" w:color="auto"/>
          </w:tcBorders>
        </w:tcPr>
        <w:p w14:paraId="1B4C5523" w14:textId="5A259B3D" w:rsidR="00163526" w:rsidRPr="00761B97" w:rsidRDefault="00163526" w:rsidP="00FD7A6D">
          <w:pPr>
            <w:pStyle w:val="Pieddepage"/>
            <w:rPr>
              <w:sz w:val="16"/>
              <w:szCs w:val="16"/>
            </w:rPr>
          </w:pPr>
          <w:r w:rsidRPr="00761B97">
            <w:rPr>
              <w:sz w:val="16"/>
              <w:szCs w:val="16"/>
            </w:rPr>
            <w:t xml:space="preserve">© </w:t>
          </w:r>
          <w:fldSimple w:instr=" REF  company  \* MERGEFORMAT ">
            <w:r w:rsidR="00022516" w:rsidRPr="00022516">
              <w:rPr>
                <w:sz w:val="16"/>
                <w:szCs w:val="16"/>
              </w:rPr>
              <w:t>Pacte Novation</w:t>
            </w:r>
          </w:fldSimple>
          <w:r w:rsidRPr="00761B97">
            <w:rPr>
              <w:sz w:val="16"/>
              <w:szCs w:val="16"/>
            </w:rPr>
            <w:t xml:space="preserve"> </w:t>
          </w:r>
          <w:r w:rsidRPr="00761B97">
            <w:rPr>
              <w:sz w:val="16"/>
              <w:szCs w:val="16"/>
            </w:rPr>
            <w:fldChar w:fldCharType="begin"/>
          </w:r>
          <w:r w:rsidRPr="00761B97">
            <w:rPr>
              <w:sz w:val="16"/>
              <w:szCs w:val="16"/>
            </w:rPr>
            <w:instrText xml:space="preserve"> DATE \@ "yyyy" \* MERGEFORMAT </w:instrText>
          </w:r>
          <w:r w:rsidRPr="00761B97">
            <w:rPr>
              <w:sz w:val="16"/>
              <w:szCs w:val="16"/>
            </w:rPr>
            <w:fldChar w:fldCharType="separate"/>
          </w:r>
          <w:r w:rsidR="00E02FDF">
            <w:rPr>
              <w:noProof/>
              <w:sz w:val="16"/>
              <w:szCs w:val="16"/>
            </w:rPr>
            <w:t>2024</w:t>
          </w:r>
          <w:r w:rsidRPr="00761B97">
            <w:rPr>
              <w:sz w:val="16"/>
              <w:szCs w:val="16"/>
            </w:rPr>
            <w:fldChar w:fldCharType="end"/>
          </w:r>
        </w:p>
      </w:tc>
      <w:tc>
        <w:tcPr>
          <w:tcW w:w="3449" w:type="dxa"/>
          <w:tcBorders>
            <w:top w:val="single" w:sz="4" w:space="0" w:color="auto"/>
          </w:tcBorders>
        </w:tcPr>
        <w:p w14:paraId="5A6ACD32" w14:textId="27ED3C98" w:rsidR="00163526" w:rsidRPr="007F17AD" w:rsidRDefault="007C51E1">
          <w:pPr>
            <w:pStyle w:val="Pieddepage"/>
            <w:jc w:val="center"/>
            <w:rPr>
              <w:sz w:val="16"/>
              <w:szCs w:val="16"/>
            </w:rPr>
          </w:pPr>
          <w:fldSimple w:instr=" REF refcomp \* MERGEFORMAT ">
            <w:r w:rsidR="00022516" w:rsidRPr="00022516">
              <w:rPr>
                <w:sz w:val="16"/>
                <w:szCs w:val="16"/>
              </w:rPr>
              <w:t>QUAL-GPN-GUI93</w:t>
            </w:r>
          </w:fldSimple>
          <w:r w:rsidR="00163526" w:rsidRPr="00C677A8">
            <w:rPr>
              <w:sz w:val="16"/>
              <w:szCs w:val="16"/>
            </w:rPr>
            <w:t>-</w:t>
          </w:r>
          <w:r w:rsidR="00163526" w:rsidDel="00054C13">
            <w:t xml:space="preserve"> </w:t>
          </w:r>
          <w:fldSimple w:instr=" REF refyear \* MERGEFORMAT ">
            <w:r w:rsidR="00022516" w:rsidRPr="00022516">
              <w:rPr>
                <w:sz w:val="16"/>
                <w:szCs w:val="16"/>
              </w:rPr>
              <w:t>2021</w:t>
            </w:r>
          </w:fldSimple>
          <w:r w:rsidR="00163526" w:rsidRPr="00C677A8">
            <w:rPr>
              <w:sz w:val="16"/>
              <w:szCs w:val="16"/>
            </w:rPr>
            <w:t>-</w:t>
          </w:r>
          <w:r w:rsidR="00163526">
            <w:rPr>
              <w:sz w:val="16"/>
              <w:szCs w:val="16"/>
            </w:rPr>
            <w:t>v</w:t>
          </w:r>
          <w:fldSimple w:instr=" REF  version  \* MERGEFORMAT ">
            <w:r w:rsidR="00022516" w:rsidRPr="00022516">
              <w:rPr>
                <w:sz w:val="16"/>
                <w:szCs w:val="16"/>
              </w:rPr>
              <w:t>0</w:t>
            </w:r>
            <w:ins w:id="1755" w:author="Tatyana BUDUEVA" w:date="2021-07-02T14:51:00Z">
              <w:r w:rsidR="00022516" w:rsidRPr="00022516">
                <w:rPr>
                  <w:sz w:val="16"/>
                  <w:szCs w:val="16"/>
                </w:rPr>
                <w:t>3</w:t>
              </w:r>
            </w:ins>
            <w:r w:rsidR="00022516" w:rsidRPr="00022516">
              <w:rPr>
                <w:sz w:val="16"/>
                <w:szCs w:val="16"/>
              </w:rPr>
              <w:t>a</w:t>
            </w:r>
          </w:fldSimple>
        </w:p>
      </w:tc>
      <w:tc>
        <w:tcPr>
          <w:tcW w:w="3449" w:type="dxa"/>
          <w:tcBorders>
            <w:top w:val="single" w:sz="4" w:space="0" w:color="auto"/>
          </w:tcBorders>
        </w:tcPr>
        <w:p w14:paraId="4E4EDAD1" w14:textId="118BED26" w:rsidR="00163526" w:rsidRPr="00761B97" w:rsidRDefault="00163526">
          <w:pPr>
            <w:pStyle w:val="Pieddepage"/>
            <w:jc w:val="right"/>
            <w:rPr>
              <w:sz w:val="16"/>
              <w:szCs w:val="16"/>
            </w:rPr>
          </w:pPr>
          <w:r w:rsidRPr="009C4756">
            <w:rPr>
              <w:sz w:val="16"/>
              <w:szCs w:val="16"/>
              <w:lang w:val="en-GB"/>
            </w:rPr>
            <w:fldChar w:fldCharType="begin"/>
          </w:r>
          <w:r w:rsidRPr="009C4756">
            <w:rPr>
              <w:sz w:val="16"/>
              <w:szCs w:val="16"/>
              <w:lang w:val="en-GB"/>
            </w:rPr>
            <w:instrText xml:space="preserve"> PAGE \* Arabic  \* MERGEFORMAT </w:instrText>
          </w:r>
          <w:r w:rsidRPr="009C4756">
            <w:rPr>
              <w:sz w:val="16"/>
              <w:szCs w:val="16"/>
              <w:lang w:val="en-GB"/>
            </w:rPr>
            <w:fldChar w:fldCharType="separate"/>
          </w:r>
          <w:r w:rsidR="00022516" w:rsidRPr="00022516">
            <w:rPr>
              <w:bCs/>
              <w:noProof/>
              <w:sz w:val="16"/>
              <w:szCs w:val="16"/>
            </w:rPr>
            <w:t>21</w:t>
          </w:r>
          <w:r w:rsidRPr="009C4756">
            <w:rPr>
              <w:sz w:val="16"/>
              <w:szCs w:val="16"/>
            </w:rPr>
            <w:fldChar w:fldCharType="end"/>
          </w:r>
          <w:r w:rsidRPr="009C4756">
            <w:rPr>
              <w:sz w:val="16"/>
              <w:szCs w:val="16"/>
            </w:rPr>
            <w:t>/</w:t>
          </w:r>
          <w:r w:rsidRPr="002C6360">
            <w:rPr>
              <w:sz w:val="16"/>
            </w:rPr>
            <w:t>2</w:t>
          </w:r>
          <w:del w:id="1756" w:author="Tatyana BUDUEVA" w:date="2021-02-24T16:45:00Z">
            <w:r w:rsidDel="00D4773B">
              <w:rPr>
                <w:sz w:val="16"/>
              </w:rPr>
              <w:delText>5</w:delText>
            </w:r>
          </w:del>
          <w:ins w:id="1757" w:author="Tatyana BUDUEVA" w:date="2021-02-24T16:45:00Z">
            <w:r>
              <w:rPr>
                <w:sz w:val="16"/>
              </w:rPr>
              <w:t>6</w:t>
            </w:r>
          </w:ins>
        </w:p>
      </w:tc>
    </w:tr>
  </w:tbl>
  <w:p w14:paraId="64CB9355" w14:textId="77777777" w:rsidR="00163526" w:rsidRPr="00761B97" w:rsidRDefault="00163526" w:rsidP="0057740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9A7C7" w14:textId="77777777" w:rsidR="00163526" w:rsidRDefault="00163526" w:rsidP="005412A6">
      <w:pPr>
        <w:spacing w:before="0" w:after="0" w:line="240" w:lineRule="auto"/>
      </w:pPr>
      <w:r>
        <w:separator/>
      </w:r>
    </w:p>
  </w:footnote>
  <w:footnote w:type="continuationSeparator" w:id="0">
    <w:p w14:paraId="3CA5C75A" w14:textId="77777777" w:rsidR="00163526" w:rsidRDefault="00163526" w:rsidP="005412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B5C16" w14:textId="7D8CDB7A" w:rsidR="00163526" w:rsidRDefault="001635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6847"/>
    </w:tblGrid>
    <w:tr w:rsidR="00163526" w:rsidRPr="00C10D19" w14:paraId="4AE2C6A5" w14:textId="77777777" w:rsidTr="00FD7A6D">
      <w:tc>
        <w:tcPr>
          <w:tcW w:w="3085" w:type="dxa"/>
          <w:vAlign w:val="bottom"/>
        </w:tcPr>
        <w:p w14:paraId="75E8A725" w14:textId="1FCCCAA3" w:rsidR="00163526" w:rsidRPr="00C10D19" w:rsidRDefault="00163526" w:rsidP="00FD7A6D">
          <w:pPr>
            <w:pStyle w:val="En-tte"/>
            <w:spacing w:after="60"/>
            <w:rPr>
              <w:sz w:val="16"/>
              <w:szCs w:val="16"/>
            </w:rPr>
          </w:pPr>
          <w:r>
            <w:object w:dxaOrig="15835" w:dyaOrig="2892" w14:anchorId="5B61D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5pt;height:22.45pt">
                <v:imagedata r:id="rId1" o:title=""/>
              </v:shape>
              <o:OLEObject Type="Embed" ProgID="Visio.Drawing.11" ShapeID="_x0000_i1025" DrawAspect="Content" ObjectID="_1780402946" r:id="rId2"/>
            </w:object>
          </w:r>
        </w:p>
      </w:tc>
      <w:tc>
        <w:tcPr>
          <w:tcW w:w="7261" w:type="dxa"/>
          <w:vAlign w:val="bottom"/>
        </w:tcPr>
        <w:p w14:paraId="79613CB6" w14:textId="399F31EA" w:rsidR="00163526" w:rsidRDefault="00163526" w:rsidP="00AD1D26">
          <w:pPr>
            <w:pStyle w:val="En-tte"/>
            <w:spacing w:after="60"/>
            <w:jc w:val="right"/>
            <w:rPr>
              <w:bCs/>
              <w:sz w:val="16"/>
              <w:szCs w:val="16"/>
            </w:rPr>
          </w:pPr>
          <w:r>
            <w:rPr>
              <w:bCs/>
              <w:sz w:val="16"/>
              <w:szCs w:val="16"/>
            </w:rPr>
            <w:fldChar w:fldCharType="begin"/>
          </w:r>
          <w:r w:rsidRPr="002B5BC1">
            <w:rPr>
              <w:bCs/>
              <w:sz w:val="16"/>
              <w:szCs w:val="16"/>
            </w:rPr>
            <w:instrText xml:space="preserve"> REF title  \* </w:instrText>
          </w:r>
          <w:r>
            <w:rPr>
              <w:bCs/>
              <w:sz w:val="16"/>
              <w:szCs w:val="16"/>
            </w:rPr>
            <w:instrText>CHAR</w:instrText>
          </w:r>
          <w:r w:rsidRPr="002B5BC1">
            <w:rPr>
              <w:bCs/>
              <w:sz w:val="16"/>
              <w:szCs w:val="16"/>
            </w:rPr>
            <w:instrText xml:space="preserve">FORMAT </w:instrText>
          </w:r>
          <w:r>
            <w:rPr>
              <w:bCs/>
              <w:sz w:val="16"/>
              <w:szCs w:val="16"/>
            </w:rPr>
            <w:fldChar w:fldCharType="separate"/>
          </w:r>
          <w:r w:rsidR="00022516" w:rsidRPr="00022516">
            <w:rPr>
              <w:bCs/>
              <w:sz w:val="16"/>
              <w:szCs w:val="16"/>
            </w:rPr>
            <w:t xml:space="preserve"> ISO 9001-2015 </w:t>
          </w:r>
          <w:r>
            <w:rPr>
              <w:bCs/>
              <w:sz w:val="16"/>
              <w:szCs w:val="16"/>
            </w:rPr>
            <w:fldChar w:fldCharType="end"/>
          </w:r>
        </w:p>
        <w:p w14:paraId="2262FF24" w14:textId="606E64A5" w:rsidR="00163526" w:rsidRPr="00C10D19" w:rsidRDefault="00163526" w:rsidP="00AD1D26">
          <w:pPr>
            <w:pStyle w:val="En-tte"/>
            <w:spacing w:after="60"/>
            <w:jc w:val="right"/>
            <w:rPr>
              <w:sz w:val="16"/>
              <w:szCs w:val="16"/>
            </w:rPr>
          </w:pPr>
          <w:r w:rsidRPr="009313AE">
            <w:rPr>
              <w:bCs/>
              <w:sz w:val="16"/>
              <w:szCs w:val="16"/>
            </w:rPr>
            <w:fldChar w:fldCharType="begin"/>
          </w:r>
          <w:r w:rsidRPr="009313AE">
            <w:rPr>
              <w:bCs/>
              <w:sz w:val="16"/>
              <w:szCs w:val="16"/>
            </w:rPr>
            <w:instrText xml:space="preserve"> REF type \* </w:instrText>
          </w:r>
          <w:r>
            <w:rPr>
              <w:bCs/>
              <w:sz w:val="16"/>
              <w:szCs w:val="16"/>
            </w:rPr>
            <w:instrText>CHAR</w:instrText>
          </w:r>
          <w:r w:rsidRPr="009313AE">
            <w:rPr>
              <w:bCs/>
              <w:sz w:val="16"/>
              <w:szCs w:val="16"/>
            </w:rPr>
            <w:instrText xml:space="preserve">FORMAT </w:instrText>
          </w:r>
          <w:r w:rsidRPr="009313AE">
            <w:rPr>
              <w:bCs/>
              <w:sz w:val="16"/>
              <w:szCs w:val="16"/>
            </w:rPr>
            <w:fldChar w:fldCharType="separate"/>
          </w:r>
          <w:r w:rsidR="00022516" w:rsidRPr="00022516">
            <w:rPr>
              <w:bCs/>
              <w:sz w:val="16"/>
              <w:szCs w:val="16"/>
            </w:rPr>
            <w:t xml:space="preserve"> Guide Qualité </w:t>
          </w:r>
          <w:r w:rsidRPr="009313AE">
            <w:rPr>
              <w:bCs/>
              <w:sz w:val="16"/>
              <w:szCs w:val="16"/>
            </w:rPr>
            <w:fldChar w:fldCharType="end"/>
          </w:r>
        </w:p>
      </w:tc>
    </w:tr>
  </w:tbl>
  <w:p w14:paraId="78EB751D" w14:textId="77777777" w:rsidR="00163526" w:rsidRPr="00C10D19" w:rsidRDefault="00163526" w:rsidP="00FD7A6D">
    <w:pPr>
      <w:pStyle w:val="En-tte"/>
      <w:spacing w:after="6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DE411" w14:textId="3BBDDB25" w:rsidR="00163526" w:rsidRDefault="001635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4A868E0"/>
    <w:lvl w:ilvl="0">
      <w:start w:val="1"/>
      <w:numFmt w:val="decimal"/>
      <w:pStyle w:val="Listenumros2"/>
      <w:lvlText w:val="%1."/>
      <w:lvlJc w:val="left"/>
      <w:pPr>
        <w:tabs>
          <w:tab w:val="num" w:pos="643"/>
        </w:tabs>
        <w:ind w:left="643"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F0314C3"/>
    <w:multiLevelType w:val="multilevel"/>
    <w:tmpl w:val="7EF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14DA9"/>
    <w:multiLevelType w:val="multilevel"/>
    <w:tmpl w:val="6AB88BB6"/>
    <w:styleLink w:val="ListeNovasys"/>
    <w:lvl w:ilvl="0">
      <w:numFmt w:val="bullet"/>
      <w:pStyle w:val="Paragraphedeliste"/>
      <w:lvlText w:val="–"/>
      <w:lvlJc w:val="left"/>
      <w:pPr>
        <w:ind w:left="1530" w:hanging="360"/>
      </w:pPr>
      <w:rPr>
        <w:rFonts w:ascii="Arial" w:hAnsi="Arial" w:hint="default"/>
      </w:rPr>
    </w:lvl>
    <w:lvl w:ilvl="1">
      <w:start w:val="1"/>
      <w:numFmt w:val="bullet"/>
      <w:lvlText w:val="·"/>
      <w:lvlJc w:val="left"/>
      <w:pPr>
        <w:ind w:left="2160" w:hanging="504"/>
      </w:pPr>
      <w:rPr>
        <w:rFonts w:ascii="Arial Black" w:hAnsi="Arial Black" w:hint="default"/>
        <w:sz w:val="20"/>
      </w:rPr>
    </w:lvl>
    <w:lvl w:ilvl="2">
      <w:start w:val="1"/>
      <w:numFmt w:val="bullet"/>
      <w:lvlText w:val="­"/>
      <w:lvlJc w:val="left"/>
      <w:pPr>
        <w:ind w:left="2880" w:hanging="432"/>
      </w:pPr>
      <w:rPr>
        <w:rFonts w:ascii="Arial" w:hAnsi="Arial" w:hint="default"/>
        <w:sz w:val="20"/>
      </w:rPr>
    </w:lvl>
    <w:lvl w:ilvl="3">
      <w:start w:val="1"/>
      <w:numFmt w:val="bullet"/>
      <w:lvlText w:val=""/>
      <w:lvlJc w:val="left"/>
      <w:pPr>
        <w:ind w:left="3690" w:hanging="360"/>
      </w:pPr>
      <w:rPr>
        <w:rFonts w:ascii="Symbol" w:hAnsi="Symbol" w:hint="default"/>
        <w:sz w:val="16"/>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 w15:restartNumberingAfterBreak="0">
    <w:nsid w:val="128531BA"/>
    <w:multiLevelType w:val="multilevel"/>
    <w:tmpl w:val="9D74F268"/>
    <w:lvl w:ilvl="0">
      <w:start w:val="1"/>
      <w:numFmt w:val="decimal"/>
      <w:pStyle w:val="Titre1"/>
      <w:lvlText w:val="Chapitre %1"/>
      <w:lvlJc w:val="left"/>
      <w:pPr>
        <w:ind w:left="284" w:firstLine="0"/>
      </w:pPr>
      <w:rPr>
        <w:rFonts w:hint="default"/>
        <w:b/>
        <w:i w:val="0"/>
        <w:sz w:val="32"/>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color w:val="auto"/>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1664343A"/>
    <w:multiLevelType w:val="multilevel"/>
    <w:tmpl w:val="6AB88BB6"/>
    <w:numStyleLink w:val="ListeNovasys"/>
  </w:abstractNum>
  <w:abstractNum w:abstractNumId="6" w15:restartNumberingAfterBreak="0">
    <w:nsid w:val="1B23492D"/>
    <w:multiLevelType w:val="hybridMultilevel"/>
    <w:tmpl w:val="FF62FE34"/>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7" w15:restartNumberingAfterBreak="0">
    <w:nsid w:val="2338508C"/>
    <w:multiLevelType w:val="hybridMultilevel"/>
    <w:tmpl w:val="AAA40474"/>
    <w:lvl w:ilvl="0" w:tplc="3EF0CE22">
      <w:start w:val="1"/>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3A40131"/>
    <w:multiLevelType w:val="hybridMultilevel"/>
    <w:tmpl w:val="E3885A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2C335F"/>
    <w:multiLevelType w:val="hybridMultilevel"/>
    <w:tmpl w:val="10A267E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15:restartNumberingAfterBreak="0">
    <w:nsid w:val="267A465C"/>
    <w:multiLevelType w:val="hybridMultilevel"/>
    <w:tmpl w:val="80AE0BD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45CF526D"/>
    <w:multiLevelType w:val="hybridMultilevel"/>
    <w:tmpl w:val="E32A7606"/>
    <w:lvl w:ilvl="0" w:tplc="30E2BB9C">
      <w:start w:val="1"/>
      <w:numFmt w:val="bullet"/>
      <w:lvlText w:val=""/>
      <w:lvlJc w:val="left"/>
      <w:pPr>
        <w:ind w:left="1353" w:hanging="360"/>
      </w:pPr>
      <w:rPr>
        <w:rFonts w:ascii="Symbol" w:hAnsi="Symbol"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2" w15:restartNumberingAfterBreak="0">
    <w:nsid w:val="48373084"/>
    <w:multiLevelType w:val="hybridMultilevel"/>
    <w:tmpl w:val="E20C646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15:restartNumberingAfterBreak="0">
    <w:nsid w:val="55846371"/>
    <w:multiLevelType w:val="hybridMultilevel"/>
    <w:tmpl w:val="B7F01DAE"/>
    <w:lvl w:ilvl="0" w:tplc="6D76DA2E">
      <w:start w:val="2"/>
      <w:numFmt w:val="bullet"/>
      <w:lvlText w:val="-"/>
      <w:lvlJc w:val="left"/>
      <w:pPr>
        <w:ind w:left="720" w:hanging="360"/>
      </w:pPr>
      <w:rPr>
        <w:rFonts w:ascii="Arial" w:eastAsiaTheme="minorHAnsi" w:hAnsi="Arial" w:cs="Aria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CE07B7"/>
    <w:multiLevelType w:val="hybridMultilevel"/>
    <w:tmpl w:val="04C0AB4C"/>
    <w:lvl w:ilvl="0" w:tplc="E592C83A">
      <w:start w:val="18"/>
      <w:numFmt w:val="bullet"/>
      <w:lvlText w:val="-"/>
      <w:lvlJc w:val="left"/>
      <w:pPr>
        <w:ind w:left="1494" w:hanging="360"/>
      </w:pPr>
      <w:rPr>
        <w:rFonts w:ascii="Arial" w:eastAsia="Times New Roman" w:hAnsi="Arial" w:cs="Aria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5" w15:restartNumberingAfterBreak="0">
    <w:nsid w:val="5AA0649F"/>
    <w:multiLevelType w:val="hybridMultilevel"/>
    <w:tmpl w:val="DF3A30B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5AF11687"/>
    <w:multiLevelType w:val="hybridMultilevel"/>
    <w:tmpl w:val="E0D4D968"/>
    <w:lvl w:ilvl="0" w:tplc="183C3F6A">
      <w:start w:val="1"/>
      <w:numFmt w:val="bullet"/>
      <w:lvlText w:val="•"/>
      <w:lvlJc w:val="left"/>
      <w:pPr>
        <w:tabs>
          <w:tab w:val="num" w:pos="720"/>
        </w:tabs>
        <w:ind w:left="720" w:hanging="360"/>
      </w:pPr>
      <w:rPr>
        <w:rFonts w:ascii="Arial" w:hAnsi="Arial" w:hint="default"/>
      </w:rPr>
    </w:lvl>
    <w:lvl w:ilvl="1" w:tplc="319CB11C" w:tentative="1">
      <w:start w:val="1"/>
      <w:numFmt w:val="bullet"/>
      <w:lvlText w:val="•"/>
      <w:lvlJc w:val="left"/>
      <w:pPr>
        <w:tabs>
          <w:tab w:val="num" w:pos="1440"/>
        </w:tabs>
        <w:ind w:left="1440" w:hanging="360"/>
      </w:pPr>
      <w:rPr>
        <w:rFonts w:ascii="Arial" w:hAnsi="Arial" w:hint="default"/>
      </w:rPr>
    </w:lvl>
    <w:lvl w:ilvl="2" w:tplc="FBBAC344" w:tentative="1">
      <w:start w:val="1"/>
      <w:numFmt w:val="bullet"/>
      <w:lvlText w:val="•"/>
      <w:lvlJc w:val="left"/>
      <w:pPr>
        <w:tabs>
          <w:tab w:val="num" w:pos="2160"/>
        </w:tabs>
        <w:ind w:left="2160" w:hanging="360"/>
      </w:pPr>
      <w:rPr>
        <w:rFonts w:ascii="Arial" w:hAnsi="Arial" w:hint="default"/>
      </w:rPr>
    </w:lvl>
    <w:lvl w:ilvl="3" w:tplc="B9A43BFE" w:tentative="1">
      <w:start w:val="1"/>
      <w:numFmt w:val="bullet"/>
      <w:lvlText w:val="•"/>
      <w:lvlJc w:val="left"/>
      <w:pPr>
        <w:tabs>
          <w:tab w:val="num" w:pos="2880"/>
        </w:tabs>
        <w:ind w:left="2880" w:hanging="360"/>
      </w:pPr>
      <w:rPr>
        <w:rFonts w:ascii="Arial" w:hAnsi="Arial" w:hint="default"/>
      </w:rPr>
    </w:lvl>
    <w:lvl w:ilvl="4" w:tplc="00B203EC" w:tentative="1">
      <w:start w:val="1"/>
      <w:numFmt w:val="bullet"/>
      <w:lvlText w:val="•"/>
      <w:lvlJc w:val="left"/>
      <w:pPr>
        <w:tabs>
          <w:tab w:val="num" w:pos="3600"/>
        </w:tabs>
        <w:ind w:left="3600" w:hanging="360"/>
      </w:pPr>
      <w:rPr>
        <w:rFonts w:ascii="Arial" w:hAnsi="Arial" w:hint="default"/>
      </w:rPr>
    </w:lvl>
    <w:lvl w:ilvl="5" w:tplc="E7E83152" w:tentative="1">
      <w:start w:val="1"/>
      <w:numFmt w:val="bullet"/>
      <w:lvlText w:val="•"/>
      <w:lvlJc w:val="left"/>
      <w:pPr>
        <w:tabs>
          <w:tab w:val="num" w:pos="4320"/>
        </w:tabs>
        <w:ind w:left="4320" w:hanging="360"/>
      </w:pPr>
      <w:rPr>
        <w:rFonts w:ascii="Arial" w:hAnsi="Arial" w:hint="default"/>
      </w:rPr>
    </w:lvl>
    <w:lvl w:ilvl="6" w:tplc="8E827848" w:tentative="1">
      <w:start w:val="1"/>
      <w:numFmt w:val="bullet"/>
      <w:lvlText w:val="•"/>
      <w:lvlJc w:val="left"/>
      <w:pPr>
        <w:tabs>
          <w:tab w:val="num" w:pos="5040"/>
        </w:tabs>
        <w:ind w:left="5040" w:hanging="360"/>
      </w:pPr>
      <w:rPr>
        <w:rFonts w:ascii="Arial" w:hAnsi="Arial" w:hint="default"/>
      </w:rPr>
    </w:lvl>
    <w:lvl w:ilvl="7" w:tplc="01E4D304" w:tentative="1">
      <w:start w:val="1"/>
      <w:numFmt w:val="bullet"/>
      <w:lvlText w:val="•"/>
      <w:lvlJc w:val="left"/>
      <w:pPr>
        <w:tabs>
          <w:tab w:val="num" w:pos="5760"/>
        </w:tabs>
        <w:ind w:left="5760" w:hanging="360"/>
      </w:pPr>
      <w:rPr>
        <w:rFonts w:ascii="Arial" w:hAnsi="Arial" w:hint="default"/>
      </w:rPr>
    </w:lvl>
    <w:lvl w:ilvl="8" w:tplc="D30E3E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DE40FE"/>
    <w:multiLevelType w:val="hybridMultilevel"/>
    <w:tmpl w:val="4042920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15:restartNumberingAfterBreak="0">
    <w:nsid w:val="616A580F"/>
    <w:multiLevelType w:val="hybridMultilevel"/>
    <w:tmpl w:val="E76A659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15:restartNumberingAfterBreak="0">
    <w:nsid w:val="69971B55"/>
    <w:multiLevelType w:val="multilevel"/>
    <w:tmpl w:val="7972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D7155"/>
    <w:multiLevelType w:val="hybridMultilevel"/>
    <w:tmpl w:val="0DDE576C"/>
    <w:lvl w:ilvl="0" w:tplc="2856E01E">
      <w:start w:val="1"/>
      <w:numFmt w:val="bullet"/>
      <w:lvlText w:val="-"/>
      <w:lvlJc w:val="left"/>
      <w:pPr>
        <w:tabs>
          <w:tab w:val="num" w:pos="720"/>
        </w:tabs>
        <w:ind w:left="720" w:hanging="360"/>
      </w:pPr>
      <w:rPr>
        <w:rFonts w:ascii="Times New Roman" w:hAnsi="Times New Roman" w:hint="default"/>
      </w:rPr>
    </w:lvl>
    <w:lvl w:ilvl="1" w:tplc="99B0782E" w:tentative="1">
      <w:start w:val="1"/>
      <w:numFmt w:val="bullet"/>
      <w:lvlText w:val="-"/>
      <w:lvlJc w:val="left"/>
      <w:pPr>
        <w:tabs>
          <w:tab w:val="num" w:pos="1440"/>
        </w:tabs>
        <w:ind w:left="1440" w:hanging="360"/>
      </w:pPr>
      <w:rPr>
        <w:rFonts w:ascii="Times New Roman" w:hAnsi="Times New Roman" w:hint="default"/>
      </w:rPr>
    </w:lvl>
    <w:lvl w:ilvl="2" w:tplc="FB8A5FE0" w:tentative="1">
      <w:start w:val="1"/>
      <w:numFmt w:val="bullet"/>
      <w:lvlText w:val="-"/>
      <w:lvlJc w:val="left"/>
      <w:pPr>
        <w:tabs>
          <w:tab w:val="num" w:pos="2160"/>
        </w:tabs>
        <w:ind w:left="2160" w:hanging="360"/>
      </w:pPr>
      <w:rPr>
        <w:rFonts w:ascii="Times New Roman" w:hAnsi="Times New Roman" w:hint="default"/>
      </w:rPr>
    </w:lvl>
    <w:lvl w:ilvl="3" w:tplc="81F86B48" w:tentative="1">
      <w:start w:val="1"/>
      <w:numFmt w:val="bullet"/>
      <w:lvlText w:val="-"/>
      <w:lvlJc w:val="left"/>
      <w:pPr>
        <w:tabs>
          <w:tab w:val="num" w:pos="2880"/>
        </w:tabs>
        <w:ind w:left="2880" w:hanging="360"/>
      </w:pPr>
      <w:rPr>
        <w:rFonts w:ascii="Times New Roman" w:hAnsi="Times New Roman" w:hint="default"/>
      </w:rPr>
    </w:lvl>
    <w:lvl w:ilvl="4" w:tplc="0BDC46F6" w:tentative="1">
      <w:start w:val="1"/>
      <w:numFmt w:val="bullet"/>
      <w:lvlText w:val="-"/>
      <w:lvlJc w:val="left"/>
      <w:pPr>
        <w:tabs>
          <w:tab w:val="num" w:pos="3600"/>
        </w:tabs>
        <w:ind w:left="3600" w:hanging="360"/>
      </w:pPr>
      <w:rPr>
        <w:rFonts w:ascii="Times New Roman" w:hAnsi="Times New Roman" w:hint="default"/>
      </w:rPr>
    </w:lvl>
    <w:lvl w:ilvl="5" w:tplc="C088A55A" w:tentative="1">
      <w:start w:val="1"/>
      <w:numFmt w:val="bullet"/>
      <w:lvlText w:val="-"/>
      <w:lvlJc w:val="left"/>
      <w:pPr>
        <w:tabs>
          <w:tab w:val="num" w:pos="4320"/>
        </w:tabs>
        <w:ind w:left="4320" w:hanging="360"/>
      </w:pPr>
      <w:rPr>
        <w:rFonts w:ascii="Times New Roman" w:hAnsi="Times New Roman" w:hint="default"/>
      </w:rPr>
    </w:lvl>
    <w:lvl w:ilvl="6" w:tplc="E71CABF8" w:tentative="1">
      <w:start w:val="1"/>
      <w:numFmt w:val="bullet"/>
      <w:lvlText w:val="-"/>
      <w:lvlJc w:val="left"/>
      <w:pPr>
        <w:tabs>
          <w:tab w:val="num" w:pos="5040"/>
        </w:tabs>
        <w:ind w:left="5040" w:hanging="360"/>
      </w:pPr>
      <w:rPr>
        <w:rFonts w:ascii="Times New Roman" w:hAnsi="Times New Roman" w:hint="default"/>
      </w:rPr>
    </w:lvl>
    <w:lvl w:ilvl="7" w:tplc="EDCEA2F4" w:tentative="1">
      <w:start w:val="1"/>
      <w:numFmt w:val="bullet"/>
      <w:lvlText w:val="-"/>
      <w:lvlJc w:val="left"/>
      <w:pPr>
        <w:tabs>
          <w:tab w:val="num" w:pos="5760"/>
        </w:tabs>
        <w:ind w:left="5760" w:hanging="360"/>
      </w:pPr>
      <w:rPr>
        <w:rFonts w:ascii="Times New Roman" w:hAnsi="Times New Roman" w:hint="default"/>
      </w:rPr>
    </w:lvl>
    <w:lvl w:ilvl="8" w:tplc="E116A55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19702B6"/>
    <w:multiLevelType w:val="multilevel"/>
    <w:tmpl w:val="548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21162"/>
    <w:multiLevelType w:val="hybridMultilevel"/>
    <w:tmpl w:val="4F445D88"/>
    <w:lvl w:ilvl="0" w:tplc="6C9AB80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15329A"/>
    <w:multiLevelType w:val="hybridMultilevel"/>
    <w:tmpl w:val="EEF26C7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4" w15:restartNumberingAfterBreak="0">
    <w:nsid w:val="78F222EC"/>
    <w:multiLevelType w:val="hybridMultilevel"/>
    <w:tmpl w:val="F6108DC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15:restartNumberingAfterBreak="0">
    <w:nsid w:val="7B7C09EE"/>
    <w:multiLevelType w:val="singleLevel"/>
    <w:tmpl w:val="C8445AC8"/>
    <w:lvl w:ilvl="0">
      <w:start w:val="1"/>
      <w:numFmt w:val="none"/>
      <w:pStyle w:val="NOTNota"/>
      <w:lvlText w:val="Nota :"/>
      <w:lvlJc w:val="left"/>
      <w:pPr>
        <w:tabs>
          <w:tab w:val="num" w:pos="1985"/>
        </w:tabs>
        <w:ind w:left="1985" w:hanging="851"/>
      </w:pPr>
      <w:rPr>
        <w:rFonts w:ascii="Arial" w:hAnsi="Arial" w:cs="Times New Roman" w:hint="default"/>
        <w:b w:val="0"/>
        <w:i/>
        <w:color w:val="auto"/>
        <w:spacing w:val="0"/>
        <w:w w:val="100"/>
        <w:position w:val="0"/>
        <w:sz w:val="20"/>
        <w:u w:val="none"/>
        <w:effect w:val="none"/>
      </w:rPr>
    </w:lvl>
  </w:abstractNum>
  <w:abstractNum w:abstractNumId="26" w15:restartNumberingAfterBreak="0">
    <w:nsid w:val="7D7B2D8E"/>
    <w:multiLevelType w:val="hybridMultilevel"/>
    <w:tmpl w:val="87CAC324"/>
    <w:lvl w:ilvl="0" w:tplc="EC54D45C">
      <w:start w:val="1"/>
      <w:numFmt w:val="bullet"/>
      <w:pStyle w:val="CVMissionTche"/>
      <w:lvlText w:val=""/>
      <w:lvlJc w:val="left"/>
      <w:pPr>
        <w:tabs>
          <w:tab w:val="num" w:pos="644"/>
        </w:tabs>
        <w:ind w:left="284" w:firstLine="0"/>
      </w:pPr>
      <w:rPr>
        <w:rFonts w:ascii="Wingdings" w:hAnsi="Wingdings" w:cs="Times New Roman"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770856558">
    <w:abstractNumId w:val="25"/>
  </w:num>
  <w:num w:numId="2" w16cid:durableId="334844700">
    <w:abstractNumId w:val="3"/>
  </w:num>
  <w:num w:numId="3" w16cid:durableId="824316207">
    <w:abstractNumId w:val="5"/>
    <w:lvlOverride w:ilvl="0">
      <w:lvl w:ilvl="0">
        <w:numFmt w:val="bullet"/>
        <w:pStyle w:val="Paragraphedeliste"/>
        <w:lvlText w:val="–"/>
        <w:lvlJc w:val="left"/>
        <w:pPr>
          <w:ind w:left="1530" w:hanging="360"/>
        </w:pPr>
        <w:rPr>
          <w:rFonts w:ascii="Arial" w:hAnsi="Arial" w:hint="default"/>
          <w:color w:val="auto"/>
        </w:rPr>
      </w:lvl>
    </w:lvlOverride>
  </w:num>
  <w:num w:numId="4" w16cid:durableId="153424944">
    <w:abstractNumId w:val="4"/>
  </w:num>
  <w:num w:numId="5" w16cid:durableId="686902835">
    <w:abstractNumId w:val="7"/>
  </w:num>
  <w:num w:numId="6" w16cid:durableId="31620223">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7" w16cid:durableId="336464202">
    <w:abstractNumId w:val="1"/>
    <w:lvlOverride w:ilvl="0">
      <w:lvl w:ilvl="0">
        <w:start w:val="1"/>
        <w:numFmt w:val="bullet"/>
        <w:lvlText w:val=""/>
        <w:legacy w:legacy="1" w:legacySpace="0" w:legacyIndent="283"/>
        <w:lvlJc w:val="left"/>
        <w:pPr>
          <w:ind w:left="850" w:hanging="283"/>
        </w:pPr>
        <w:rPr>
          <w:rFonts w:ascii="Wingdings" w:hAnsi="Wingdings" w:hint="default"/>
          <w:sz w:val="24"/>
        </w:rPr>
      </w:lvl>
    </w:lvlOverride>
  </w:num>
  <w:num w:numId="8" w16cid:durableId="225337743">
    <w:abstractNumId w:val="26"/>
  </w:num>
  <w:num w:numId="9" w16cid:durableId="2142772172">
    <w:abstractNumId w:val="0"/>
  </w:num>
  <w:num w:numId="10" w16cid:durableId="1494177172">
    <w:abstractNumId w:val="6"/>
  </w:num>
  <w:num w:numId="11" w16cid:durableId="1205826700">
    <w:abstractNumId w:val="20"/>
  </w:num>
  <w:num w:numId="12" w16cid:durableId="1332754854">
    <w:abstractNumId w:val="16"/>
  </w:num>
  <w:num w:numId="13" w16cid:durableId="108403124">
    <w:abstractNumId w:val="13"/>
  </w:num>
  <w:num w:numId="14" w16cid:durableId="1771731948">
    <w:abstractNumId w:val="14"/>
  </w:num>
  <w:num w:numId="15" w16cid:durableId="490289603">
    <w:abstractNumId w:val="19"/>
  </w:num>
  <w:num w:numId="16" w16cid:durableId="1451437747">
    <w:abstractNumId w:val="21"/>
  </w:num>
  <w:num w:numId="17" w16cid:durableId="1955399412">
    <w:abstractNumId w:val="2"/>
  </w:num>
  <w:num w:numId="18" w16cid:durableId="1032540255">
    <w:abstractNumId w:val="18"/>
  </w:num>
  <w:num w:numId="19" w16cid:durableId="1839954576">
    <w:abstractNumId w:val="10"/>
  </w:num>
  <w:num w:numId="20" w16cid:durableId="1660035624">
    <w:abstractNumId w:val="23"/>
  </w:num>
  <w:num w:numId="21" w16cid:durableId="2094740329">
    <w:abstractNumId w:val="9"/>
  </w:num>
  <w:num w:numId="22" w16cid:durableId="1097410359">
    <w:abstractNumId w:val="15"/>
  </w:num>
  <w:num w:numId="23" w16cid:durableId="1155103456">
    <w:abstractNumId w:val="17"/>
  </w:num>
  <w:num w:numId="24" w16cid:durableId="836116212">
    <w:abstractNumId w:val="24"/>
  </w:num>
  <w:num w:numId="25" w16cid:durableId="204563081">
    <w:abstractNumId w:val="12"/>
  </w:num>
  <w:num w:numId="26" w16cid:durableId="821967752">
    <w:abstractNumId w:val="22"/>
  </w:num>
  <w:num w:numId="27" w16cid:durableId="1585802942">
    <w:abstractNumId w:val="8"/>
  </w:num>
  <w:num w:numId="28" w16cid:durableId="336079111">
    <w:abstractNumId w:val="5"/>
  </w:num>
  <w:num w:numId="29" w16cid:durableId="1469933740">
    <w:abstractNumId w:val="5"/>
  </w:num>
  <w:num w:numId="30" w16cid:durableId="1988243189">
    <w:abstractNumId w:val="5"/>
  </w:num>
  <w:num w:numId="31" w16cid:durableId="1345593495">
    <w:abstractNumId w:val="4"/>
  </w:num>
  <w:num w:numId="32" w16cid:durableId="144704019">
    <w:abstractNumId w:val="4"/>
  </w:num>
  <w:num w:numId="33" w16cid:durableId="29378440">
    <w:abstractNumId w:val="1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tyana BUDUEVA">
    <w15:presenceInfo w15:providerId="AD" w15:userId="S-1-5-21-1343024091-1202660629-725345543-31678"/>
  </w15:person>
  <w15:person w15:author="BUDUEVA Tatyana">
    <w15:presenceInfo w15:providerId="AD" w15:userId="S::tbudueva@pactenovation.fr::813bb4d7-72ee-4bf3-824c-25e29c801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4096"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proofState w:spelling="clean"/>
  <w:defaultTabStop w:val="708"/>
  <w:hyphenationZone w:val="425"/>
  <w:drawingGridHorizontalSpacing w:val="100"/>
  <w:displayHorizontalDrawingGridEvery w:val="2"/>
  <w:characterSpacingControl w:val="doNotCompress"/>
  <w:hdrShapeDefaults>
    <o:shapedefaults v:ext="edit" spidmax="63490">
      <o:colormru v:ext="edit" colors="#adc9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45"/>
    <w:rsid w:val="00006DE5"/>
    <w:rsid w:val="00006DF9"/>
    <w:rsid w:val="00010AEA"/>
    <w:rsid w:val="00011483"/>
    <w:rsid w:val="00011FA1"/>
    <w:rsid w:val="000126C3"/>
    <w:rsid w:val="000142B4"/>
    <w:rsid w:val="0001433E"/>
    <w:rsid w:val="000174B0"/>
    <w:rsid w:val="00017AFB"/>
    <w:rsid w:val="000207D3"/>
    <w:rsid w:val="00022279"/>
    <w:rsid w:val="00022516"/>
    <w:rsid w:val="00025624"/>
    <w:rsid w:val="000256A6"/>
    <w:rsid w:val="00025832"/>
    <w:rsid w:val="00025B7A"/>
    <w:rsid w:val="000267AD"/>
    <w:rsid w:val="000271B1"/>
    <w:rsid w:val="00027FE9"/>
    <w:rsid w:val="00027FEF"/>
    <w:rsid w:val="0003189D"/>
    <w:rsid w:val="000329B3"/>
    <w:rsid w:val="000329F9"/>
    <w:rsid w:val="00032F7D"/>
    <w:rsid w:val="00034ECD"/>
    <w:rsid w:val="00035F53"/>
    <w:rsid w:val="000360CE"/>
    <w:rsid w:val="00036BE1"/>
    <w:rsid w:val="00041EA9"/>
    <w:rsid w:val="00042040"/>
    <w:rsid w:val="00042757"/>
    <w:rsid w:val="00042D19"/>
    <w:rsid w:val="00043CBA"/>
    <w:rsid w:val="00046171"/>
    <w:rsid w:val="00046A77"/>
    <w:rsid w:val="00051F04"/>
    <w:rsid w:val="00052246"/>
    <w:rsid w:val="000522E8"/>
    <w:rsid w:val="00052476"/>
    <w:rsid w:val="0005419B"/>
    <w:rsid w:val="00054C13"/>
    <w:rsid w:val="000554CA"/>
    <w:rsid w:val="00060B69"/>
    <w:rsid w:val="00061DB9"/>
    <w:rsid w:val="00062640"/>
    <w:rsid w:val="000633EB"/>
    <w:rsid w:val="000708DB"/>
    <w:rsid w:val="0007210F"/>
    <w:rsid w:val="00073A81"/>
    <w:rsid w:val="00073CE5"/>
    <w:rsid w:val="0007615D"/>
    <w:rsid w:val="000762A8"/>
    <w:rsid w:val="00076FDF"/>
    <w:rsid w:val="0008054C"/>
    <w:rsid w:val="00080B1A"/>
    <w:rsid w:val="00080E17"/>
    <w:rsid w:val="0008105A"/>
    <w:rsid w:val="00083EC6"/>
    <w:rsid w:val="00086022"/>
    <w:rsid w:val="00086FEB"/>
    <w:rsid w:val="00087EC6"/>
    <w:rsid w:val="000916E7"/>
    <w:rsid w:val="00091DD0"/>
    <w:rsid w:val="00091E45"/>
    <w:rsid w:val="0009248E"/>
    <w:rsid w:val="00094EE5"/>
    <w:rsid w:val="000962E4"/>
    <w:rsid w:val="000A0A39"/>
    <w:rsid w:val="000A437F"/>
    <w:rsid w:val="000A471F"/>
    <w:rsid w:val="000A4C7A"/>
    <w:rsid w:val="000A5A90"/>
    <w:rsid w:val="000A6B57"/>
    <w:rsid w:val="000A7624"/>
    <w:rsid w:val="000B0D46"/>
    <w:rsid w:val="000B0E92"/>
    <w:rsid w:val="000B1AAC"/>
    <w:rsid w:val="000B27D6"/>
    <w:rsid w:val="000B2EB8"/>
    <w:rsid w:val="000B4A36"/>
    <w:rsid w:val="000B5878"/>
    <w:rsid w:val="000B67FA"/>
    <w:rsid w:val="000B713E"/>
    <w:rsid w:val="000C14DF"/>
    <w:rsid w:val="000C2021"/>
    <w:rsid w:val="000C2DF6"/>
    <w:rsid w:val="000C3B38"/>
    <w:rsid w:val="000C4A83"/>
    <w:rsid w:val="000C4FDE"/>
    <w:rsid w:val="000C5E83"/>
    <w:rsid w:val="000C7F64"/>
    <w:rsid w:val="000D0023"/>
    <w:rsid w:val="000D024F"/>
    <w:rsid w:val="000D2873"/>
    <w:rsid w:val="000D2F17"/>
    <w:rsid w:val="000D313F"/>
    <w:rsid w:val="000D3744"/>
    <w:rsid w:val="000D72B4"/>
    <w:rsid w:val="000E037C"/>
    <w:rsid w:val="000E2DDE"/>
    <w:rsid w:val="000E3B5C"/>
    <w:rsid w:val="000F0217"/>
    <w:rsid w:val="000F0B69"/>
    <w:rsid w:val="000F1A1C"/>
    <w:rsid w:val="000F3206"/>
    <w:rsid w:val="000F336A"/>
    <w:rsid w:val="000F3C34"/>
    <w:rsid w:val="000F4D2A"/>
    <w:rsid w:val="000F5A07"/>
    <w:rsid w:val="000F5C86"/>
    <w:rsid w:val="0010015F"/>
    <w:rsid w:val="00102C84"/>
    <w:rsid w:val="001047EE"/>
    <w:rsid w:val="00104C42"/>
    <w:rsid w:val="00110704"/>
    <w:rsid w:val="00111E4B"/>
    <w:rsid w:val="0011342D"/>
    <w:rsid w:val="00114C57"/>
    <w:rsid w:val="00115F73"/>
    <w:rsid w:val="00120E06"/>
    <w:rsid w:val="001247E5"/>
    <w:rsid w:val="00125F5D"/>
    <w:rsid w:val="001263A7"/>
    <w:rsid w:val="001266E0"/>
    <w:rsid w:val="00126968"/>
    <w:rsid w:val="00126EAD"/>
    <w:rsid w:val="00127E71"/>
    <w:rsid w:val="00130DE9"/>
    <w:rsid w:val="0013279D"/>
    <w:rsid w:val="00132CAF"/>
    <w:rsid w:val="00133248"/>
    <w:rsid w:val="00136BDA"/>
    <w:rsid w:val="00141939"/>
    <w:rsid w:val="001425A4"/>
    <w:rsid w:val="00142995"/>
    <w:rsid w:val="00142EA9"/>
    <w:rsid w:val="00142FC8"/>
    <w:rsid w:val="00146297"/>
    <w:rsid w:val="001475E5"/>
    <w:rsid w:val="0015256B"/>
    <w:rsid w:val="00154038"/>
    <w:rsid w:val="00155C04"/>
    <w:rsid w:val="00155C95"/>
    <w:rsid w:val="00157884"/>
    <w:rsid w:val="00157B70"/>
    <w:rsid w:val="00160D9B"/>
    <w:rsid w:val="00161893"/>
    <w:rsid w:val="00161A68"/>
    <w:rsid w:val="00163526"/>
    <w:rsid w:val="00165EC8"/>
    <w:rsid w:val="001674A6"/>
    <w:rsid w:val="00170556"/>
    <w:rsid w:val="001709E3"/>
    <w:rsid w:val="00171B51"/>
    <w:rsid w:val="00172678"/>
    <w:rsid w:val="00173CC1"/>
    <w:rsid w:val="00175D29"/>
    <w:rsid w:val="0017681B"/>
    <w:rsid w:val="00180FE1"/>
    <w:rsid w:val="00182F6A"/>
    <w:rsid w:val="00182FD5"/>
    <w:rsid w:val="00183565"/>
    <w:rsid w:val="00184474"/>
    <w:rsid w:val="0018505E"/>
    <w:rsid w:val="001851E0"/>
    <w:rsid w:val="00186477"/>
    <w:rsid w:val="0019061B"/>
    <w:rsid w:val="001945CC"/>
    <w:rsid w:val="0019622B"/>
    <w:rsid w:val="00196B5F"/>
    <w:rsid w:val="001A08B1"/>
    <w:rsid w:val="001A1B96"/>
    <w:rsid w:val="001A5210"/>
    <w:rsid w:val="001A6A41"/>
    <w:rsid w:val="001A7208"/>
    <w:rsid w:val="001B384C"/>
    <w:rsid w:val="001B42C4"/>
    <w:rsid w:val="001B6432"/>
    <w:rsid w:val="001C0E8F"/>
    <w:rsid w:val="001C15AD"/>
    <w:rsid w:val="001C1AFF"/>
    <w:rsid w:val="001C3D4C"/>
    <w:rsid w:val="001C43A9"/>
    <w:rsid w:val="001C5E31"/>
    <w:rsid w:val="001C6BA0"/>
    <w:rsid w:val="001C79EB"/>
    <w:rsid w:val="001C7DD8"/>
    <w:rsid w:val="001D00DB"/>
    <w:rsid w:val="001D197C"/>
    <w:rsid w:val="001D3811"/>
    <w:rsid w:val="001D3A02"/>
    <w:rsid w:val="001D5035"/>
    <w:rsid w:val="001D5A9D"/>
    <w:rsid w:val="001D6D98"/>
    <w:rsid w:val="001D7335"/>
    <w:rsid w:val="001D7493"/>
    <w:rsid w:val="001E0152"/>
    <w:rsid w:val="001E1FAD"/>
    <w:rsid w:val="001E3765"/>
    <w:rsid w:val="001F145C"/>
    <w:rsid w:val="001F14B5"/>
    <w:rsid w:val="001F1A3A"/>
    <w:rsid w:val="001F2589"/>
    <w:rsid w:val="001F6C47"/>
    <w:rsid w:val="001F7603"/>
    <w:rsid w:val="002020EF"/>
    <w:rsid w:val="00204E4F"/>
    <w:rsid w:val="002052D8"/>
    <w:rsid w:val="002076D6"/>
    <w:rsid w:val="00210274"/>
    <w:rsid w:val="00213B92"/>
    <w:rsid w:val="002145AC"/>
    <w:rsid w:val="00215377"/>
    <w:rsid w:val="00215835"/>
    <w:rsid w:val="00216142"/>
    <w:rsid w:val="00216E27"/>
    <w:rsid w:val="00221F86"/>
    <w:rsid w:val="00223022"/>
    <w:rsid w:val="00224B60"/>
    <w:rsid w:val="00230146"/>
    <w:rsid w:val="0023200F"/>
    <w:rsid w:val="00233126"/>
    <w:rsid w:val="0024285A"/>
    <w:rsid w:val="00242B15"/>
    <w:rsid w:val="00243116"/>
    <w:rsid w:val="0024375E"/>
    <w:rsid w:val="0024442D"/>
    <w:rsid w:val="0024550A"/>
    <w:rsid w:val="00246993"/>
    <w:rsid w:val="00247EB6"/>
    <w:rsid w:val="002512E2"/>
    <w:rsid w:val="00251CB0"/>
    <w:rsid w:val="00251DD2"/>
    <w:rsid w:val="00253C00"/>
    <w:rsid w:val="00255F18"/>
    <w:rsid w:val="002574EC"/>
    <w:rsid w:val="002604AD"/>
    <w:rsid w:val="0026111C"/>
    <w:rsid w:val="002612C7"/>
    <w:rsid w:val="0026274E"/>
    <w:rsid w:val="002629C3"/>
    <w:rsid w:val="00262C95"/>
    <w:rsid w:val="00266926"/>
    <w:rsid w:val="00270A2C"/>
    <w:rsid w:val="002710A2"/>
    <w:rsid w:val="00273F3C"/>
    <w:rsid w:val="00274687"/>
    <w:rsid w:val="00275265"/>
    <w:rsid w:val="00277AF7"/>
    <w:rsid w:val="0028025C"/>
    <w:rsid w:val="00281A6E"/>
    <w:rsid w:val="00283344"/>
    <w:rsid w:val="00284DF6"/>
    <w:rsid w:val="00287618"/>
    <w:rsid w:val="00292C27"/>
    <w:rsid w:val="00293FF6"/>
    <w:rsid w:val="00295F0A"/>
    <w:rsid w:val="002A075E"/>
    <w:rsid w:val="002A08F2"/>
    <w:rsid w:val="002A0F62"/>
    <w:rsid w:val="002A1609"/>
    <w:rsid w:val="002A64D7"/>
    <w:rsid w:val="002A650E"/>
    <w:rsid w:val="002B0750"/>
    <w:rsid w:val="002B0BA9"/>
    <w:rsid w:val="002B0C39"/>
    <w:rsid w:val="002B1CB7"/>
    <w:rsid w:val="002B26B4"/>
    <w:rsid w:val="002B2D6B"/>
    <w:rsid w:val="002B37CA"/>
    <w:rsid w:val="002B5EAC"/>
    <w:rsid w:val="002B70D0"/>
    <w:rsid w:val="002C07B6"/>
    <w:rsid w:val="002C0925"/>
    <w:rsid w:val="002C17CA"/>
    <w:rsid w:val="002C23DC"/>
    <w:rsid w:val="002C251B"/>
    <w:rsid w:val="002C2C5A"/>
    <w:rsid w:val="002C5620"/>
    <w:rsid w:val="002C6360"/>
    <w:rsid w:val="002C6EB7"/>
    <w:rsid w:val="002D04A5"/>
    <w:rsid w:val="002D19C2"/>
    <w:rsid w:val="002D1D12"/>
    <w:rsid w:val="002D229D"/>
    <w:rsid w:val="002D2EED"/>
    <w:rsid w:val="002D314E"/>
    <w:rsid w:val="002D3A96"/>
    <w:rsid w:val="002D49B1"/>
    <w:rsid w:val="002D4E48"/>
    <w:rsid w:val="002D5F9B"/>
    <w:rsid w:val="002D64D3"/>
    <w:rsid w:val="002E0165"/>
    <w:rsid w:val="002E139A"/>
    <w:rsid w:val="002E261F"/>
    <w:rsid w:val="002E3DF8"/>
    <w:rsid w:val="002E475C"/>
    <w:rsid w:val="002E5A7B"/>
    <w:rsid w:val="002E6B35"/>
    <w:rsid w:val="002E7756"/>
    <w:rsid w:val="002E7CE9"/>
    <w:rsid w:val="002E7D1E"/>
    <w:rsid w:val="002F02C9"/>
    <w:rsid w:val="002F07D0"/>
    <w:rsid w:val="002F0E8E"/>
    <w:rsid w:val="002F2010"/>
    <w:rsid w:val="002F2051"/>
    <w:rsid w:val="002F3BBE"/>
    <w:rsid w:val="002F4A47"/>
    <w:rsid w:val="002F7DA3"/>
    <w:rsid w:val="00301AEC"/>
    <w:rsid w:val="00305AE9"/>
    <w:rsid w:val="00305DFA"/>
    <w:rsid w:val="0031038F"/>
    <w:rsid w:val="003109BD"/>
    <w:rsid w:val="003120DD"/>
    <w:rsid w:val="00312AE1"/>
    <w:rsid w:val="00313742"/>
    <w:rsid w:val="00317453"/>
    <w:rsid w:val="003210D0"/>
    <w:rsid w:val="00321D69"/>
    <w:rsid w:val="00323C8F"/>
    <w:rsid w:val="003245E1"/>
    <w:rsid w:val="003257C2"/>
    <w:rsid w:val="0032636F"/>
    <w:rsid w:val="00326640"/>
    <w:rsid w:val="00326B41"/>
    <w:rsid w:val="003312F2"/>
    <w:rsid w:val="003333DB"/>
    <w:rsid w:val="00333DB2"/>
    <w:rsid w:val="003355CB"/>
    <w:rsid w:val="003359F8"/>
    <w:rsid w:val="00335CDC"/>
    <w:rsid w:val="003379C0"/>
    <w:rsid w:val="00341342"/>
    <w:rsid w:val="0034358F"/>
    <w:rsid w:val="00343632"/>
    <w:rsid w:val="003445C7"/>
    <w:rsid w:val="00346B86"/>
    <w:rsid w:val="00347692"/>
    <w:rsid w:val="00350507"/>
    <w:rsid w:val="00355BF3"/>
    <w:rsid w:val="00356370"/>
    <w:rsid w:val="00356E09"/>
    <w:rsid w:val="00360571"/>
    <w:rsid w:val="00361245"/>
    <w:rsid w:val="003638AB"/>
    <w:rsid w:val="00363CEE"/>
    <w:rsid w:val="003644DE"/>
    <w:rsid w:val="00364855"/>
    <w:rsid w:val="00364AF2"/>
    <w:rsid w:val="00364E66"/>
    <w:rsid w:val="003650AB"/>
    <w:rsid w:val="00365BC7"/>
    <w:rsid w:val="003663C3"/>
    <w:rsid w:val="00366D11"/>
    <w:rsid w:val="003720CE"/>
    <w:rsid w:val="003735AD"/>
    <w:rsid w:val="003774B4"/>
    <w:rsid w:val="003777C8"/>
    <w:rsid w:val="00381894"/>
    <w:rsid w:val="003821A4"/>
    <w:rsid w:val="003847B2"/>
    <w:rsid w:val="00384F18"/>
    <w:rsid w:val="003856F8"/>
    <w:rsid w:val="0039012F"/>
    <w:rsid w:val="00391B5C"/>
    <w:rsid w:val="00392BFF"/>
    <w:rsid w:val="00394B43"/>
    <w:rsid w:val="00395C09"/>
    <w:rsid w:val="003A3851"/>
    <w:rsid w:val="003A3A4F"/>
    <w:rsid w:val="003A3EA5"/>
    <w:rsid w:val="003A50D8"/>
    <w:rsid w:val="003A50E9"/>
    <w:rsid w:val="003A5AC4"/>
    <w:rsid w:val="003A768B"/>
    <w:rsid w:val="003A7A07"/>
    <w:rsid w:val="003A7B33"/>
    <w:rsid w:val="003B131F"/>
    <w:rsid w:val="003B1AF9"/>
    <w:rsid w:val="003B208C"/>
    <w:rsid w:val="003B2B90"/>
    <w:rsid w:val="003B2F76"/>
    <w:rsid w:val="003B4CB9"/>
    <w:rsid w:val="003B5C29"/>
    <w:rsid w:val="003B6899"/>
    <w:rsid w:val="003B7721"/>
    <w:rsid w:val="003C1675"/>
    <w:rsid w:val="003C16DB"/>
    <w:rsid w:val="003C1B58"/>
    <w:rsid w:val="003C3CF0"/>
    <w:rsid w:val="003C3EA6"/>
    <w:rsid w:val="003C45E5"/>
    <w:rsid w:val="003C7C34"/>
    <w:rsid w:val="003D0AFC"/>
    <w:rsid w:val="003D505D"/>
    <w:rsid w:val="003D60A6"/>
    <w:rsid w:val="003D73EB"/>
    <w:rsid w:val="003E161E"/>
    <w:rsid w:val="003E42C6"/>
    <w:rsid w:val="003E47ED"/>
    <w:rsid w:val="003F17FB"/>
    <w:rsid w:val="003F188A"/>
    <w:rsid w:val="003F2DE1"/>
    <w:rsid w:val="003F4F8A"/>
    <w:rsid w:val="003F55F1"/>
    <w:rsid w:val="003F6519"/>
    <w:rsid w:val="003F78B2"/>
    <w:rsid w:val="00401E79"/>
    <w:rsid w:val="0040312D"/>
    <w:rsid w:val="0040386E"/>
    <w:rsid w:val="00403BE9"/>
    <w:rsid w:val="00405525"/>
    <w:rsid w:val="0040614F"/>
    <w:rsid w:val="00406744"/>
    <w:rsid w:val="00407DDA"/>
    <w:rsid w:val="00410110"/>
    <w:rsid w:val="00412A8F"/>
    <w:rsid w:val="00415680"/>
    <w:rsid w:val="00415FC9"/>
    <w:rsid w:val="004219CB"/>
    <w:rsid w:val="00421A5F"/>
    <w:rsid w:val="00422B12"/>
    <w:rsid w:val="00424718"/>
    <w:rsid w:val="004252A3"/>
    <w:rsid w:val="00425738"/>
    <w:rsid w:val="00431424"/>
    <w:rsid w:val="004337DD"/>
    <w:rsid w:val="004373B4"/>
    <w:rsid w:val="00442F71"/>
    <w:rsid w:val="004431A2"/>
    <w:rsid w:val="004445BA"/>
    <w:rsid w:val="00445AD7"/>
    <w:rsid w:val="0044703A"/>
    <w:rsid w:val="0045312E"/>
    <w:rsid w:val="0045377D"/>
    <w:rsid w:val="00453FE8"/>
    <w:rsid w:val="0045402D"/>
    <w:rsid w:val="0045406A"/>
    <w:rsid w:val="00454219"/>
    <w:rsid w:val="00456EAB"/>
    <w:rsid w:val="00460380"/>
    <w:rsid w:val="00461D40"/>
    <w:rsid w:val="00462867"/>
    <w:rsid w:val="00462D42"/>
    <w:rsid w:val="00462F8C"/>
    <w:rsid w:val="0046555C"/>
    <w:rsid w:val="00465D53"/>
    <w:rsid w:val="00467C89"/>
    <w:rsid w:val="00467D32"/>
    <w:rsid w:val="00470339"/>
    <w:rsid w:val="00470411"/>
    <w:rsid w:val="004708F3"/>
    <w:rsid w:val="00470EB4"/>
    <w:rsid w:val="00470F01"/>
    <w:rsid w:val="0047307D"/>
    <w:rsid w:val="004735EF"/>
    <w:rsid w:val="004759A7"/>
    <w:rsid w:val="00475F9A"/>
    <w:rsid w:val="00476C00"/>
    <w:rsid w:val="004815E1"/>
    <w:rsid w:val="004819E5"/>
    <w:rsid w:val="00486535"/>
    <w:rsid w:val="004871F0"/>
    <w:rsid w:val="00493DAD"/>
    <w:rsid w:val="00494E13"/>
    <w:rsid w:val="00495CC6"/>
    <w:rsid w:val="004A0C1E"/>
    <w:rsid w:val="004A47F2"/>
    <w:rsid w:val="004A7FD2"/>
    <w:rsid w:val="004B0E4B"/>
    <w:rsid w:val="004B0F00"/>
    <w:rsid w:val="004B1494"/>
    <w:rsid w:val="004B332F"/>
    <w:rsid w:val="004B3D2A"/>
    <w:rsid w:val="004B60B1"/>
    <w:rsid w:val="004B6D32"/>
    <w:rsid w:val="004C1FCD"/>
    <w:rsid w:val="004C4295"/>
    <w:rsid w:val="004C7182"/>
    <w:rsid w:val="004C7514"/>
    <w:rsid w:val="004C78B3"/>
    <w:rsid w:val="004D32B6"/>
    <w:rsid w:val="004E076A"/>
    <w:rsid w:val="004E090C"/>
    <w:rsid w:val="004E0B8B"/>
    <w:rsid w:val="004E0D29"/>
    <w:rsid w:val="004E123E"/>
    <w:rsid w:val="004E157A"/>
    <w:rsid w:val="004E277E"/>
    <w:rsid w:val="004E5EFC"/>
    <w:rsid w:val="004E781A"/>
    <w:rsid w:val="004E78C6"/>
    <w:rsid w:val="004F0BA9"/>
    <w:rsid w:val="004F2729"/>
    <w:rsid w:val="004F425D"/>
    <w:rsid w:val="004F4D31"/>
    <w:rsid w:val="004F6CDC"/>
    <w:rsid w:val="00500039"/>
    <w:rsid w:val="005019BA"/>
    <w:rsid w:val="00502454"/>
    <w:rsid w:val="0050293A"/>
    <w:rsid w:val="00505D7E"/>
    <w:rsid w:val="005070C2"/>
    <w:rsid w:val="005110A0"/>
    <w:rsid w:val="00513871"/>
    <w:rsid w:val="00515837"/>
    <w:rsid w:val="00517159"/>
    <w:rsid w:val="005230CF"/>
    <w:rsid w:val="005257BC"/>
    <w:rsid w:val="00526A9A"/>
    <w:rsid w:val="0053148C"/>
    <w:rsid w:val="0053627B"/>
    <w:rsid w:val="00537A91"/>
    <w:rsid w:val="00540A87"/>
    <w:rsid w:val="005412A6"/>
    <w:rsid w:val="005413FA"/>
    <w:rsid w:val="00542822"/>
    <w:rsid w:val="005449EB"/>
    <w:rsid w:val="00545966"/>
    <w:rsid w:val="00546336"/>
    <w:rsid w:val="0055261B"/>
    <w:rsid w:val="00553E45"/>
    <w:rsid w:val="00554D2E"/>
    <w:rsid w:val="00561AF0"/>
    <w:rsid w:val="00562EBD"/>
    <w:rsid w:val="00563574"/>
    <w:rsid w:val="00563C82"/>
    <w:rsid w:val="005653BA"/>
    <w:rsid w:val="00570D19"/>
    <w:rsid w:val="00570E95"/>
    <w:rsid w:val="00572954"/>
    <w:rsid w:val="00573808"/>
    <w:rsid w:val="0057485F"/>
    <w:rsid w:val="005752AF"/>
    <w:rsid w:val="0057559A"/>
    <w:rsid w:val="00575BE6"/>
    <w:rsid w:val="00576BC1"/>
    <w:rsid w:val="00576E29"/>
    <w:rsid w:val="00577408"/>
    <w:rsid w:val="0058174B"/>
    <w:rsid w:val="005821DF"/>
    <w:rsid w:val="005826DB"/>
    <w:rsid w:val="0058274D"/>
    <w:rsid w:val="00582F58"/>
    <w:rsid w:val="00584783"/>
    <w:rsid w:val="00586C16"/>
    <w:rsid w:val="005923ED"/>
    <w:rsid w:val="0059641F"/>
    <w:rsid w:val="005A0496"/>
    <w:rsid w:val="005A2459"/>
    <w:rsid w:val="005A3028"/>
    <w:rsid w:val="005A3D22"/>
    <w:rsid w:val="005A7854"/>
    <w:rsid w:val="005B1CB8"/>
    <w:rsid w:val="005B220B"/>
    <w:rsid w:val="005B265F"/>
    <w:rsid w:val="005B26D3"/>
    <w:rsid w:val="005B76C9"/>
    <w:rsid w:val="005C00A7"/>
    <w:rsid w:val="005C02D5"/>
    <w:rsid w:val="005C253D"/>
    <w:rsid w:val="005C29FA"/>
    <w:rsid w:val="005C54B3"/>
    <w:rsid w:val="005C6E5A"/>
    <w:rsid w:val="005D0364"/>
    <w:rsid w:val="005D161B"/>
    <w:rsid w:val="005D44E5"/>
    <w:rsid w:val="005D46A0"/>
    <w:rsid w:val="005D49FF"/>
    <w:rsid w:val="005D4E0C"/>
    <w:rsid w:val="005D6811"/>
    <w:rsid w:val="005E2889"/>
    <w:rsid w:val="005E51DC"/>
    <w:rsid w:val="005E560B"/>
    <w:rsid w:val="005E590C"/>
    <w:rsid w:val="005E6F5E"/>
    <w:rsid w:val="005E718E"/>
    <w:rsid w:val="005E71E9"/>
    <w:rsid w:val="005F037E"/>
    <w:rsid w:val="005F0A0C"/>
    <w:rsid w:val="005F1CA3"/>
    <w:rsid w:val="005F3490"/>
    <w:rsid w:val="005F3B3D"/>
    <w:rsid w:val="005F3C70"/>
    <w:rsid w:val="005F4334"/>
    <w:rsid w:val="005F4C61"/>
    <w:rsid w:val="005F69AA"/>
    <w:rsid w:val="005F6ECE"/>
    <w:rsid w:val="00604925"/>
    <w:rsid w:val="00605295"/>
    <w:rsid w:val="00606242"/>
    <w:rsid w:val="006118CA"/>
    <w:rsid w:val="00612ECF"/>
    <w:rsid w:val="00613DA2"/>
    <w:rsid w:val="00615E91"/>
    <w:rsid w:val="00620774"/>
    <w:rsid w:val="0062386F"/>
    <w:rsid w:val="00623EFA"/>
    <w:rsid w:val="0062654F"/>
    <w:rsid w:val="00626A78"/>
    <w:rsid w:val="00627F80"/>
    <w:rsid w:val="00631C7C"/>
    <w:rsid w:val="00632E59"/>
    <w:rsid w:val="00633431"/>
    <w:rsid w:val="006355C0"/>
    <w:rsid w:val="00643F60"/>
    <w:rsid w:val="006454EA"/>
    <w:rsid w:val="0064571E"/>
    <w:rsid w:val="006532A7"/>
    <w:rsid w:val="00654919"/>
    <w:rsid w:val="00655538"/>
    <w:rsid w:val="00656EF6"/>
    <w:rsid w:val="0065791B"/>
    <w:rsid w:val="006600DD"/>
    <w:rsid w:val="0066012A"/>
    <w:rsid w:val="00661E5D"/>
    <w:rsid w:val="00662C25"/>
    <w:rsid w:val="006633E6"/>
    <w:rsid w:val="00664E16"/>
    <w:rsid w:val="00665649"/>
    <w:rsid w:val="00665AB7"/>
    <w:rsid w:val="006665FB"/>
    <w:rsid w:val="00676876"/>
    <w:rsid w:val="0068045B"/>
    <w:rsid w:val="00683982"/>
    <w:rsid w:val="00686C8A"/>
    <w:rsid w:val="00692B04"/>
    <w:rsid w:val="00694049"/>
    <w:rsid w:val="00694F3A"/>
    <w:rsid w:val="00696F28"/>
    <w:rsid w:val="006A3245"/>
    <w:rsid w:val="006A4523"/>
    <w:rsid w:val="006A544D"/>
    <w:rsid w:val="006A628F"/>
    <w:rsid w:val="006A79C1"/>
    <w:rsid w:val="006A7CDA"/>
    <w:rsid w:val="006B0080"/>
    <w:rsid w:val="006B07DE"/>
    <w:rsid w:val="006B1CD5"/>
    <w:rsid w:val="006B3E3E"/>
    <w:rsid w:val="006B408C"/>
    <w:rsid w:val="006B69FC"/>
    <w:rsid w:val="006C03E5"/>
    <w:rsid w:val="006C1DB8"/>
    <w:rsid w:val="006C2B48"/>
    <w:rsid w:val="006C5B89"/>
    <w:rsid w:val="006C6D2C"/>
    <w:rsid w:val="006D17C0"/>
    <w:rsid w:val="006D194F"/>
    <w:rsid w:val="006D1E94"/>
    <w:rsid w:val="006D4FF1"/>
    <w:rsid w:val="006D705D"/>
    <w:rsid w:val="006D7457"/>
    <w:rsid w:val="006E6C13"/>
    <w:rsid w:val="006F0305"/>
    <w:rsid w:val="006F078D"/>
    <w:rsid w:val="006F1205"/>
    <w:rsid w:val="006F2C7D"/>
    <w:rsid w:val="006F2CE1"/>
    <w:rsid w:val="006F42C4"/>
    <w:rsid w:val="006F4A86"/>
    <w:rsid w:val="006F664D"/>
    <w:rsid w:val="006F6B79"/>
    <w:rsid w:val="006F79BE"/>
    <w:rsid w:val="00700307"/>
    <w:rsid w:val="007051DB"/>
    <w:rsid w:val="0070661E"/>
    <w:rsid w:val="00706721"/>
    <w:rsid w:val="00711110"/>
    <w:rsid w:val="00712690"/>
    <w:rsid w:val="00713AF5"/>
    <w:rsid w:val="007141C3"/>
    <w:rsid w:val="007142D7"/>
    <w:rsid w:val="00714AC2"/>
    <w:rsid w:val="00716640"/>
    <w:rsid w:val="00717358"/>
    <w:rsid w:val="0072150E"/>
    <w:rsid w:val="00722ADE"/>
    <w:rsid w:val="0072573F"/>
    <w:rsid w:val="00726C6A"/>
    <w:rsid w:val="00727FDB"/>
    <w:rsid w:val="007314CB"/>
    <w:rsid w:val="007319A2"/>
    <w:rsid w:val="00731A76"/>
    <w:rsid w:val="0073431C"/>
    <w:rsid w:val="007350C0"/>
    <w:rsid w:val="0073637D"/>
    <w:rsid w:val="00744254"/>
    <w:rsid w:val="00744496"/>
    <w:rsid w:val="00746918"/>
    <w:rsid w:val="00746C24"/>
    <w:rsid w:val="00751B2D"/>
    <w:rsid w:val="0075232B"/>
    <w:rsid w:val="0075501D"/>
    <w:rsid w:val="0075721F"/>
    <w:rsid w:val="00761B97"/>
    <w:rsid w:val="0076292B"/>
    <w:rsid w:val="00764831"/>
    <w:rsid w:val="00764B04"/>
    <w:rsid w:val="007701A0"/>
    <w:rsid w:val="007723FE"/>
    <w:rsid w:val="00773F93"/>
    <w:rsid w:val="0077431C"/>
    <w:rsid w:val="00775144"/>
    <w:rsid w:val="007768E1"/>
    <w:rsid w:val="0078062B"/>
    <w:rsid w:val="00783A31"/>
    <w:rsid w:val="00784024"/>
    <w:rsid w:val="00784281"/>
    <w:rsid w:val="0078540E"/>
    <w:rsid w:val="00787954"/>
    <w:rsid w:val="00791246"/>
    <w:rsid w:val="00792344"/>
    <w:rsid w:val="00792A58"/>
    <w:rsid w:val="007932FC"/>
    <w:rsid w:val="007A01AD"/>
    <w:rsid w:val="007A2436"/>
    <w:rsid w:val="007A521C"/>
    <w:rsid w:val="007A5910"/>
    <w:rsid w:val="007A6FA3"/>
    <w:rsid w:val="007A7125"/>
    <w:rsid w:val="007B1113"/>
    <w:rsid w:val="007B166B"/>
    <w:rsid w:val="007B16A0"/>
    <w:rsid w:val="007B1DE3"/>
    <w:rsid w:val="007B1DF5"/>
    <w:rsid w:val="007B1F75"/>
    <w:rsid w:val="007B38E9"/>
    <w:rsid w:val="007B3D55"/>
    <w:rsid w:val="007B6EB4"/>
    <w:rsid w:val="007B7BF0"/>
    <w:rsid w:val="007C01E5"/>
    <w:rsid w:val="007C1402"/>
    <w:rsid w:val="007C3755"/>
    <w:rsid w:val="007C3BD9"/>
    <w:rsid w:val="007C3C0E"/>
    <w:rsid w:val="007C3C69"/>
    <w:rsid w:val="007C51E1"/>
    <w:rsid w:val="007C53F0"/>
    <w:rsid w:val="007C5705"/>
    <w:rsid w:val="007C7902"/>
    <w:rsid w:val="007D1E6E"/>
    <w:rsid w:val="007D3909"/>
    <w:rsid w:val="007D4D9A"/>
    <w:rsid w:val="007D4EE3"/>
    <w:rsid w:val="007D5667"/>
    <w:rsid w:val="007D5B76"/>
    <w:rsid w:val="007D703A"/>
    <w:rsid w:val="007D768B"/>
    <w:rsid w:val="007E1840"/>
    <w:rsid w:val="007E1965"/>
    <w:rsid w:val="007E1B01"/>
    <w:rsid w:val="007E1FDB"/>
    <w:rsid w:val="007E2F65"/>
    <w:rsid w:val="007E2F6C"/>
    <w:rsid w:val="007E313F"/>
    <w:rsid w:val="007E34F5"/>
    <w:rsid w:val="007E47A1"/>
    <w:rsid w:val="007E4977"/>
    <w:rsid w:val="007E68A9"/>
    <w:rsid w:val="007F07AE"/>
    <w:rsid w:val="007F10FE"/>
    <w:rsid w:val="007F17AD"/>
    <w:rsid w:val="007F39F3"/>
    <w:rsid w:val="007F50BE"/>
    <w:rsid w:val="007F5E57"/>
    <w:rsid w:val="00800738"/>
    <w:rsid w:val="0080235B"/>
    <w:rsid w:val="00804C15"/>
    <w:rsid w:val="0080775F"/>
    <w:rsid w:val="00812299"/>
    <w:rsid w:val="00812978"/>
    <w:rsid w:val="00820AE5"/>
    <w:rsid w:val="00820DF9"/>
    <w:rsid w:val="00822886"/>
    <w:rsid w:val="008232AF"/>
    <w:rsid w:val="00823352"/>
    <w:rsid w:val="0082549A"/>
    <w:rsid w:val="00826049"/>
    <w:rsid w:val="008333F9"/>
    <w:rsid w:val="00834029"/>
    <w:rsid w:val="0083422C"/>
    <w:rsid w:val="00835028"/>
    <w:rsid w:val="00840274"/>
    <w:rsid w:val="008404D4"/>
    <w:rsid w:val="00842FC2"/>
    <w:rsid w:val="008458CD"/>
    <w:rsid w:val="00845CEE"/>
    <w:rsid w:val="00847280"/>
    <w:rsid w:val="00850530"/>
    <w:rsid w:val="00851CE3"/>
    <w:rsid w:val="00852B61"/>
    <w:rsid w:val="00852C9D"/>
    <w:rsid w:val="0085409C"/>
    <w:rsid w:val="008547B5"/>
    <w:rsid w:val="00854B6E"/>
    <w:rsid w:val="008557A4"/>
    <w:rsid w:val="00855A1F"/>
    <w:rsid w:val="00856068"/>
    <w:rsid w:val="0085733C"/>
    <w:rsid w:val="00857AA5"/>
    <w:rsid w:val="00857AB3"/>
    <w:rsid w:val="008608E8"/>
    <w:rsid w:val="00863024"/>
    <w:rsid w:val="00863694"/>
    <w:rsid w:val="00865997"/>
    <w:rsid w:val="00870A82"/>
    <w:rsid w:val="00870FAD"/>
    <w:rsid w:val="00873AA4"/>
    <w:rsid w:val="008747C0"/>
    <w:rsid w:val="00874E34"/>
    <w:rsid w:val="00874ECC"/>
    <w:rsid w:val="00876F82"/>
    <w:rsid w:val="008775FB"/>
    <w:rsid w:val="00880372"/>
    <w:rsid w:val="0088190B"/>
    <w:rsid w:val="00883662"/>
    <w:rsid w:val="00883D81"/>
    <w:rsid w:val="008844F4"/>
    <w:rsid w:val="008855F3"/>
    <w:rsid w:val="00886B76"/>
    <w:rsid w:val="00890D9E"/>
    <w:rsid w:val="00892D9C"/>
    <w:rsid w:val="0089337A"/>
    <w:rsid w:val="00893679"/>
    <w:rsid w:val="008A0962"/>
    <w:rsid w:val="008A4750"/>
    <w:rsid w:val="008A4EE2"/>
    <w:rsid w:val="008A587B"/>
    <w:rsid w:val="008B12DC"/>
    <w:rsid w:val="008B25F4"/>
    <w:rsid w:val="008B45FE"/>
    <w:rsid w:val="008B5E87"/>
    <w:rsid w:val="008B5FA7"/>
    <w:rsid w:val="008B6BC3"/>
    <w:rsid w:val="008B76A0"/>
    <w:rsid w:val="008C3104"/>
    <w:rsid w:val="008C3B8F"/>
    <w:rsid w:val="008C4DAB"/>
    <w:rsid w:val="008C5BDF"/>
    <w:rsid w:val="008C7856"/>
    <w:rsid w:val="008D1FE4"/>
    <w:rsid w:val="008D2B9E"/>
    <w:rsid w:val="008D5C9B"/>
    <w:rsid w:val="008D6F67"/>
    <w:rsid w:val="008E0C62"/>
    <w:rsid w:val="008E0F96"/>
    <w:rsid w:val="008E2788"/>
    <w:rsid w:val="008E3C4F"/>
    <w:rsid w:val="008E5B5F"/>
    <w:rsid w:val="008E5D89"/>
    <w:rsid w:val="008E6EE8"/>
    <w:rsid w:val="008E705D"/>
    <w:rsid w:val="008E7411"/>
    <w:rsid w:val="008F31CB"/>
    <w:rsid w:val="008F35C3"/>
    <w:rsid w:val="008F4D3C"/>
    <w:rsid w:val="008F4F59"/>
    <w:rsid w:val="008F663A"/>
    <w:rsid w:val="00901BC0"/>
    <w:rsid w:val="0090270C"/>
    <w:rsid w:val="00904E4B"/>
    <w:rsid w:val="00905E43"/>
    <w:rsid w:val="00906ACB"/>
    <w:rsid w:val="0091104A"/>
    <w:rsid w:val="0091236A"/>
    <w:rsid w:val="009124BE"/>
    <w:rsid w:val="0091529D"/>
    <w:rsid w:val="00915D12"/>
    <w:rsid w:val="00916E8A"/>
    <w:rsid w:val="009177EC"/>
    <w:rsid w:val="0092081E"/>
    <w:rsid w:val="00922BFD"/>
    <w:rsid w:val="009235AA"/>
    <w:rsid w:val="00924961"/>
    <w:rsid w:val="00926878"/>
    <w:rsid w:val="00931819"/>
    <w:rsid w:val="0093316E"/>
    <w:rsid w:val="00933DF5"/>
    <w:rsid w:val="009346F9"/>
    <w:rsid w:val="00937030"/>
    <w:rsid w:val="00937712"/>
    <w:rsid w:val="00940DA5"/>
    <w:rsid w:val="00942023"/>
    <w:rsid w:val="00942283"/>
    <w:rsid w:val="00942761"/>
    <w:rsid w:val="009446F3"/>
    <w:rsid w:val="00944CF6"/>
    <w:rsid w:val="0094633E"/>
    <w:rsid w:val="00946837"/>
    <w:rsid w:val="0095055F"/>
    <w:rsid w:val="009542FB"/>
    <w:rsid w:val="009548C8"/>
    <w:rsid w:val="00956A2B"/>
    <w:rsid w:val="00961588"/>
    <w:rsid w:val="00962FBB"/>
    <w:rsid w:val="0096504E"/>
    <w:rsid w:val="00971AD6"/>
    <w:rsid w:val="009772C6"/>
    <w:rsid w:val="00980945"/>
    <w:rsid w:val="009834DA"/>
    <w:rsid w:val="009836FB"/>
    <w:rsid w:val="009846DB"/>
    <w:rsid w:val="009871C4"/>
    <w:rsid w:val="009903E9"/>
    <w:rsid w:val="0099301C"/>
    <w:rsid w:val="009943BF"/>
    <w:rsid w:val="00995092"/>
    <w:rsid w:val="00997532"/>
    <w:rsid w:val="009A04F4"/>
    <w:rsid w:val="009A0FA5"/>
    <w:rsid w:val="009A2605"/>
    <w:rsid w:val="009A4939"/>
    <w:rsid w:val="009A6AA4"/>
    <w:rsid w:val="009A76D4"/>
    <w:rsid w:val="009B0DBD"/>
    <w:rsid w:val="009B25F0"/>
    <w:rsid w:val="009B3389"/>
    <w:rsid w:val="009B4482"/>
    <w:rsid w:val="009B6BF3"/>
    <w:rsid w:val="009B717A"/>
    <w:rsid w:val="009C0CE3"/>
    <w:rsid w:val="009C1ADB"/>
    <w:rsid w:val="009C223E"/>
    <w:rsid w:val="009C29D4"/>
    <w:rsid w:val="009C3294"/>
    <w:rsid w:val="009C36A8"/>
    <w:rsid w:val="009C688F"/>
    <w:rsid w:val="009C7C4F"/>
    <w:rsid w:val="009C7E7A"/>
    <w:rsid w:val="009C7ED4"/>
    <w:rsid w:val="009D1045"/>
    <w:rsid w:val="009D197F"/>
    <w:rsid w:val="009D388A"/>
    <w:rsid w:val="009D4939"/>
    <w:rsid w:val="009D502A"/>
    <w:rsid w:val="009D665D"/>
    <w:rsid w:val="009E0E95"/>
    <w:rsid w:val="009E1516"/>
    <w:rsid w:val="009E191F"/>
    <w:rsid w:val="009E28C3"/>
    <w:rsid w:val="009E3B6B"/>
    <w:rsid w:val="009E3CE9"/>
    <w:rsid w:val="009E475E"/>
    <w:rsid w:val="009E52DA"/>
    <w:rsid w:val="009E656A"/>
    <w:rsid w:val="009E77A1"/>
    <w:rsid w:val="009E7E87"/>
    <w:rsid w:val="009F0335"/>
    <w:rsid w:val="009F04CF"/>
    <w:rsid w:val="009F1014"/>
    <w:rsid w:val="009F2411"/>
    <w:rsid w:val="009F393D"/>
    <w:rsid w:val="009F3E67"/>
    <w:rsid w:val="009F5AB9"/>
    <w:rsid w:val="009F6DD3"/>
    <w:rsid w:val="00A00504"/>
    <w:rsid w:val="00A02290"/>
    <w:rsid w:val="00A0308D"/>
    <w:rsid w:val="00A12589"/>
    <w:rsid w:val="00A13566"/>
    <w:rsid w:val="00A13D71"/>
    <w:rsid w:val="00A14150"/>
    <w:rsid w:val="00A14A9D"/>
    <w:rsid w:val="00A16145"/>
    <w:rsid w:val="00A16D9B"/>
    <w:rsid w:val="00A17364"/>
    <w:rsid w:val="00A17959"/>
    <w:rsid w:val="00A22E86"/>
    <w:rsid w:val="00A23536"/>
    <w:rsid w:val="00A23A39"/>
    <w:rsid w:val="00A2558E"/>
    <w:rsid w:val="00A259FF"/>
    <w:rsid w:val="00A27395"/>
    <w:rsid w:val="00A30FC5"/>
    <w:rsid w:val="00A335BA"/>
    <w:rsid w:val="00A33E35"/>
    <w:rsid w:val="00A36F6E"/>
    <w:rsid w:val="00A36FBC"/>
    <w:rsid w:val="00A4009E"/>
    <w:rsid w:val="00A4078E"/>
    <w:rsid w:val="00A42717"/>
    <w:rsid w:val="00A44E52"/>
    <w:rsid w:val="00A44FE1"/>
    <w:rsid w:val="00A4574A"/>
    <w:rsid w:val="00A46F6E"/>
    <w:rsid w:val="00A479E3"/>
    <w:rsid w:val="00A529C0"/>
    <w:rsid w:val="00A534B0"/>
    <w:rsid w:val="00A55B09"/>
    <w:rsid w:val="00A55E16"/>
    <w:rsid w:val="00A56F19"/>
    <w:rsid w:val="00A57382"/>
    <w:rsid w:val="00A577E1"/>
    <w:rsid w:val="00A57A60"/>
    <w:rsid w:val="00A6064E"/>
    <w:rsid w:val="00A66C24"/>
    <w:rsid w:val="00A71E40"/>
    <w:rsid w:val="00A736DB"/>
    <w:rsid w:val="00A74453"/>
    <w:rsid w:val="00A74D30"/>
    <w:rsid w:val="00A777DA"/>
    <w:rsid w:val="00A8035D"/>
    <w:rsid w:val="00A80BBA"/>
    <w:rsid w:val="00A81A7E"/>
    <w:rsid w:val="00A81CFD"/>
    <w:rsid w:val="00A8230D"/>
    <w:rsid w:val="00A84EE2"/>
    <w:rsid w:val="00A84FD3"/>
    <w:rsid w:val="00A8569F"/>
    <w:rsid w:val="00A8640B"/>
    <w:rsid w:val="00A8714A"/>
    <w:rsid w:val="00A87325"/>
    <w:rsid w:val="00A8772C"/>
    <w:rsid w:val="00A91526"/>
    <w:rsid w:val="00A91AD4"/>
    <w:rsid w:val="00A91D99"/>
    <w:rsid w:val="00A93DB0"/>
    <w:rsid w:val="00A94B32"/>
    <w:rsid w:val="00A97052"/>
    <w:rsid w:val="00AA29E1"/>
    <w:rsid w:val="00AA3905"/>
    <w:rsid w:val="00AA4139"/>
    <w:rsid w:val="00AA65B7"/>
    <w:rsid w:val="00AA7253"/>
    <w:rsid w:val="00AA7257"/>
    <w:rsid w:val="00AA7704"/>
    <w:rsid w:val="00AA78CA"/>
    <w:rsid w:val="00AA7EEF"/>
    <w:rsid w:val="00AB2471"/>
    <w:rsid w:val="00AB42EC"/>
    <w:rsid w:val="00AB4D1E"/>
    <w:rsid w:val="00AB73EF"/>
    <w:rsid w:val="00AC0CA4"/>
    <w:rsid w:val="00AC14ED"/>
    <w:rsid w:val="00AC2C28"/>
    <w:rsid w:val="00AC2ED1"/>
    <w:rsid w:val="00AC33FC"/>
    <w:rsid w:val="00AC3FAC"/>
    <w:rsid w:val="00AC7425"/>
    <w:rsid w:val="00AD1D26"/>
    <w:rsid w:val="00AD25E3"/>
    <w:rsid w:val="00AD2E86"/>
    <w:rsid w:val="00AD2FF5"/>
    <w:rsid w:val="00AD4ABE"/>
    <w:rsid w:val="00AD5983"/>
    <w:rsid w:val="00AD5F82"/>
    <w:rsid w:val="00AD7AAA"/>
    <w:rsid w:val="00AE0105"/>
    <w:rsid w:val="00AE1511"/>
    <w:rsid w:val="00AE1595"/>
    <w:rsid w:val="00AE3131"/>
    <w:rsid w:val="00AE5B8D"/>
    <w:rsid w:val="00AE6A72"/>
    <w:rsid w:val="00AE78BE"/>
    <w:rsid w:val="00AF07D1"/>
    <w:rsid w:val="00AF0A52"/>
    <w:rsid w:val="00AF192B"/>
    <w:rsid w:val="00AF3CBF"/>
    <w:rsid w:val="00AF440D"/>
    <w:rsid w:val="00AF4B88"/>
    <w:rsid w:val="00AF67EC"/>
    <w:rsid w:val="00AF6848"/>
    <w:rsid w:val="00AF7966"/>
    <w:rsid w:val="00B00A57"/>
    <w:rsid w:val="00B010EE"/>
    <w:rsid w:val="00B03873"/>
    <w:rsid w:val="00B078AC"/>
    <w:rsid w:val="00B0798A"/>
    <w:rsid w:val="00B1053D"/>
    <w:rsid w:val="00B1301E"/>
    <w:rsid w:val="00B13971"/>
    <w:rsid w:val="00B17FB7"/>
    <w:rsid w:val="00B21210"/>
    <w:rsid w:val="00B226BF"/>
    <w:rsid w:val="00B24447"/>
    <w:rsid w:val="00B24FF5"/>
    <w:rsid w:val="00B25D6D"/>
    <w:rsid w:val="00B2601E"/>
    <w:rsid w:val="00B269B6"/>
    <w:rsid w:val="00B27748"/>
    <w:rsid w:val="00B3039F"/>
    <w:rsid w:val="00B31582"/>
    <w:rsid w:val="00B32B53"/>
    <w:rsid w:val="00B37AAA"/>
    <w:rsid w:val="00B409AF"/>
    <w:rsid w:val="00B40C6E"/>
    <w:rsid w:val="00B410C4"/>
    <w:rsid w:val="00B42229"/>
    <w:rsid w:val="00B432C8"/>
    <w:rsid w:val="00B43542"/>
    <w:rsid w:val="00B465E6"/>
    <w:rsid w:val="00B4749A"/>
    <w:rsid w:val="00B5231E"/>
    <w:rsid w:val="00B5292B"/>
    <w:rsid w:val="00B52FA5"/>
    <w:rsid w:val="00B53C85"/>
    <w:rsid w:val="00B540E8"/>
    <w:rsid w:val="00B601BD"/>
    <w:rsid w:val="00B60C9E"/>
    <w:rsid w:val="00B66667"/>
    <w:rsid w:val="00B701AC"/>
    <w:rsid w:val="00B70B7A"/>
    <w:rsid w:val="00B70CF6"/>
    <w:rsid w:val="00B72483"/>
    <w:rsid w:val="00B72A92"/>
    <w:rsid w:val="00B72DC7"/>
    <w:rsid w:val="00B75C72"/>
    <w:rsid w:val="00B7617C"/>
    <w:rsid w:val="00B7753C"/>
    <w:rsid w:val="00B800B1"/>
    <w:rsid w:val="00B813FD"/>
    <w:rsid w:val="00B841E2"/>
    <w:rsid w:val="00B84838"/>
    <w:rsid w:val="00B849E0"/>
    <w:rsid w:val="00B876B1"/>
    <w:rsid w:val="00B909E1"/>
    <w:rsid w:val="00B915AE"/>
    <w:rsid w:val="00B91EC1"/>
    <w:rsid w:val="00B92968"/>
    <w:rsid w:val="00B97D36"/>
    <w:rsid w:val="00BA1552"/>
    <w:rsid w:val="00BA15BF"/>
    <w:rsid w:val="00BA24EE"/>
    <w:rsid w:val="00BA4226"/>
    <w:rsid w:val="00BA446E"/>
    <w:rsid w:val="00BA4664"/>
    <w:rsid w:val="00BB16F6"/>
    <w:rsid w:val="00BB362C"/>
    <w:rsid w:val="00BB6E93"/>
    <w:rsid w:val="00BC1A87"/>
    <w:rsid w:val="00BC1FEC"/>
    <w:rsid w:val="00BC2A88"/>
    <w:rsid w:val="00BC432A"/>
    <w:rsid w:val="00BC5231"/>
    <w:rsid w:val="00BC5F62"/>
    <w:rsid w:val="00BD0ACD"/>
    <w:rsid w:val="00BD1FB1"/>
    <w:rsid w:val="00BD49CD"/>
    <w:rsid w:val="00BD4C04"/>
    <w:rsid w:val="00BD4F7E"/>
    <w:rsid w:val="00BE1DC9"/>
    <w:rsid w:val="00BE237F"/>
    <w:rsid w:val="00BE4118"/>
    <w:rsid w:val="00BE4847"/>
    <w:rsid w:val="00BE4905"/>
    <w:rsid w:val="00BE5D70"/>
    <w:rsid w:val="00BE69DE"/>
    <w:rsid w:val="00BF1871"/>
    <w:rsid w:val="00BF37DE"/>
    <w:rsid w:val="00BF3A84"/>
    <w:rsid w:val="00BF4B9A"/>
    <w:rsid w:val="00C0029C"/>
    <w:rsid w:val="00C010AF"/>
    <w:rsid w:val="00C0230B"/>
    <w:rsid w:val="00C030AA"/>
    <w:rsid w:val="00C05106"/>
    <w:rsid w:val="00C060A6"/>
    <w:rsid w:val="00C062FE"/>
    <w:rsid w:val="00C07C41"/>
    <w:rsid w:val="00C07DB1"/>
    <w:rsid w:val="00C10630"/>
    <w:rsid w:val="00C10D19"/>
    <w:rsid w:val="00C11089"/>
    <w:rsid w:val="00C12165"/>
    <w:rsid w:val="00C127A7"/>
    <w:rsid w:val="00C13569"/>
    <w:rsid w:val="00C14F48"/>
    <w:rsid w:val="00C15021"/>
    <w:rsid w:val="00C15DFE"/>
    <w:rsid w:val="00C170DF"/>
    <w:rsid w:val="00C23C14"/>
    <w:rsid w:val="00C25787"/>
    <w:rsid w:val="00C2767B"/>
    <w:rsid w:val="00C30FF2"/>
    <w:rsid w:val="00C311D4"/>
    <w:rsid w:val="00C33687"/>
    <w:rsid w:val="00C34842"/>
    <w:rsid w:val="00C34B8D"/>
    <w:rsid w:val="00C37259"/>
    <w:rsid w:val="00C41F49"/>
    <w:rsid w:val="00C44B01"/>
    <w:rsid w:val="00C46C00"/>
    <w:rsid w:val="00C46CB7"/>
    <w:rsid w:val="00C47D1E"/>
    <w:rsid w:val="00C5104C"/>
    <w:rsid w:val="00C520E2"/>
    <w:rsid w:val="00C5343A"/>
    <w:rsid w:val="00C539A6"/>
    <w:rsid w:val="00C548B9"/>
    <w:rsid w:val="00C54CAA"/>
    <w:rsid w:val="00C60050"/>
    <w:rsid w:val="00C6007D"/>
    <w:rsid w:val="00C607E9"/>
    <w:rsid w:val="00C6101B"/>
    <w:rsid w:val="00C63381"/>
    <w:rsid w:val="00C64D4E"/>
    <w:rsid w:val="00C70212"/>
    <w:rsid w:val="00C73248"/>
    <w:rsid w:val="00C743C1"/>
    <w:rsid w:val="00C7777B"/>
    <w:rsid w:val="00C81318"/>
    <w:rsid w:val="00C82485"/>
    <w:rsid w:val="00C8262C"/>
    <w:rsid w:val="00C83C27"/>
    <w:rsid w:val="00C84EBF"/>
    <w:rsid w:val="00C857D5"/>
    <w:rsid w:val="00C87CE8"/>
    <w:rsid w:val="00C91C54"/>
    <w:rsid w:val="00C921D8"/>
    <w:rsid w:val="00C92641"/>
    <w:rsid w:val="00C9416B"/>
    <w:rsid w:val="00C952A4"/>
    <w:rsid w:val="00C9620D"/>
    <w:rsid w:val="00CA0D7C"/>
    <w:rsid w:val="00CA3C21"/>
    <w:rsid w:val="00CA493D"/>
    <w:rsid w:val="00CA6FA5"/>
    <w:rsid w:val="00CA72AF"/>
    <w:rsid w:val="00CA7896"/>
    <w:rsid w:val="00CB0033"/>
    <w:rsid w:val="00CB01F8"/>
    <w:rsid w:val="00CB1A3D"/>
    <w:rsid w:val="00CB5240"/>
    <w:rsid w:val="00CB53FF"/>
    <w:rsid w:val="00CB668E"/>
    <w:rsid w:val="00CB6D0F"/>
    <w:rsid w:val="00CC0B8E"/>
    <w:rsid w:val="00CC0C41"/>
    <w:rsid w:val="00CC0E8E"/>
    <w:rsid w:val="00CC11EA"/>
    <w:rsid w:val="00CC22B2"/>
    <w:rsid w:val="00CC4644"/>
    <w:rsid w:val="00CC4BA3"/>
    <w:rsid w:val="00CC5CFE"/>
    <w:rsid w:val="00CC687F"/>
    <w:rsid w:val="00CD01CF"/>
    <w:rsid w:val="00CD22F3"/>
    <w:rsid w:val="00CD2D7B"/>
    <w:rsid w:val="00CD3F77"/>
    <w:rsid w:val="00CD6067"/>
    <w:rsid w:val="00CD7AFE"/>
    <w:rsid w:val="00CE0AB1"/>
    <w:rsid w:val="00CE12DD"/>
    <w:rsid w:val="00CE14A1"/>
    <w:rsid w:val="00CE2C94"/>
    <w:rsid w:val="00CE3FDC"/>
    <w:rsid w:val="00CE42B2"/>
    <w:rsid w:val="00CF02DB"/>
    <w:rsid w:val="00CF2B89"/>
    <w:rsid w:val="00CF2F3A"/>
    <w:rsid w:val="00CF304A"/>
    <w:rsid w:val="00CF3A35"/>
    <w:rsid w:val="00CF5165"/>
    <w:rsid w:val="00CF52D3"/>
    <w:rsid w:val="00CF65EC"/>
    <w:rsid w:val="00CF6DB3"/>
    <w:rsid w:val="00CF6F0D"/>
    <w:rsid w:val="00CF7EC1"/>
    <w:rsid w:val="00CF7FD0"/>
    <w:rsid w:val="00D00146"/>
    <w:rsid w:val="00D0061C"/>
    <w:rsid w:val="00D019CC"/>
    <w:rsid w:val="00D01B57"/>
    <w:rsid w:val="00D12008"/>
    <w:rsid w:val="00D16486"/>
    <w:rsid w:val="00D22FB9"/>
    <w:rsid w:val="00D242B4"/>
    <w:rsid w:val="00D262BE"/>
    <w:rsid w:val="00D30CF5"/>
    <w:rsid w:val="00D31562"/>
    <w:rsid w:val="00D3200D"/>
    <w:rsid w:val="00D325FE"/>
    <w:rsid w:val="00D32BBA"/>
    <w:rsid w:val="00D33002"/>
    <w:rsid w:val="00D35232"/>
    <w:rsid w:val="00D36E24"/>
    <w:rsid w:val="00D416BA"/>
    <w:rsid w:val="00D4204E"/>
    <w:rsid w:val="00D43AA6"/>
    <w:rsid w:val="00D45B5F"/>
    <w:rsid w:val="00D4773B"/>
    <w:rsid w:val="00D47CA1"/>
    <w:rsid w:val="00D509AA"/>
    <w:rsid w:val="00D55D56"/>
    <w:rsid w:val="00D602AD"/>
    <w:rsid w:val="00D60533"/>
    <w:rsid w:val="00D60D05"/>
    <w:rsid w:val="00D6364A"/>
    <w:rsid w:val="00D63652"/>
    <w:rsid w:val="00D63A65"/>
    <w:rsid w:val="00D648FD"/>
    <w:rsid w:val="00D650D7"/>
    <w:rsid w:val="00D7041E"/>
    <w:rsid w:val="00D70703"/>
    <w:rsid w:val="00D733C4"/>
    <w:rsid w:val="00D73C59"/>
    <w:rsid w:val="00D75A71"/>
    <w:rsid w:val="00D76330"/>
    <w:rsid w:val="00D76C7D"/>
    <w:rsid w:val="00D8075C"/>
    <w:rsid w:val="00D82E73"/>
    <w:rsid w:val="00D848AC"/>
    <w:rsid w:val="00D85EA6"/>
    <w:rsid w:val="00D8752D"/>
    <w:rsid w:val="00D908D4"/>
    <w:rsid w:val="00D911A1"/>
    <w:rsid w:val="00D9240F"/>
    <w:rsid w:val="00D92B4A"/>
    <w:rsid w:val="00D942B5"/>
    <w:rsid w:val="00D95C3D"/>
    <w:rsid w:val="00D96666"/>
    <w:rsid w:val="00D97060"/>
    <w:rsid w:val="00D97411"/>
    <w:rsid w:val="00D976AC"/>
    <w:rsid w:val="00D97928"/>
    <w:rsid w:val="00D97A63"/>
    <w:rsid w:val="00DA051B"/>
    <w:rsid w:val="00DA088D"/>
    <w:rsid w:val="00DA098D"/>
    <w:rsid w:val="00DA16D2"/>
    <w:rsid w:val="00DA411B"/>
    <w:rsid w:val="00DA52A0"/>
    <w:rsid w:val="00DA6D09"/>
    <w:rsid w:val="00DA6F82"/>
    <w:rsid w:val="00DA7DDA"/>
    <w:rsid w:val="00DB1664"/>
    <w:rsid w:val="00DB20E3"/>
    <w:rsid w:val="00DB2849"/>
    <w:rsid w:val="00DB60A3"/>
    <w:rsid w:val="00DB6443"/>
    <w:rsid w:val="00DC0D0F"/>
    <w:rsid w:val="00DC188D"/>
    <w:rsid w:val="00DC25F2"/>
    <w:rsid w:val="00DC3037"/>
    <w:rsid w:val="00DC3E8E"/>
    <w:rsid w:val="00DC5231"/>
    <w:rsid w:val="00DC68E1"/>
    <w:rsid w:val="00DD038D"/>
    <w:rsid w:val="00DD3C29"/>
    <w:rsid w:val="00DD6879"/>
    <w:rsid w:val="00DD6E4B"/>
    <w:rsid w:val="00DD7A5F"/>
    <w:rsid w:val="00DE1285"/>
    <w:rsid w:val="00DE2742"/>
    <w:rsid w:val="00DE4136"/>
    <w:rsid w:val="00DE67CA"/>
    <w:rsid w:val="00DE70EF"/>
    <w:rsid w:val="00DE774F"/>
    <w:rsid w:val="00DE7CDE"/>
    <w:rsid w:val="00DF215E"/>
    <w:rsid w:val="00DF4221"/>
    <w:rsid w:val="00DF43F0"/>
    <w:rsid w:val="00DF5E8B"/>
    <w:rsid w:val="00DF62E1"/>
    <w:rsid w:val="00DF6D0C"/>
    <w:rsid w:val="00E029E3"/>
    <w:rsid w:val="00E02FDF"/>
    <w:rsid w:val="00E05976"/>
    <w:rsid w:val="00E066CF"/>
    <w:rsid w:val="00E06960"/>
    <w:rsid w:val="00E1099A"/>
    <w:rsid w:val="00E14C63"/>
    <w:rsid w:val="00E15963"/>
    <w:rsid w:val="00E161F8"/>
    <w:rsid w:val="00E175B4"/>
    <w:rsid w:val="00E20AE0"/>
    <w:rsid w:val="00E22BA8"/>
    <w:rsid w:val="00E23DEE"/>
    <w:rsid w:val="00E240E6"/>
    <w:rsid w:val="00E25E3A"/>
    <w:rsid w:val="00E26287"/>
    <w:rsid w:val="00E26DFC"/>
    <w:rsid w:val="00E307DB"/>
    <w:rsid w:val="00E3185B"/>
    <w:rsid w:val="00E3310E"/>
    <w:rsid w:val="00E33283"/>
    <w:rsid w:val="00E36635"/>
    <w:rsid w:val="00E36DA2"/>
    <w:rsid w:val="00E404C4"/>
    <w:rsid w:val="00E42A0D"/>
    <w:rsid w:val="00E4541A"/>
    <w:rsid w:val="00E46B2E"/>
    <w:rsid w:val="00E47B36"/>
    <w:rsid w:val="00E505CC"/>
    <w:rsid w:val="00E50946"/>
    <w:rsid w:val="00E50ABA"/>
    <w:rsid w:val="00E510DF"/>
    <w:rsid w:val="00E52801"/>
    <w:rsid w:val="00E537D5"/>
    <w:rsid w:val="00E53AC0"/>
    <w:rsid w:val="00E567FC"/>
    <w:rsid w:val="00E579D5"/>
    <w:rsid w:val="00E60324"/>
    <w:rsid w:val="00E61448"/>
    <w:rsid w:val="00E63C3D"/>
    <w:rsid w:val="00E65CE1"/>
    <w:rsid w:val="00E70385"/>
    <w:rsid w:val="00E7128D"/>
    <w:rsid w:val="00E74D29"/>
    <w:rsid w:val="00E75D1D"/>
    <w:rsid w:val="00E772BF"/>
    <w:rsid w:val="00E8062D"/>
    <w:rsid w:val="00E812D7"/>
    <w:rsid w:val="00E842C6"/>
    <w:rsid w:val="00E847F4"/>
    <w:rsid w:val="00E868F3"/>
    <w:rsid w:val="00E86906"/>
    <w:rsid w:val="00E9280E"/>
    <w:rsid w:val="00E949F2"/>
    <w:rsid w:val="00E96989"/>
    <w:rsid w:val="00E96E4F"/>
    <w:rsid w:val="00E972C7"/>
    <w:rsid w:val="00E9749F"/>
    <w:rsid w:val="00E97792"/>
    <w:rsid w:val="00EA0542"/>
    <w:rsid w:val="00EA06C7"/>
    <w:rsid w:val="00EA08A8"/>
    <w:rsid w:val="00EA1D41"/>
    <w:rsid w:val="00EA3423"/>
    <w:rsid w:val="00EA4EA8"/>
    <w:rsid w:val="00EA6C57"/>
    <w:rsid w:val="00EA7E4A"/>
    <w:rsid w:val="00EB0A75"/>
    <w:rsid w:val="00EB1903"/>
    <w:rsid w:val="00EB5D3C"/>
    <w:rsid w:val="00EB6D70"/>
    <w:rsid w:val="00EB7EAE"/>
    <w:rsid w:val="00EC0BA9"/>
    <w:rsid w:val="00EC3422"/>
    <w:rsid w:val="00EC4018"/>
    <w:rsid w:val="00EC6A81"/>
    <w:rsid w:val="00ED1728"/>
    <w:rsid w:val="00ED1BB2"/>
    <w:rsid w:val="00ED3741"/>
    <w:rsid w:val="00ED374F"/>
    <w:rsid w:val="00ED3756"/>
    <w:rsid w:val="00ED38FE"/>
    <w:rsid w:val="00ED608C"/>
    <w:rsid w:val="00ED7173"/>
    <w:rsid w:val="00EE034F"/>
    <w:rsid w:val="00EE1E4F"/>
    <w:rsid w:val="00EE475F"/>
    <w:rsid w:val="00EE5DDB"/>
    <w:rsid w:val="00EE6887"/>
    <w:rsid w:val="00EE73A3"/>
    <w:rsid w:val="00EF1150"/>
    <w:rsid w:val="00EF218A"/>
    <w:rsid w:val="00EF2B05"/>
    <w:rsid w:val="00EF4EC3"/>
    <w:rsid w:val="00EF7A89"/>
    <w:rsid w:val="00EF7D67"/>
    <w:rsid w:val="00EF7F25"/>
    <w:rsid w:val="00F00D33"/>
    <w:rsid w:val="00F016C6"/>
    <w:rsid w:val="00F01873"/>
    <w:rsid w:val="00F02062"/>
    <w:rsid w:val="00F03C96"/>
    <w:rsid w:val="00F03CA7"/>
    <w:rsid w:val="00F05F81"/>
    <w:rsid w:val="00F0618F"/>
    <w:rsid w:val="00F07732"/>
    <w:rsid w:val="00F0783C"/>
    <w:rsid w:val="00F07AC6"/>
    <w:rsid w:val="00F10056"/>
    <w:rsid w:val="00F11631"/>
    <w:rsid w:val="00F11D32"/>
    <w:rsid w:val="00F11D3E"/>
    <w:rsid w:val="00F12034"/>
    <w:rsid w:val="00F12A22"/>
    <w:rsid w:val="00F17EF3"/>
    <w:rsid w:val="00F20A1F"/>
    <w:rsid w:val="00F21A9D"/>
    <w:rsid w:val="00F21E4C"/>
    <w:rsid w:val="00F26734"/>
    <w:rsid w:val="00F26873"/>
    <w:rsid w:val="00F26DE0"/>
    <w:rsid w:val="00F306C8"/>
    <w:rsid w:val="00F3310D"/>
    <w:rsid w:val="00F3360C"/>
    <w:rsid w:val="00F33F09"/>
    <w:rsid w:val="00F40069"/>
    <w:rsid w:val="00F403CE"/>
    <w:rsid w:val="00F41D9D"/>
    <w:rsid w:val="00F42697"/>
    <w:rsid w:val="00F429EB"/>
    <w:rsid w:val="00F4382E"/>
    <w:rsid w:val="00F44E1D"/>
    <w:rsid w:val="00F45657"/>
    <w:rsid w:val="00F4612E"/>
    <w:rsid w:val="00F46D36"/>
    <w:rsid w:val="00F47208"/>
    <w:rsid w:val="00F504A2"/>
    <w:rsid w:val="00F51238"/>
    <w:rsid w:val="00F52D6E"/>
    <w:rsid w:val="00F550F1"/>
    <w:rsid w:val="00F5593C"/>
    <w:rsid w:val="00F57D7F"/>
    <w:rsid w:val="00F60087"/>
    <w:rsid w:val="00F60F3B"/>
    <w:rsid w:val="00F61B37"/>
    <w:rsid w:val="00F64763"/>
    <w:rsid w:val="00F66275"/>
    <w:rsid w:val="00F66CF7"/>
    <w:rsid w:val="00F67847"/>
    <w:rsid w:val="00F7181D"/>
    <w:rsid w:val="00F71C1C"/>
    <w:rsid w:val="00F73E03"/>
    <w:rsid w:val="00F74BE8"/>
    <w:rsid w:val="00F75749"/>
    <w:rsid w:val="00F803A8"/>
    <w:rsid w:val="00F806A2"/>
    <w:rsid w:val="00F84594"/>
    <w:rsid w:val="00F84DFA"/>
    <w:rsid w:val="00F854D6"/>
    <w:rsid w:val="00F863ED"/>
    <w:rsid w:val="00F86BA3"/>
    <w:rsid w:val="00F90064"/>
    <w:rsid w:val="00F90B32"/>
    <w:rsid w:val="00F90BCD"/>
    <w:rsid w:val="00F90D2B"/>
    <w:rsid w:val="00F91B52"/>
    <w:rsid w:val="00F95368"/>
    <w:rsid w:val="00F95BDB"/>
    <w:rsid w:val="00F96662"/>
    <w:rsid w:val="00F96E83"/>
    <w:rsid w:val="00FA0D40"/>
    <w:rsid w:val="00FA192C"/>
    <w:rsid w:val="00FA53FF"/>
    <w:rsid w:val="00FA6AE8"/>
    <w:rsid w:val="00FB074C"/>
    <w:rsid w:val="00FB1AB1"/>
    <w:rsid w:val="00FB4301"/>
    <w:rsid w:val="00FC26C3"/>
    <w:rsid w:val="00FC2F9E"/>
    <w:rsid w:val="00FC49A9"/>
    <w:rsid w:val="00FC50DF"/>
    <w:rsid w:val="00FC5C55"/>
    <w:rsid w:val="00FC6874"/>
    <w:rsid w:val="00FD2E7B"/>
    <w:rsid w:val="00FD3C5E"/>
    <w:rsid w:val="00FD484C"/>
    <w:rsid w:val="00FD5B72"/>
    <w:rsid w:val="00FD677C"/>
    <w:rsid w:val="00FD6C01"/>
    <w:rsid w:val="00FD7A6D"/>
    <w:rsid w:val="00FD7E39"/>
    <w:rsid w:val="00FE2173"/>
    <w:rsid w:val="00FE34E6"/>
    <w:rsid w:val="00FE501D"/>
    <w:rsid w:val="00FE6BE9"/>
    <w:rsid w:val="00FE73B2"/>
    <w:rsid w:val="00FF019B"/>
    <w:rsid w:val="00FF15CF"/>
    <w:rsid w:val="00FF2BD5"/>
    <w:rsid w:val="00FF3E30"/>
    <w:rsid w:val="00FF449A"/>
    <w:rsid w:val="00FF4FC2"/>
    <w:rsid w:val="00FF62AB"/>
    <w:rsid w:val="00FF6B21"/>
    <w:rsid w:val="00FF6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3490">
      <o:colormru v:ext="edit" colors="#adc936"/>
    </o:shapedefaults>
    <o:shapelayout v:ext="edit">
      <o:idmap v:ext="edit" data="1"/>
    </o:shapelayout>
  </w:shapeDefaults>
  <w:decimalSymbol w:val=","/>
  <w:listSeparator w:val=";"/>
  <w14:docId w14:val="3A45B0FC"/>
  <w15:docId w15:val="{900D6C77-7100-4D9C-8093-7F85DAF4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unhideWhenUsed="1" w:qFormat="1"/>
    <w:lsdException w:name="heading 8" w:locked="1" w:uiPriority="9" w:unhideWhenUsed="1" w:qFormat="1"/>
    <w:lsdException w:name="heading 9" w:locked="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locked="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97"/>
    <w:pPr>
      <w:spacing w:before="60" w:after="60" w:line="276" w:lineRule="auto"/>
    </w:pPr>
    <w:rPr>
      <w:rFonts w:ascii="Arial" w:eastAsiaTheme="minorHAnsi" w:hAnsi="Arial" w:cstheme="minorBidi"/>
      <w:szCs w:val="22"/>
      <w:lang w:val="fr-FR"/>
    </w:rPr>
  </w:style>
  <w:style w:type="paragraph" w:styleId="Titre1">
    <w:name w:val="heading 1"/>
    <w:aliases w:val="überschrift 1,H1,Heading 1,Titre 1-MQT GB,Titre 1_old,ergo. 'ctrl-1',Título 1_Título 1,Titre 1 - doc,...,Subtitle1,ASAPHeading 1"/>
    <w:basedOn w:val="Normal"/>
    <w:next w:val="Titre2"/>
    <w:link w:val="Titre1Car"/>
    <w:uiPriority w:val="9"/>
    <w:qFormat/>
    <w:rsid w:val="00761B97"/>
    <w:pPr>
      <w:pageBreakBefore/>
      <w:numPr>
        <w:numId w:val="4"/>
      </w:numPr>
      <w:spacing w:before="480" w:after="1080" w:line="240" w:lineRule="auto"/>
      <w:outlineLvl w:val="0"/>
    </w:pPr>
    <w:rPr>
      <w:rFonts w:eastAsiaTheme="majorEastAsia" w:cstheme="majorBidi"/>
      <w:b/>
      <w:bCs/>
      <w:sz w:val="52"/>
      <w:szCs w:val="28"/>
    </w:rPr>
  </w:style>
  <w:style w:type="paragraph" w:styleId="Titre2">
    <w:name w:val="heading 2"/>
    <w:aliases w:val="H2,Heading 2,ergo.. 'ctrl-2',Titre 2-MQT GB,Titre 2 - Doc,Titre 2 - Doc + Gauche : ...,Heading 21,h2,2,Paragraafkopje,2 headline,h,Kop 2a,subtitle2,1.1.1 heading,sub-sect,RFQ1,section header,21,sub-sect1,22,sub-sect2,23,sub-sect3,24,sub-sect4,25"/>
    <w:basedOn w:val="Normal"/>
    <w:next w:val="Corpsdetexte"/>
    <w:link w:val="Titre2Car"/>
    <w:uiPriority w:val="9"/>
    <w:unhideWhenUsed/>
    <w:qFormat/>
    <w:rsid w:val="00761B97"/>
    <w:pPr>
      <w:keepNext/>
      <w:keepLines/>
      <w:numPr>
        <w:ilvl w:val="1"/>
        <w:numId w:val="4"/>
      </w:numPr>
      <w:spacing w:before="480" w:after="240"/>
      <w:outlineLvl w:val="1"/>
    </w:pPr>
    <w:rPr>
      <w:rFonts w:eastAsiaTheme="majorEastAsia" w:cstheme="majorBidi"/>
      <w:b/>
      <w:bCs/>
      <w:sz w:val="28"/>
      <w:szCs w:val="26"/>
    </w:rPr>
  </w:style>
  <w:style w:type="paragraph" w:styleId="Titre3">
    <w:name w:val="heading 3"/>
    <w:aliases w:val="H3,Heading 3,ergo... 'ctrl-3',Titre 3-MQT GB,Heading v,Heading,Titre 3 - Doc,Subparagraafkopje,3 bullet,b,bullet,subtitle 3,3numbers,h3,3,Heading 31,título 3"/>
    <w:basedOn w:val="Normal"/>
    <w:next w:val="Corpsdetexte"/>
    <w:link w:val="Titre3Car"/>
    <w:uiPriority w:val="9"/>
    <w:unhideWhenUsed/>
    <w:qFormat/>
    <w:rsid w:val="00761B97"/>
    <w:pPr>
      <w:keepNext/>
      <w:keepLines/>
      <w:numPr>
        <w:ilvl w:val="2"/>
        <w:numId w:val="4"/>
      </w:numPr>
      <w:spacing w:before="360" w:after="120"/>
      <w:outlineLvl w:val="2"/>
    </w:pPr>
    <w:rPr>
      <w:rFonts w:eastAsiaTheme="majorEastAsia" w:cstheme="majorBidi"/>
      <w:b/>
      <w:bCs/>
      <w:sz w:val="24"/>
    </w:rPr>
  </w:style>
  <w:style w:type="paragraph" w:styleId="Titre4">
    <w:name w:val="heading 4"/>
    <w:aliases w:val="H4,Heading 4,ergo....,4numbers,paragraphe[1]"/>
    <w:basedOn w:val="Normal"/>
    <w:next w:val="Corpsdetexte"/>
    <w:link w:val="Titre4Car"/>
    <w:uiPriority w:val="9"/>
    <w:unhideWhenUsed/>
    <w:qFormat/>
    <w:rsid w:val="00761B97"/>
    <w:pPr>
      <w:keepNext/>
      <w:keepLines/>
      <w:numPr>
        <w:ilvl w:val="3"/>
        <w:numId w:val="4"/>
      </w:numPr>
      <w:spacing w:before="200" w:after="0"/>
      <w:outlineLvl w:val="3"/>
    </w:pPr>
    <w:rPr>
      <w:rFonts w:eastAsiaTheme="majorEastAsia" w:cstheme="majorBidi"/>
      <w:b/>
      <w:bCs/>
      <w:iCs/>
    </w:rPr>
  </w:style>
  <w:style w:type="paragraph" w:styleId="Titre5">
    <w:name w:val="heading 5"/>
    <w:aliases w:val="H5,Heading 5,ergo.....,paragraphe[2],Heading 5 - Mandatory requirements,Sub5,5 sub-bullet,sb,4"/>
    <w:basedOn w:val="Normal"/>
    <w:next w:val="Corpsdetexte"/>
    <w:link w:val="Titre5Car"/>
    <w:uiPriority w:val="9"/>
    <w:unhideWhenUsed/>
    <w:qFormat/>
    <w:rsid w:val="00761B97"/>
    <w:pPr>
      <w:keepNext/>
      <w:keepLines/>
      <w:numPr>
        <w:ilvl w:val="4"/>
        <w:numId w:val="4"/>
      </w:numPr>
      <w:spacing w:before="200" w:after="0"/>
      <w:outlineLvl w:val="4"/>
    </w:pPr>
    <w:rPr>
      <w:rFonts w:eastAsiaTheme="majorEastAsia" w:cs="Arial"/>
    </w:rPr>
  </w:style>
  <w:style w:type="paragraph" w:styleId="Titre6">
    <w:name w:val="heading 6"/>
    <w:aliases w:val="H6,Heading 6"/>
    <w:basedOn w:val="Normal"/>
    <w:next w:val="Normal"/>
    <w:link w:val="Titre6Car"/>
    <w:uiPriority w:val="9"/>
    <w:unhideWhenUsed/>
    <w:qFormat/>
    <w:rsid w:val="00761B9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aliases w:val="liste1,Heading 7,liste[1],Appendix Titre 2"/>
    <w:basedOn w:val="Normal"/>
    <w:next w:val="Normal"/>
    <w:link w:val="Titre7Car"/>
    <w:uiPriority w:val="9"/>
    <w:unhideWhenUsed/>
    <w:qFormat/>
    <w:rsid w:val="00761B9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aliases w:val="liste 2,Heading 8,Anex1,Appendix Titre 3,liste[2]"/>
    <w:basedOn w:val="Normal"/>
    <w:next w:val="Normal"/>
    <w:link w:val="Titre8Car"/>
    <w:uiPriority w:val="9"/>
    <w:unhideWhenUsed/>
    <w:qFormat/>
    <w:rsid w:val="00761B97"/>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aliases w:val="Heading 9,Anex2,Appendix Titre 4,liste[3]"/>
    <w:basedOn w:val="Normal"/>
    <w:next w:val="Normal"/>
    <w:link w:val="Titre9Car"/>
    <w:uiPriority w:val="9"/>
    <w:unhideWhenUsed/>
    <w:qFormat/>
    <w:rsid w:val="00761B9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überschrift 1 Car,H1 Car,Heading 1 Car,Titre 1-MQT GB Car,Titre 1_old Car,ergo. 'ctrl-1' Car,Título 1_Título 1 Car,Titre 1 - doc Car,... Car,Subtitle1 Car,ASAPHeading 1 Car"/>
    <w:basedOn w:val="Policepardfaut"/>
    <w:link w:val="Titre1"/>
    <w:uiPriority w:val="9"/>
    <w:locked/>
    <w:rsid w:val="00995092"/>
    <w:rPr>
      <w:rFonts w:ascii="Arial" w:eastAsiaTheme="majorEastAsia" w:hAnsi="Arial" w:cstheme="majorBidi"/>
      <w:b/>
      <w:bCs/>
      <w:sz w:val="52"/>
      <w:szCs w:val="28"/>
      <w:lang w:val="fr-FR"/>
    </w:rPr>
  </w:style>
  <w:style w:type="character" w:customStyle="1" w:styleId="Titre2Car">
    <w:name w:val="Titre 2 Car"/>
    <w:aliases w:val="H2 Car,Heading 2 Car,ergo.. 'ctrl-2' Car,Titre 2-MQT GB Car,Titre 2 - Doc Car,Titre 2 - Doc + Gauche : ... Car,Heading 21 Car,h2 Car,2 Car,Paragraafkopje Car,2 headline Car,h Car,Kop 2a Car,subtitle2 Car,1.1.1 heading Car,sub-sect Car,21 Car"/>
    <w:basedOn w:val="Policepardfaut"/>
    <w:link w:val="Titre2"/>
    <w:uiPriority w:val="9"/>
    <w:locked/>
    <w:rsid w:val="00381894"/>
    <w:rPr>
      <w:rFonts w:ascii="Arial" w:eastAsiaTheme="majorEastAsia" w:hAnsi="Arial" w:cstheme="majorBidi"/>
      <w:b/>
      <w:bCs/>
      <w:sz w:val="28"/>
      <w:szCs w:val="26"/>
      <w:lang w:val="fr-FR"/>
    </w:rPr>
  </w:style>
  <w:style w:type="character" w:customStyle="1" w:styleId="Titre3Car">
    <w:name w:val="Titre 3 Car"/>
    <w:aliases w:val="H3 Car,Heading 3 Car,ergo... 'ctrl-3' Car,Titre 3-MQT GB Car,Heading v Car,Heading Car,Titre 3 - Doc Car,Subparagraafkopje Car,3 bullet Car,b Car,bullet Car,subtitle 3 Car,3numbers Car,h3 Car,3 Car,Heading 31 Car,título 3 Car"/>
    <w:basedOn w:val="Policepardfaut"/>
    <w:link w:val="Titre3"/>
    <w:uiPriority w:val="9"/>
    <w:locked/>
    <w:rsid w:val="00381894"/>
    <w:rPr>
      <w:rFonts w:ascii="Arial" w:eastAsiaTheme="majorEastAsia" w:hAnsi="Arial" w:cstheme="majorBidi"/>
      <w:b/>
      <w:bCs/>
      <w:sz w:val="24"/>
      <w:szCs w:val="22"/>
      <w:lang w:val="fr-FR"/>
    </w:rPr>
  </w:style>
  <w:style w:type="character" w:customStyle="1" w:styleId="Titre4Car">
    <w:name w:val="Titre 4 Car"/>
    <w:aliases w:val="H4 Car,Heading 4 Car,ergo.... Car,4numbers Car,paragraphe[1] Car"/>
    <w:basedOn w:val="Policepardfaut"/>
    <w:link w:val="Titre4"/>
    <w:uiPriority w:val="9"/>
    <w:locked/>
    <w:rsid w:val="00253C00"/>
    <w:rPr>
      <w:rFonts w:ascii="Arial" w:eastAsiaTheme="majorEastAsia" w:hAnsi="Arial" w:cstheme="majorBidi"/>
      <w:b/>
      <w:bCs/>
      <w:iCs/>
      <w:szCs w:val="22"/>
      <w:lang w:val="fr-FR"/>
    </w:rPr>
  </w:style>
  <w:style w:type="character" w:customStyle="1" w:styleId="Titre5Car">
    <w:name w:val="Titre 5 Car"/>
    <w:aliases w:val="H5 Car,Heading 5 Car,ergo..... Car,paragraphe[2] Car,Heading 5 - Mandatory requirements Car,Sub5 Car,5 sub-bullet Car,sb Car,4 Car"/>
    <w:basedOn w:val="Policepardfaut"/>
    <w:link w:val="Titre5"/>
    <w:uiPriority w:val="9"/>
    <w:locked/>
    <w:rsid w:val="00253C00"/>
    <w:rPr>
      <w:rFonts w:ascii="Arial" w:eastAsiaTheme="majorEastAsia" w:hAnsi="Arial" w:cs="Arial"/>
      <w:szCs w:val="22"/>
      <w:lang w:val="fr-FR"/>
    </w:rPr>
  </w:style>
  <w:style w:type="character" w:customStyle="1" w:styleId="Titre6Car">
    <w:name w:val="Titre 6 Car"/>
    <w:aliases w:val="H6 Car,Heading 6 Car"/>
    <w:basedOn w:val="Policepardfaut"/>
    <w:link w:val="Titre6"/>
    <w:uiPriority w:val="9"/>
    <w:locked/>
    <w:rsid w:val="00E05976"/>
    <w:rPr>
      <w:rFonts w:asciiTheme="majorHAnsi" w:eastAsiaTheme="majorEastAsia" w:hAnsiTheme="majorHAnsi" w:cstheme="majorBidi"/>
      <w:i/>
      <w:iCs/>
      <w:color w:val="243F60" w:themeColor="accent1" w:themeShade="7F"/>
      <w:szCs w:val="22"/>
      <w:lang w:val="fr-FR"/>
    </w:rPr>
  </w:style>
  <w:style w:type="character" w:customStyle="1" w:styleId="Titre7Car">
    <w:name w:val="Titre 7 Car"/>
    <w:aliases w:val="liste1 Car,Heading 7 Car,liste[1] Car,Appendix Titre 2 Car"/>
    <w:basedOn w:val="Policepardfaut"/>
    <w:link w:val="Titre7"/>
    <w:uiPriority w:val="9"/>
    <w:locked/>
    <w:rsid w:val="00E05976"/>
    <w:rPr>
      <w:rFonts w:asciiTheme="majorHAnsi" w:eastAsiaTheme="majorEastAsia" w:hAnsiTheme="majorHAnsi" w:cstheme="majorBidi"/>
      <w:i/>
      <w:iCs/>
      <w:color w:val="404040" w:themeColor="text1" w:themeTint="BF"/>
      <w:szCs w:val="22"/>
      <w:lang w:val="fr-FR"/>
    </w:rPr>
  </w:style>
  <w:style w:type="character" w:customStyle="1" w:styleId="Titre8Car">
    <w:name w:val="Titre 8 Car"/>
    <w:aliases w:val="liste 2 Car,Heading 8 Car,Anex1 Car,Appendix Titre 3 Car,liste[2] Car"/>
    <w:basedOn w:val="Policepardfaut"/>
    <w:link w:val="Titre8"/>
    <w:uiPriority w:val="9"/>
    <w:locked/>
    <w:rsid w:val="00E05976"/>
    <w:rPr>
      <w:rFonts w:asciiTheme="majorHAnsi" w:eastAsiaTheme="majorEastAsia" w:hAnsiTheme="majorHAnsi" w:cstheme="majorBidi"/>
      <w:color w:val="404040" w:themeColor="text1" w:themeTint="BF"/>
      <w:lang w:val="fr-FR"/>
    </w:rPr>
  </w:style>
  <w:style w:type="character" w:customStyle="1" w:styleId="Titre9Car">
    <w:name w:val="Titre 9 Car"/>
    <w:aliases w:val="Heading 9 Car,Anex2 Car,Appendix Titre 4 Car,liste[3] Car"/>
    <w:basedOn w:val="Policepardfaut"/>
    <w:link w:val="Titre9"/>
    <w:uiPriority w:val="9"/>
    <w:locked/>
    <w:rsid w:val="00E05976"/>
    <w:rPr>
      <w:rFonts w:asciiTheme="majorHAnsi" w:eastAsiaTheme="majorEastAsia" w:hAnsiTheme="majorHAnsi" w:cstheme="majorBidi"/>
      <w:i/>
      <w:iCs/>
      <w:color w:val="404040" w:themeColor="text1" w:themeTint="BF"/>
      <w:lang w:val="fr-FR"/>
    </w:rPr>
  </w:style>
  <w:style w:type="character" w:styleId="Lienhypertexte">
    <w:name w:val="Hyperlink"/>
    <w:uiPriority w:val="99"/>
    <w:rsid w:val="00761B97"/>
    <w:rPr>
      <w:color w:val="0000FF"/>
      <w:u w:val="single"/>
    </w:rPr>
  </w:style>
  <w:style w:type="paragraph" w:styleId="Textedebulles">
    <w:name w:val="Balloon Text"/>
    <w:basedOn w:val="Normal"/>
    <w:link w:val="TextedebullesCar"/>
    <w:uiPriority w:val="99"/>
    <w:semiHidden/>
    <w:unhideWhenUsed/>
    <w:rsid w:val="00761B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91E45"/>
    <w:rPr>
      <w:rFonts w:ascii="Tahoma" w:eastAsiaTheme="minorHAnsi" w:hAnsi="Tahoma" w:cs="Tahoma"/>
      <w:sz w:val="16"/>
      <w:szCs w:val="16"/>
      <w:lang w:val="fr-FR"/>
    </w:rPr>
  </w:style>
  <w:style w:type="table" w:styleId="Grilledutableau">
    <w:name w:val="Table Grid"/>
    <w:basedOn w:val="TableauNormal"/>
    <w:uiPriority w:val="39"/>
    <w:rsid w:val="00761B97"/>
    <w:rPr>
      <w:rFonts w:asciiTheme="minorHAnsi" w:eastAsiaTheme="minorHAnsi" w:hAnsiTheme="minorHAnsi" w:cstheme="minorBidi"/>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61B97"/>
    <w:pPr>
      <w:tabs>
        <w:tab w:val="center" w:pos="4536"/>
        <w:tab w:val="right" w:pos="9072"/>
      </w:tabs>
      <w:spacing w:after="0" w:line="240" w:lineRule="auto"/>
    </w:pPr>
  </w:style>
  <w:style w:type="character" w:customStyle="1" w:styleId="En-tteCar">
    <w:name w:val="En-tête Car"/>
    <w:basedOn w:val="Policepardfaut"/>
    <w:link w:val="En-tte"/>
    <w:uiPriority w:val="99"/>
    <w:locked/>
    <w:rsid w:val="005412A6"/>
    <w:rPr>
      <w:rFonts w:ascii="Arial" w:eastAsiaTheme="minorHAnsi" w:hAnsi="Arial" w:cstheme="minorBidi"/>
      <w:szCs w:val="22"/>
      <w:lang w:val="fr-FR"/>
    </w:rPr>
  </w:style>
  <w:style w:type="paragraph" w:styleId="Pieddepage">
    <w:name w:val="footer"/>
    <w:basedOn w:val="Normal"/>
    <w:link w:val="PieddepageCar"/>
    <w:unhideWhenUsed/>
    <w:rsid w:val="00761B97"/>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5412A6"/>
    <w:rPr>
      <w:rFonts w:ascii="Arial" w:eastAsiaTheme="minorHAnsi" w:hAnsi="Arial" w:cstheme="minorBidi"/>
      <w:szCs w:val="22"/>
      <w:lang w:val="fr-FR"/>
    </w:rPr>
  </w:style>
  <w:style w:type="paragraph" w:styleId="Corpsdetexte">
    <w:name w:val="Body Text"/>
    <w:basedOn w:val="Normal"/>
    <w:link w:val="CorpsdetexteCar"/>
    <w:qFormat/>
    <w:rsid w:val="00761B97"/>
    <w:pPr>
      <w:spacing w:before="120" w:after="120" w:line="240" w:lineRule="auto"/>
      <w:ind w:left="1134" w:right="284"/>
      <w:jc w:val="both"/>
    </w:pPr>
    <w:rPr>
      <w:rFonts w:eastAsia="Times New Roman" w:cs="Times New Roman"/>
      <w:szCs w:val="20"/>
      <w:lang w:val="en-GB"/>
    </w:rPr>
  </w:style>
  <w:style w:type="character" w:customStyle="1" w:styleId="CorpsdetexteCar">
    <w:name w:val="Corps de texte Car"/>
    <w:basedOn w:val="Policepardfaut"/>
    <w:link w:val="Corpsdetexte"/>
    <w:locked/>
    <w:rsid w:val="000B0E92"/>
    <w:rPr>
      <w:rFonts w:ascii="Arial" w:eastAsia="Times New Roman" w:hAnsi="Arial"/>
      <w:lang w:val="en-GB"/>
    </w:rPr>
  </w:style>
  <w:style w:type="paragraph" w:styleId="Paragraphedeliste">
    <w:name w:val="List Paragraph"/>
    <w:basedOn w:val="Normal"/>
    <w:uiPriority w:val="34"/>
    <w:qFormat/>
    <w:rsid w:val="00C10D19"/>
    <w:pPr>
      <w:numPr>
        <w:numId w:val="3"/>
      </w:numPr>
      <w:spacing w:before="120" w:line="240" w:lineRule="auto"/>
      <w:ind w:right="278"/>
      <w:contextualSpacing/>
      <w:jc w:val="both"/>
    </w:pPr>
    <w:rPr>
      <w:rFonts w:eastAsia="Times New Roman" w:cs="Times New Roman"/>
      <w:szCs w:val="20"/>
      <w:lang w:eastAsia="fr-FR"/>
    </w:rPr>
  </w:style>
  <w:style w:type="paragraph" w:customStyle="1" w:styleId="Code">
    <w:name w:val="Code"/>
    <w:basedOn w:val="Corpsdetexte"/>
    <w:qFormat/>
    <w:rsid w:val="00761B97"/>
    <w:pPr>
      <w:pBdr>
        <w:top w:val="single" w:sz="4" w:space="3" w:color="auto"/>
        <w:left w:val="single" w:sz="4" w:space="4" w:color="E6E6E6" w:themeColor="background1" w:themeShade="E6"/>
        <w:bottom w:val="single" w:sz="4" w:space="3" w:color="auto"/>
        <w:right w:val="single" w:sz="4" w:space="4" w:color="E6E6E6" w:themeColor="background1" w:themeShade="E6"/>
      </w:pBdr>
      <w:shd w:val="solid" w:color="D9D9D9" w:themeColor="background1" w:themeShade="D9" w:fill="auto"/>
      <w:spacing w:before="60" w:after="60"/>
      <w:ind w:left="80" w:right="80"/>
    </w:pPr>
    <w:rPr>
      <w:rFonts w:ascii="Consolas" w:hAnsi="Consolas" w:cs="Consolas"/>
      <w:b/>
      <w:noProof/>
      <w:sz w:val="18"/>
    </w:rPr>
  </w:style>
  <w:style w:type="paragraph" w:styleId="TM1">
    <w:name w:val="toc 1"/>
    <w:basedOn w:val="Normal"/>
    <w:next w:val="Normal"/>
    <w:autoRedefine/>
    <w:uiPriority w:val="39"/>
    <w:unhideWhenUsed/>
    <w:rsid w:val="00761B97"/>
    <w:pPr>
      <w:tabs>
        <w:tab w:val="left" w:pos="1134"/>
        <w:tab w:val="right" w:leader="dot" w:pos="9639"/>
      </w:tabs>
      <w:spacing w:before="240" w:after="100"/>
    </w:pPr>
    <w:rPr>
      <w:sz w:val="22"/>
    </w:rPr>
  </w:style>
  <w:style w:type="paragraph" w:styleId="TM2">
    <w:name w:val="toc 2"/>
    <w:basedOn w:val="Normal"/>
    <w:next w:val="Normal"/>
    <w:autoRedefine/>
    <w:uiPriority w:val="39"/>
    <w:unhideWhenUsed/>
    <w:rsid w:val="00761B97"/>
    <w:pPr>
      <w:tabs>
        <w:tab w:val="left" w:pos="567"/>
        <w:tab w:val="right" w:leader="dot" w:pos="9639"/>
      </w:tabs>
      <w:spacing w:after="100"/>
    </w:pPr>
  </w:style>
  <w:style w:type="paragraph" w:styleId="TM3">
    <w:name w:val="toc 3"/>
    <w:basedOn w:val="Normal"/>
    <w:next w:val="Normal"/>
    <w:autoRedefine/>
    <w:uiPriority w:val="39"/>
    <w:unhideWhenUsed/>
    <w:rsid w:val="00761B97"/>
    <w:pPr>
      <w:tabs>
        <w:tab w:val="left" w:pos="709"/>
        <w:tab w:val="right" w:leader="dot" w:pos="9639"/>
      </w:tabs>
      <w:spacing w:after="100"/>
    </w:pPr>
  </w:style>
  <w:style w:type="paragraph" w:customStyle="1" w:styleId="NOTNota">
    <w:name w:val="NOT: Nota"/>
    <w:basedOn w:val="Normal"/>
    <w:next w:val="Normal"/>
    <w:uiPriority w:val="99"/>
    <w:rsid w:val="00011FA1"/>
    <w:pPr>
      <w:numPr>
        <w:numId w:val="1"/>
      </w:numPr>
      <w:spacing w:before="240" w:after="240" w:line="240" w:lineRule="auto"/>
      <w:jc w:val="both"/>
    </w:pPr>
    <w:rPr>
      <w:rFonts w:eastAsia="Times New Roman"/>
      <w:i/>
      <w:szCs w:val="20"/>
      <w:lang w:eastAsia="fr-FR"/>
    </w:rPr>
  </w:style>
  <w:style w:type="character" w:styleId="Textedelespacerserv">
    <w:name w:val="Placeholder Text"/>
    <w:basedOn w:val="Policepardfaut"/>
    <w:uiPriority w:val="99"/>
    <w:semiHidden/>
    <w:rsid w:val="00011FA1"/>
    <w:rPr>
      <w:rFonts w:cs="Times New Roman"/>
      <w:color w:val="808080"/>
    </w:rPr>
  </w:style>
  <w:style w:type="paragraph" w:customStyle="1" w:styleId="Default">
    <w:name w:val="Default"/>
    <w:uiPriority w:val="99"/>
    <w:rsid w:val="00CF6F0D"/>
    <w:pPr>
      <w:autoSpaceDE w:val="0"/>
      <w:autoSpaceDN w:val="0"/>
      <w:adjustRightInd w:val="0"/>
    </w:pPr>
    <w:rPr>
      <w:rFonts w:ascii="Verdana" w:hAnsi="Verdana" w:cs="Verdana"/>
      <w:color w:val="000000"/>
      <w:sz w:val="24"/>
      <w:szCs w:val="24"/>
      <w:lang w:val="fr-FR"/>
    </w:rPr>
  </w:style>
  <w:style w:type="paragraph" w:styleId="Explorateurdedocuments">
    <w:name w:val="Document Map"/>
    <w:basedOn w:val="Normal"/>
    <w:link w:val="ExplorateurdedocumentsCar"/>
    <w:uiPriority w:val="99"/>
    <w:semiHidden/>
    <w:unhideWhenUsed/>
    <w:rsid w:val="00761B97"/>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locked/>
    <w:rsid w:val="00656EF6"/>
    <w:rPr>
      <w:rFonts w:ascii="Tahoma" w:eastAsiaTheme="minorHAnsi" w:hAnsi="Tahoma" w:cs="Tahoma"/>
      <w:sz w:val="16"/>
      <w:szCs w:val="16"/>
      <w:lang w:val="fr-FR"/>
    </w:rPr>
  </w:style>
  <w:style w:type="table" w:customStyle="1" w:styleId="Tramemoyenne1-Accent11">
    <w:name w:val="Trame moyenne 1 - Accent 11"/>
    <w:uiPriority w:val="99"/>
    <w:rsid w:val="008A587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FFFFFF"/>
    </w:tcPr>
  </w:style>
  <w:style w:type="table" w:styleId="Grillemoyenne3-Accent1">
    <w:name w:val="Medium Grid 3 Accent 1"/>
    <w:basedOn w:val="TableauNormal"/>
    <w:uiPriority w:val="69"/>
    <w:rsid w:val="00761B97"/>
    <w:rPr>
      <w:rFonts w:asciiTheme="minorHAnsi" w:eastAsiaTheme="minorHAnsi" w:hAnsiTheme="minorHAnsi" w:cstheme="minorBidi"/>
      <w:sz w:val="22"/>
      <w:szCs w:val="22"/>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Grillemoyenne31">
    <w:name w:val="Grille moyenne 31"/>
    <w:basedOn w:val="TableauNormal"/>
    <w:uiPriority w:val="69"/>
    <w:rsid w:val="00761B97"/>
    <w:rPr>
      <w:rFonts w:asciiTheme="minorHAnsi" w:eastAsiaTheme="minorHAnsi" w:hAnsiTheme="minorHAnsi" w:cstheme="minorBidi"/>
      <w:sz w:val="22"/>
      <w:szCs w:val="22"/>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numbering" w:customStyle="1" w:styleId="ListeNovasys">
    <w:name w:val="Liste Novasys"/>
    <w:uiPriority w:val="99"/>
    <w:rsid w:val="00761B97"/>
    <w:pPr>
      <w:numPr>
        <w:numId w:val="2"/>
      </w:numPr>
    </w:pPr>
  </w:style>
  <w:style w:type="table" w:styleId="Tramecouleur-Accent1">
    <w:name w:val="Colorful Shading Accent 1"/>
    <w:basedOn w:val="TableauNormal"/>
    <w:uiPriority w:val="71"/>
    <w:rsid w:val="00761B97"/>
    <w:rPr>
      <w:rFonts w:asciiTheme="minorHAnsi" w:eastAsiaTheme="minorHAnsi" w:hAnsiTheme="minorHAnsi" w:cstheme="minorBidi"/>
      <w:color w:val="000000" w:themeColor="text1"/>
      <w:sz w:val="22"/>
      <w:szCs w:val="22"/>
      <w:lang w:val="fr-FR"/>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CVFormationTitre">
    <w:name w:val="CV Formation Titre"/>
    <w:basedOn w:val="Normal"/>
    <w:rsid w:val="00AC2C28"/>
    <w:pPr>
      <w:tabs>
        <w:tab w:val="left" w:pos="1701"/>
      </w:tabs>
      <w:spacing w:before="0" w:line="240" w:lineRule="auto"/>
    </w:pPr>
    <w:rPr>
      <w:rFonts w:ascii="Verdana" w:eastAsia="Times New Roman" w:hAnsi="Verdana" w:cs="Times New Roman"/>
      <w:b/>
      <w:bCs/>
      <w:szCs w:val="20"/>
      <w:lang w:eastAsia="fr-FR"/>
    </w:rPr>
  </w:style>
  <w:style w:type="paragraph" w:customStyle="1" w:styleId="CVKInfoTitre">
    <w:name w:val="CV KInfo Titre"/>
    <w:basedOn w:val="Normal"/>
    <w:rsid w:val="00AC2C28"/>
    <w:pPr>
      <w:tabs>
        <w:tab w:val="left" w:pos="284"/>
        <w:tab w:val="left" w:pos="4820"/>
      </w:tabs>
      <w:spacing w:before="40" w:after="40" w:line="240" w:lineRule="auto"/>
    </w:pPr>
    <w:rPr>
      <w:rFonts w:ascii="Verdana" w:eastAsia="Times New Roman" w:hAnsi="Verdana" w:cs="Times New Roman"/>
      <w:b/>
      <w:szCs w:val="20"/>
      <w:lang w:eastAsia="fr-FR"/>
    </w:rPr>
  </w:style>
  <w:style w:type="paragraph" w:customStyle="1" w:styleId="CVNomPrnom">
    <w:name w:val="CV Nom Prénom"/>
    <w:basedOn w:val="Normal"/>
    <w:rsid w:val="00AC2C28"/>
    <w:pPr>
      <w:tabs>
        <w:tab w:val="right" w:pos="9072"/>
      </w:tabs>
      <w:spacing w:before="0" w:after="0" w:line="240" w:lineRule="auto"/>
    </w:pPr>
    <w:rPr>
      <w:rFonts w:ascii="Verdana" w:eastAsia="Times New Roman" w:hAnsi="Verdana" w:cs="Times New Roman"/>
      <w:b/>
      <w:sz w:val="24"/>
      <w:szCs w:val="20"/>
      <w:lang w:eastAsia="fr-FR"/>
    </w:rPr>
  </w:style>
  <w:style w:type="paragraph" w:customStyle="1" w:styleId="CVTitreSection">
    <w:name w:val="CV Titre Section"/>
    <w:basedOn w:val="Normal"/>
    <w:rsid w:val="00AC2C28"/>
    <w:pPr>
      <w:pBdr>
        <w:bottom w:val="single" w:sz="4" w:space="1" w:color="auto"/>
      </w:pBdr>
      <w:shd w:val="clear" w:color="auto" w:fill="C0C0C0"/>
      <w:tabs>
        <w:tab w:val="left" w:pos="9640"/>
      </w:tabs>
      <w:spacing w:before="480" w:after="0" w:line="240" w:lineRule="auto"/>
    </w:pPr>
    <w:rPr>
      <w:rFonts w:ascii="Verdana" w:eastAsia="Times New Roman" w:hAnsi="Verdana" w:cs="Times New Roman"/>
      <w:b/>
      <w:i/>
      <w:caps/>
      <w:sz w:val="28"/>
      <w:szCs w:val="20"/>
      <w:lang w:eastAsia="fr-FR"/>
    </w:rPr>
  </w:style>
  <w:style w:type="paragraph" w:customStyle="1" w:styleId="CVFormationPrcision">
    <w:name w:val="CV Formation Précision"/>
    <w:basedOn w:val="CVFormationTitre"/>
    <w:rsid w:val="00AC2C28"/>
    <w:pPr>
      <w:numPr>
        <w:ilvl w:val="12"/>
      </w:numPr>
    </w:pPr>
    <w:rPr>
      <w:b w:val="0"/>
      <w:bCs w:val="0"/>
      <w:i/>
    </w:rPr>
  </w:style>
  <w:style w:type="paragraph" w:customStyle="1" w:styleId="CVSocit">
    <w:name w:val="CV Société"/>
    <w:basedOn w:val="CVTitreSection"/>
    <w:rsid w:val="00AC2C28"/>
    <w:pPr>
      <w:pBdr>
        <w:bottom w:val="single" w:sz="4" w:space="6" w:color="auto"/>
      </w:pBdr>
      <w:shd w:val="clear" w:color="auto" w:fill="E6E6E6"/>
      <w:tabs>
        <w:tab w:val="clear" w:pos="9640"/>
        <w:tab w:val="right" w:pos="9072"/>
      </w:tabs>
      <w:spacing w:before="240" w:after="240"/>
    </w:pPr>
    <w:rPr>
      <w:b w:val="0"/>
      <w:i w:val="0"/>
      <w:caps w:val="0"/>
    </w:rPr>
  </w:style>
  <w:style w:type="paragraph" w:customStyle="1" w:styleId="CVFonctionExprience">
    <w:name w:val="CV Fonction &amp; Expérience"/>
    <w:basedOn w:val="Normal"/>
    <w:rsid w:val="00AC2C28"/>
    <w:pPr>
      <w:spacing w:before="240" w:after="240" w:line="240" w:lineRule="auto"/>
      <w:jc w:val="center"/>
    </w:pPr>
    <w:rPr>
      <w:rFonts w:ascii="Verdana" w:eastAsia="Times New Roman" w:hAnsi="Verdana" w:cs="Times New Roman"/>
      <w:b/>
      <w:sz w:val="28"/>
      <w:szCs w:val="20"/>
      <w:lang w:eastAsia="fr-FR"/>
    </w:rPr>
  </w:style>
  <w:style w:type="paragraph" w:customStyle="1" w:styleId="CVClient">
    <w:name w:val="CV Client"/>
    <w:basedOn w:val="CVSocit"/>
    <w:rsid w:val="00AC2C28"/>
    <w:pPr>
      <w:pBdr>
        <w:bottom w:val="none" w:sz="0" w:space="0" w:color="auto"/>
      </w:pBdr>
      <w:shd w:val="clear" w:color="auto" w:fill="auto"/>
      <w:spacing w:before="0" w:after="120"/>
      <w:ind w:left="567"/>
    </w:pPr>
    <w:rPr>
      <w:b/>
      <w:i/>
      <w:sz w:val="24"/>
    </w:rPr>
  </w:style>
  <w:style w:type="paragraph" w:customStyle="1" w:styleId="CVTitreSectionExpriencePro">
    <w:name w:val="CV Titre Section Expérience Pro"/>
    <w:basedOn w:val="Normal"/>
    <w:rsid w:val="00AC2C28"/>
    <w:pPr>
      <w:pageBreakBefore/>
      <w:pBdr>
        <w:bottom w:val="single" w:sz="4" w:space="1" w:color="auto"/>
      </w:pBdr>
      <w:shd w:val="clear" w:color="auto" w:fill="C0C0C0"/>
      <w:spacing w:before="120" w:after="0" w:line="240" w:lineRule="auto"/>
    </w:pPr>
    <w:rPr>
      <w:rFonts w:ascii="Verdana" w:eastAsia="Times New Roman" w:hAnsi="Verdana" w:cs="Times New Roman"/>
      <w:b/>
      <w:i/>
      <w:sz w:val="28"/>
      <w:szCs w:val="20"/>
      <w:lang w:eastAsia="fr-FR"/>
    </w:rPr>
  </w:style>
  <w:style w:type="paragraph" w:customStyle="1" w:styleId="CVEtatCivilSuite">
    <w:name w:val="CV Etat Civil Suite"/>
    <w:basedOn w:val="CVNomPrnom"/>
    <w:rsid w:val="00AC2C28"/>
    <w:pPr>
      <w:ind w:left="284"/>
    </w:pPr>
    <w:rPr>
      <w:b w:val="0"/>
      <w:sz w:val="20"/>
    </w:rPr>
  </w:style>
  <w:style w:type="paragraph" w:customStyle="1" w:styleId="CVKInfoDescription">
    <w:name w:val="CV KInfo Description"/>
    <w:basedOn w:val="CVKInfoTitre"/>
    <w:rsid w:val="00AC2C28"/>
    <w:pPr>
      <w:spacing w:before="0" w:after="60"/>
    </w:pPr>
    <w:rPr>
      <w:b w:val="0"/>
    </w:rPr>
  </w:style>
  <w:style w:type="paragraph" w:customStyle="1" w:styleId="CVLangue">
    <w:name w:val="CV Langue"/>
    <w:basedOn w:val="CVKInfoTitre"/>
    <w:rsid w:val="00AC2C28"/>
    <w:pPr>
      <w:tabs>
        <w:tab w:val="clear" w:pos="284"/>
        <w:tab w:val="clear" w:pos="4820"/>
        <w:tab w:val="left" w:pos="1701"/>
      </w:tabs>
      <w:spacing w:after="60"/>
    </w:pPr>
    <w:rPr>
      <w:bCs/>
    </w:rPr>
  </w:style>
  <w:style w:type="paragraph" w:customStyle="1" w:styleId="CVEnvironnementTechnique">
    <w:name w:val="CV Environnement Technique"/>
    <w:basedOn w:val="Normal"/>
    <w:rsid w:val="00AC2C28"/>
    <w:pPr>
      <w:tabs>
        <w:tab w:val="left" w:pos="2552"/>
      </w:tabs>
      <w:spacing w:before="120" w:after="0" w:line="240" w:lineRule="auto"/>
      <w:jc w:val="both"/>
    </w:pPr>
    <w:rPr>
      <w:rFonts w:ascii="Verdana" w:eastAsia="Times New Roman" w:hAnsi="Verdana" w:cs="Times New Roman"/>
      <w:szCs w:val="20"/>
      <w:lang w:eastAsia="fr-FR"/>
    </w:rPr>
  </w:style>
  <w:style w:type="paragraph" w:customStyle="1" w:styleId="CVMissionTche">
    <w:name w:val="CV Mission Tâche"/>
    <w:basedOn w:val="Normal"/>
    <w:rsid w:val="00AC2C28"/>
    <w:pPr>
      <w:numPr>
        <w:numId w:val="8"/>
      </w:numPr>
      <w:spacing w:line="240" w:lineRule="auto"/>
    </w:pPr>
    <w:rPr>
      <w:rFonts w:ascii="Verdana" w:eastAsia="Times New Roman" w:hAnsi="Verdana" w:cs="Times New Roman"/>
      <w:szCs w:val="20"/>
      <w:lang w:eastAsia="fr-FR"/>
    </w:rPr>
  </w:style>
  <w:style w:type="paragraph" w:customStyle="1" w:styleId="CVDate">
    <w:name w:val="CV Date"/>
    <w:basedOn w:val="CVClient"/>
    <w:rsid w:val="00AC2C28"/>
    <w:pPr>
      <w:tabs>
        <w:tab w:val="clear" w:pos="9072"/>
      </w:tabs>
      <w:ind w:left="0"/>
    </w:pPr>
    <w:rPr>
      <w:b w:val="0"/>
      <w:i w:val="0"/>
    </w:rPr>
  </w:style>
  <w:style w:type="paragraph" w:customStyle="1" w:styleId="CVLangueDescription">
    <w:name w:val="CV Langue Description"/>
    <w:basedOn w:val="CVLangue"/>
    <w:rsid w:val="00AC2C28"/>
    <w:pPr>
      <w:tabs>
        <w:tab w:val="clear" w:pos="1701"/>
      </w:tabs>
    </w:pPr>
    <w:rPr>
      <w:b w:val="0"/>
      <w:bCs w:val="0"/>
    </w:rPr>
  </w:style>
  <w:style w:type="paragraph" w:customStyle="1" w:styleId="CVRle">
    <w:name w:val="CV Rôle"/>
    <w:basedOn w:val="CVClient"/>
    <w:rsid w:val="00AC2C28"/>
    <w:pPr>
      <w:tabs>
        <w:tab w:val="clear" w:pos="9072"/>
      </w:tabs>
      <w:ind w:left="0"/>
    </w:pPr>
    <w:rPr>
      <w:i w:val="0"/>
    </w:rPr>
  </w:style>
  <w:style w:type="paragraph" w:customStyle="1" w:styleId="CVEnvironnementTitre">
    <w:name w:val="CV Environnement Titre"/>
    <w:basedOn w:val="CVEnvironnementTechnique"/>
    <w:rsid w:val="00AC2C28"/>
    <w:pPr>
      <w:tabs>
        <w:tab w:val="clear" w:pos="2552"/>
      </w:tabs>
    </w:pPr>
  </w:style>
  <w:style w:type="paragraph" w:customStyle="1" w:styleId="CVStageTitre">
    <w:name w:val="CV Stage Titre"/>
    <w:basedOn w:val="Normal"/>
    <w:rsid w:val="00184474"/>
    <w:pPr>
      <w:tabs>
        <w:tab w:val="right" w:pos="9214"/>
      </w:tabs>
      <w:spacing w:before="0" w:after="120" w:line="240" w:lineRule="auto"/>
      <w:ind w:left="567"/>
      <w:jc w:val="both"/>
    </w:pPr>
    <w:rPr>
      <w:rFonts w:ascii="Verdana" w:eastAsia="Times New Roman" w:hAnsi="Verdana" w:cs="Times New Roman"/>
      <w:bCs/>
      <w:szCs w:val="20"/>
      <w:lang w:eastAsia="fr-FR"/>
    </w:rPr>
  </w:style>
  <w:style w:type="paragraph" w:customStyle="1" w:styleId="CVMissionDescription">
    <w:name w:val="CV Mission Description"/>
    <w:basedOn w:val="Normal"/>
    <w:rsid w:val="00184474"/>
    <w:pPr>
      <w:spacing w:before="0" w:after="120" w:line="240" w:lineRule="auto"/>
      <w:ind w:left="567"/>
      <w:jc w:val="both"/>
    </w:pPr>
    <w:rPr>
      <w:rFonts w:ascii="Verdana" w:eastAsia="Times New Roman" w:hAnsi="Verdana" w:cs="Times New Roman"/>
      <w:szCs w:val="20"/>
      <w:lang w:eastAsia="fr-FR"/>
    </w:rPr>
  </w:style>
  <w:style w:type="paragraph" w:customStyle="1" w:styleId="CVSparateur">
    <w:name w:val="CV Séparateur"/>
    <w:basedOn w:val="CVNomPrnom"/>
    <w:rsid w:val="00184474"/>
    <w:pPr>
      <w:keepNext/>
      <w:spacing w:before="120" w:after="120"/>
    </w:pPr>
  </w:style>
  <w:style w:type="paragraph" w:customStyle="1" w:styleId="CVMissionTitre">
    <w:name w:val="CV Mission Titre"/>
    <w:basedOn w:val="Normal"/>
    <w:rsid w:val="001263A7"/>
    <w:pPr>
      <w:tabs>
        <w:tab w:val="right" w:pos="9214"/>
      </w:tabs>
      <w:spacing w:before="0" w:after="120" w:line="240" w:lineRule="auto"/>
      <w:ind w:left="567"/>
      <w:jc w:val="both"/>
    </w:pPr>
    <w:rPr>
      <w:rFonts w:ascii="Verdana" w:eastAsia="Times New Roman" w:hAnsi="Verdana" w:cs="Times New Roman"/>
      <w:bCs/>
      <w:szCs w:val="20"/>
      <w:lang w:eastAsia="fr-FR"/>
    </w:rPr>
  </w:style>
  <w:style w:type="paragraph" w:styleId="Listenumros2">
    <w:name w:val="List Number 2"/>
    <w:basedOn w:val="Normal"/>
    <w:rsid w:val="00A94B32"/>
    <w:pPr>
      <w:numPr>
        <w:numId w:val="9"/>
      </w:numPr>
      <w:spacing w:before="0" w:after="0" w:line="240" w:lineRule="auto"/>
    </w:pPr>
    <w:rPr>
      <w:rFonts w:ascii="Times New Roman" w:eastAsia="Times New Roman" w:hAnsi="Times New Roman" w:cs="Times New Roman"/>
      <w:szCs w:val="20"/>
      <w:lang w:eastAsia="fr-FR"/>
    </w:rPr>
  </w:style>
  <w:style w:type="paragraph" w:customStyle="1" w:styleId="ARemplacer">
    <w:name w:val="ARemplacer"/>
    <w:basedOn w:val="Normal"/>
    <w:qFormat/>
    <w:rsid w:val="00AF07D1"/>
    <w:pPr>
      <w:spacing w:before="0" w:after="0" w:line="240" w:lineRule="auto"/>
      <w:jc w:val="both"/>
    </w:pPr>
    <w:rPr>
      <w:rFonts w:eastAsia="Times New Roman" w:cs="Times New Roman"/>
      <w:color w:val="548DD4"/>
      <w:szCs w:val="24"/>
      <w:lang w:eastAsia="fr-FR"/>
    </w:rPr>
  </w:style>
  <w:style w:type="paragraph" w:styleId="Lgende">
    <w:name w:val="caption"/>
    <w:basedOn w:val="Normal"/>
    <w:next w:val="Normal"/>
    <w:unhideWhenUsed/>
    <w:qFormat/>
    <w:locked/>
    <w:rsid w:val="00AD1D26"/>
    <w:pPr>
      <w:spacing w:before="0" w:after="200" w:line="240" w:lineRule="auto"/>
      <w:jc w:val="center"/>
    </w:pPr>
    <w:rPr>
      <w:bCs/>
      <w:i/>
      <w:sz w:val="18"/>
      <w:szCs w:val="18"/>
    </w:rPr>
  </w:style>
  <w:style w:type="table" w:styleId="TableauListe4-Accentuation3">
    <w:name w:val="List Table 4 Accent 3"/>
    <w:basedOn w:val="TableauNormal"/>
    <w:uiPriority w:val="49"/>
    <w:rsid w:val="00AB247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ansinterligne">
    <w:name w:val="No Spacing"/>
    <w:uiPriority w:val="1"/>
    <w:qFormat/>
    <w:rsid w:val="00AD5F82"/>
    <w:rPr>
      <w:rFonts w:ascii="Arial" w:eastAsiaTheme="minorHAnsi" w:hAnsi="Arial" w:cstheme="minorBidi"/>
      <w:szCs w:val="22"/>
      <w:lang w:val="fr-FR"/>
    </w:rPr>
  </w:style>
  <w:style w:type="paragraph" w:styleId="Titre">
    <w:name w:val="Title"/>
    <w:basedOn w:val="Normal"/>
    <w:next w:val="Normal"/>
    <w:link w:val="TitreCar"/>
    <w:qFormat/>
    <w:locked/>
    <w:rsid w:val="006062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06242"/>
    <w:rPr>
      <w:rFonts w:asciiTheme="majorHAnsi" w:eastAsiaTheme="majorEastAsia" w:hAnsiTheme="majorHAnsi" w:cstheme="majorBidi"/>
      <w:spacing w:val="-10"/>
      <w:kern w:val="28"/>
      <w:sz w:val="56"/>
      <w:szCs w:val="56"/>
      <w:lang w:val="fr-FR"/>
    </w:rPr>
  </w:style>
  <w:style w:type="paragraph" w:styleId="NormalWeb">
    <w:name w:val="Normal (Web)"/>
    <w:basedOn w:val="Normal"/>
    <w:uiPriority w:val="99"/>
    <w:semiHidden/>
    <w:unhideWhenUsed/>
    <w:rsid w:val="00A125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locked/>
    <w:rsid w:val="00A23536"/>
    <w:rPr>
      <w:b/>
      <w:bCs/>
    </w:rPr>
  </w:style>
  <w:style w:type="paragraph" w:styleId="Corpsdetexte3">
    <w:name w:val="Body Text 3"/>
    <w:basedOn w:val="Normal"/>
    <w:link w:val="Corpsdetexte3Car"/>
    <w:uiPriority w:val="99"/>
    <w:semiHidden/>
    <w:unhideWhenUsed/>
    <w:rsid w:val="007A5910"/>
    <w:pPr>
      <w:spacing w:after="120"/>
    </w:pPr>
    <w:rPr>
      <w:sz w:val="16"/>
      <w:szCs w:val="16"/>
    </w:rPr>
  </w:style>
  <w:style w:type="character" w:customStyle="1" w:styleId="Corpsdetexte3Car">
    <w:name w:val="Corps de texte 3 Car"/>
    <w:basedOn w:val="Policepardfaut"/>
    <w:link w:val="Corpsdetexte3"/>
    <w:uiPriority w:val="99"/>
    <w:semiHidden/>
    <w:rsid w:val="007A5910"/>
    <w:rPr>
      <w:rFonts w:ascii="Arial" w:eastAsiaTheme="minorHAnsi" w:hAnsi="Arial" w:cstheme="minorBidi"/>
      <w:sz w:val="16"/>
      <w:szCs w:val="16"/>
      <w:lang w:val="fr-FR"/>
    </w:rPr>
  </w:style>
  <w:style w:type="character" w:styleId="Lienhypertextesuivivisit">
    <w:name w:val="FollowedHyperlink"/>
    <w:basedOn w:val="Policepardfaut"/>
    <w:uiPriority w:val="99"/>
    <w:semiHidden/>
    <w:unhideWhenUsed/>
    <w:rsid w:val="00EA4EA8"/>
    <w:rPr>
      <w:color w:val="800080" w:themeColor="followedHyperlink"/>
      <w:u w:val="single"/>
    </w:rPr>
  </w:style>
  <w:style w:type="paragraph" w:styleId="Retraitcorpsdetexte">
    <w:name w:val="Body Text Indent"/>
    <w:basedOn w:val="Normal"/>
    <w:link w:val="RetraitcorpsdetexteCar"/>
    <w:uiPriority w:val="99"/>
    <w:semiHidden/>
    <w:unhideWhenUsed/>
    <w:rsid w:val="00AE3131"/>
    <w:pPr>
      <w:spacing w:after="120"/>
      <w:ind w:left="283"/>
    </w:pPr>
  </w:style>
  <w:style w:type="character" w:customStyle="1" w:styleId="RetraitcorpsdetexteCar">
    <w:name w:val="Retrait corps de texte Car"/>
    <w:basedOn w:val="Policepardfaut"/>
    <w:link w:val="Retraitcorpsdetexte"/>
    <w:uiPriority w:val="99"/>
    <w:semiHidden/>
    <w:rsid w:val="00AE3131"/>
    <w:rPr>
      <w:rFonts w:ascii="Arial" w:eastAsiaTheme="minorHAnsi" w:hAnsi="Arial" w:cstheme="minorBidi"/>
      <w:szCs w:val="22"/>
      <w:lang w:val="fr-FR"/>
    </w:rPr>
  </w:style>
  <w:style w:type="paragraph" w:styleId="Tabledesillustrations">
    <w:name w:val="table of figures"/>
    <w:basedOn w:val="Normal"/>
    <w:next w:val="Normal"/>
    <w:uiPriority w:val="99"/>
    <w:rsid w:val="006D1E94"/>
    <w:pPr>
      <w:spacing w:before="0" w:after="0" w:line="240" w:lineRule="auto"/>
      <w:jc w:val="both"/>
    </w:pPr>
    <w:rPr>
      <w:rFonts w:eastAsia="Times New Roman" w:cs="Arial"/>
    </w:rPr>
  </w:style>
  <w:style w:type="character" w:customStyle="1" w:styleId="sts-tbx-entailedterm-num">
    <w:name w:val="sts-tbx-entailedterm-num"/>
    <w:basedOn w:val="Policepardfaut"/>
    <w:rsid w:val="0068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236">
      <w:bodyDiv w:val="1"/>
      <w:marLeft w:val="0"/>
      <w:marRight w:val="0"/>
      <w:marTop w:val="0"/>
      <w:marBottom w:val="0"/>
      <w:divBdr>
        <w:top w:val="none" w:sz="0" w:space="0" w:color="auto"/>
        <w:left w:val="none" w:sz="0" w:space="0" w:color="auto"/>
        <w:bottom w:val="none" w:sz="0" w:space="0" w:color="auto"/>
        <w:right w:val="none" w:sz="0" w:space="0" w:color="auto"/>
      </w:divBdr>
    </w:div>
    <w:div w:id="120659184">
      <w:bodyDiv w:val="1"/>
      <w:marLeft w:val="0"/>
      <w:marRight w:val="0"/>
      <w:marTop w:val="0"/>
      <w:marBottom w:val="0"/>
      <w:divBdr>
        <w:top w:val="none" w:sz="0" w:space="0" w:color="auto"/>
        <w:left w:val="none" w:sz="0" w:space="0" w:color="auto"/>
        <w:bottom w:val="none" w:sz="0" w:space="0" w:color="auto"/>
        <w:right w:val="none" w:sz="0" w:space="0" w:color="auto"/>
      </w:divBdr>
      <w:divsChild>
        <w:div w:id="2116709737">
          <w:marLeft w:val="0"/>
          <w:marRight w:val="0"/>
          <w:marTop w:val="0"/>
          <w:marBottom w:val="0"/>
          <w:divBdr>
            <w:top w:val="none" w:sz="0" w:space="0" w:color="auto"/>
            <w:left w:val="none" w:sz="0" w:space="0" w:color="auto"/>
            <w:bottom w:val="none" w:sz="0" w:space="0" w:color="auto"/>
            <w:right w:val="none" w:sz="0" w:space="0" w:color="auto"/>
          </w:divBdr>
        </w:div>
      </w:divsChild>
    </w:div>
    <w:div w:id="208416749">
      <w:bodyDiv w:val="1"/>
      <w:marLeft w:val="0"/>
      <w:marRight w:val="0"/>
      <w:marTop w:val="0"/>
      <w:marBottom w:val="0"/>
      <w:divBdr>
        <w:top w:val="none" w:sz="0" w:space="0" w:color="auto"/>
        <w:left w:val="none" w:sz="0" w:space="0" w:color="auto"/>
        <w:bottom w:val="none" w:sz="0" w:space="0" w:color="auto"/>
        <w:right w:val="none" w:sz="0" w:space="0" w:color="auto"/>
      </w:divBdr>
    </w:div>
    <w:div w:id="240717754">
      <w:bodyDiv w:val="1"/>
      <w:marLeft w:val="0"/>
      <w:marRight w:val="0"/>
      <w:marTop w:val="0"/>
      <w:marBottom w:val="0"/>
      <w:divBdr>
        <w:top w:val="none" w:sz="0" w:space="0" w:color="auto"/>
        <w:left w:val="none" w:sz="0" w:space="0" w:color="auto"/>
        <w:bottom w:val="none" w:sz="0" w:space="0" w:color="auto"/>
        <w:right w:val="none" w:sz="0" w:space="0" w:color="auto"/>
      </w:divBdr>
    </w:div>
    <w:div w:id="341250102">
      <w:marLeft w:val="0"/>
      <w:marRight w:val="0"/>
      <w:marTop w:val="0"/>
      <w:marBottom w:val="0"/>
      <w:divBdr>
        <w:top w:val="none" w:sz="0" w:space="0" w:color="auto"/>
        <w:left w:val="none" w:sz="0" w:space="0" w:color="auto"/>
        <w:bottom w:val="none" w:sz="0" w:space="0" w:color="auto"/>
        <w:right w:val="none" w:sz="0" w:space="0" w:color="auto"/>
      </w:divBdr>
    </w:div>
    <w:div w:id="341250103">
      <w:marLeft w:val="0"/>
      <w:marRight w:val="0"/>
      <w:marTop w:val="0"/>
      <w:marBottom w:val="0"/>
      <w:divBdr>
        <w:top w:val="none" w:sz="0" w:space="0" w:color="auto"/>
        <w:left w:val="none" w:sz="0" w:space="0" w:color="auto"/>
        <w:bottom w:val="none" w:sz="0" w:space="0" w:color="auto"/>
        <w:right w:val="none" w:sz="0" w:space="0" w:color="auto"/>
      </w:divBdr>
    </w:div>
    <w:div w:id="341250104">
      <w:marLeft w:val="0"/>
      <w:marRight w:val="0"/>
      <w:marTop w:val="0"/>
      <w:marBottom w:val="0"/>
      <w:divBdr>
        <w:top w:val="none" w:sz="0" w:space="0" w:color="auto"/>
        <w:left w:val="none" w:sz="0" w:space="0" w:color="auto"/>
        <w:bottom w:val="none" w:sz="0" w:space="0" w:color="auto"/>
        <w:right w:val="none" w:sz="0" w:space="0" w:color="auto"/>
      </w:divBdr>
    </w:div>
    <w:div w:id="341250105">
      <w:marLeft w:val="0"/>
      <w:marRight w:val="0"/>
      <w:marTop w:val="0"/>
      <w:marBottom w:val="0"/>
      <w:divBdr>
        <w:top w:val="none" w:sz="0" w:space="0" w:color="auto"/>
        <w:left w:val="none" w:sz="0" w:space="0" w:color="auto"/>
        <w:bottom w:val="none" w:sz="0" w:space="0" w:color="auto"/>
        <w:right w:val="none" w:sz="0" w:space="0" w:color="auto"/>
      </w:divBdr>
    </w:div>
    <w:div w:id="460195596">
      <w:bodyDiv w:val="1"/>
      <w:marLeft w:val="0"/>
      <w:marRight w:val="0"/>
      <w:marTop w:val="0"/>
      <w:marBottom w:val="0"/>
      <w:divBdr>
        <w:top w:val="none" w:sz="0" w:space="0" w:color="auto"/>
        <w:left w:val="none" w:sz="0" w:space="0" w:color="auto"/>
        <w:bottom w:val="none" w:sz="0" w:space="0" w:color="auto"/>
        <w:right w:val="none" w:sz="0" w:space="0" w:color="auto"/>
      </w:divBdr>
    </w:div>
    <w:div w:id="480734287">
      <w:bodyDiv w:val="1"/>
      <w:marLeft w:val="0"/>
      <w:marRight w:val="0"/>
      <w:marTop w:val="0"/>
      <w:marBottom w:val="0"/>
      <w:divBdr>
        <w:top w:val="none" w:sz="0" w:space="0" w:color="auto"/>
        <w:left w:val="none" w:sz="0" w:space="0" w:color="auto"/>
        <w:bottom w:val="none" w:sz="0" w:space="0" w:color="auto"/>
        <w:right w:val="none" w:sz="0" w:space="0" w:color="auto"/>
      </w:divBdr>
    </w:div>
    <w:div w:id="545263694">
      <w:bodyDiv w:val="1"/>
      <w:marLeft w:val="0"/>
      <w:marRight w:val="0"/>
      <w:marTop w:val="0"/>
      <w:marBottom w:val="0"/>
      <w:divBdr>
        <w:top w:val="none" w:sz="0" w:space="0" w:color="auto"/>
        <w:left w:val="none" w:sz="0" w:space="0" w:color="auto"/>
        <w:bottom w:val="none" w:sz="0" w:space="0" w:color="auto"/>
        <w:right w:val="none" w:sz="0" w:space="0" w:color="auto"/>
      </w:divBdr>
    </w:div>
    <w:div w:id="893346723">
      <w:bodyDiv w:val="1"/>
      <w:marLeft w:val="0"/>
      <w:marRight w:val="0"/>
      <w:marTop w:val="0"/>
      <w:marBottom w:val="0"/>
      <w:divBdr>
        <w:top w:val="none" w:sz="0" w:space="0" w:color="auto"/>
        <w:left w:val="none" w:sz="0" w:space="0" w:color="auto"/>
        <w:bottom w:val="none" w:sz="0" w:space="0" w:color="auto"/>
        <w:right w:val="none" w:sz="0" w:space="0" w:color="auto"/>
      </w:divBdr>
    </w:div>
    <w:div w:id="1341200708">
      <w:bodyDiv w:val="1"/>
      <w:marLeft w:val="0"/>
      <w:marRight w:val="0"/>
      <w:marTop w:val="0"/>
      <w:marBottom w:val="0"/>
      <w:divBdr>
        <w:top w:val="none" w:sz="0" w:space="0" w:color="auto"/>
        <w:left w:val="none" w:sz="0" w:space="0" w:color="auto"/>
        <w:bottom w:val="none" w:sz="0" w:space="0" w:color="auto"/>
        <w:right w:val="none" w:sz="0" w:space="0" w:color="auto"/>
      </w:divBdr>
    </w:div>
    <w:div w:id="1353647700">
      <w:bodyDiv w:val="1"/>
      <w:marLeft w:val="0"/>
      <w:marRight w:val="0"/>
      <w:marTop w:val="0"/>
      <w:marBottom w:val="0"/>
      <w:divBdr>
        <w:top w:val="none" w:sz="0" w:space="0" w:color="auto"/>
        <w:left w:val="none" w:sz="0" w:space="0" w:color="auto"/>
        <w:bottom w:val="none" w:sz="0" w:space="0" w:color="auto"/>
        <w:right w:val="none" w:sz="0" w:space="0" w:color="auto"/>
      </w:divBdr>
      <w:divsChild>
        <w:div w:id="434524264">
          <w:marLeft w:val="446"/>
          <w:marRight w:val="0"/>
          <w:marTop w:val="0"/>
          <w:marBottom w:val="0"/>
          <w:divBdr>
            <w:top w:val="none" w:sz="0" w:space="0" w:color="auto"/>
            <w:left w:val="none" w:sz="0" w:space="0" w:color="auto"/>
            <w:bottom w:val="none" w:sz="0" w:space="0" w:color="auto"/>
            <w:right w:val="none" w:sz="0" w:space="0" w:color="auto"/>
          </w:divBdr>
        </w:div>
      </w:divsChild>
    </w:div>
    <w:div w:id="1386490126">
      <w:bodyDiv w:val="1"/>
      <w:marLeft w:val="0"/>
      <w:marRight w:val="0"/>
      <w:marTop w:val="0"/>
      <w:marBottom w:val="0"/>
      <w:divBdr>
        <w:top w:val="none" w:sz="0" w:space="0" w:color="auto"/>
        <w:left w:val="none" w:sz="0" w:space="0" w:color="auto"/>
        <w:bottom w:val="none" w:sz="0" w:space="0" w:color="auto"/>
        <w:right w:val="none" w:sz="0" w:space="0" w:color="auto"/>
      </w:divBdr>
      <w:divsChild>
        <w:div w:id="1069186549">
          <w:marLeft w:val="446"/>
          <w:marRight w:val="0"/>
          <w:marTop w:val="0"/>
          <w:marBottom w:val="0"/>
          <w:divBdr>
            <w:top w:val="none" w:sz="0" w:space="0" w:color="auto"/>
            <w:left w:val="none" w:sz="0" w:space="0" w:color="auto"/>
            <w:bottom w:val="none" w:sz="0" w:space="0" w:color="auto"/>
            <w:right w:val="none" w:sz="0" w:space="0" w:color="auto"/>
          </w:divBdr>
        </w:div>
      </w:divsChild>
    </w:div>
    <w:div w:id="176995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ctenovation.f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pn@pactenovation.f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ctenovation.f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actenovation.fr/" TargetMode="External"/><Relationship Id="rId23" Type="http://schemas.microsoft.com/office/2011/relationships/people" Target="people.xml"/><Relationship Id="rId10" Type="http://schemas.openxmlformats.org/officeDocument/2006/relationships/hyperlink" Target="http://www.pactenovation.f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n@pactenovation.f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Dessin_Microsoft_Visio_2003-2010.vsd"/><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5EA9273-6397-45AC-912B-8CE14966C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8741</TotalTime>
  <Pages>15</Pages>
  <Words>8993</Words>
  <Characters>49466</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FF2430 00-00-02-PC</vt:lpstr>
    </vt:vector>
  </TitlesOfParts>
  <Company/>
  <LinksUpToDate>false</LinksUpToDate>
  <CharactersWithSpaces>58343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FF2430 00-00-02-PC</dc:title>
  <dc:subject/>
  <dc:creator>pverges@pactenovation.fr</dc:creator>
  <cp:keywords/>
  <dc:description/>
  <cp:lastModifiedBy>Tatyana BUDUEVA</cp:lastModifiedBy>
  <cp:revision>84</cp:revision>
  <cp:lastPrinted>2021-05-21T15:02:00Z</cp:lastPrinted>
  <dcterms:created xsi:type="dcterms:W3CDTF">2021-02-10T15:15:00Z</dcterms:created>
  <dcterms:modified xsi:type="dcterms:W3CDTF">2024-06-20T13:36:00Z</dcterms:modified>
</cp:coreProperties>
</file>